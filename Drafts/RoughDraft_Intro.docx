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3D142" w14:textId="77777777" w:rsidR="00AD59AF" w:rsidRPr="00D61E47" w:rsidRDefault="00AD59AF" w:rsidP="00AD59AF">
      <w:pPr>
        <w:spacing w:line="480" w:lineRule="auto"/>
        <w:rPr>
          <w:ins w:id="0" w:author="Elizabeth Marks" w:date="2021-04-26T22:50:00Z"/>
          <w:rFonts w:ascii="Times New Roman" w:hAnsi="Times New Roman" w:cs="Times New Roman"/>
          <w:b/>
          <w:bCs/>
          <w:sz w:val="24"/>
          <w:szCs w:val="24"/>
          <w:lang w:val="en-US"/>
          <w:rPrChange w:id="1" w:author="Elizabeth Marks" w:date="2021-04-27T05:35:00Z">
            <w:rPr>
              <w:ins w:id="2" w:author="Elizabeth Marks" w:date="2021-04-26T22:50:00Z"/>
              <w:rFonts w:ascii="Times New Roman" w:hAnsi="Times New Roman" w:cs="Times New Roman"/>
              <w:b/>
              <w:bCs/>
              <w:sz w:val="24"/>
              <w:szCs w:val="24"/>
              <w:lang w:val="en-US"/>
            </w:rPr>
          </w:rPrChange>
        </w:rPr>
      </w:pPr>
      <w:ins w:id="3" w:author="Elizabeth Marks" w:date="2021-04-26T22:50:00Z">
        <w:r w:rsidRPr="00D61E47">
          <w:rPr>
            <w:rFonts w:ascii="Times New Roman" w:hAnsi="Times New Roman" w:cs="Times New Roman"/>
            <w:b/>
            <w:bCs/>
            <w:sz w:val="24"/>
            <w:szCs w:val="24"/>
            <w:lang w:val="en-US"/>
          </w:rPr>
          <w:t>Work</w:t>
        </w:r>
        <w:r w:rsidRPr="00D61E47">
          <w:rPr>
            <w:rFonts w:ascii="Times New Roman" w:hAnsi="Times New Roman" w:cs="Times New Roman"/>
            <w:b/>
            <w:bCs/>
            <w:sz w:val="24"/>
            <w:szCs w:val="24"/>
            <w:lang w:val="en-US"/>
            <w:rPrChange w:id="4" w:author="Elizabeth Marks" w:date="2021-04-27T05:35:00Z">
              <w:rPr>
                <w:rFonts w:ascii="Times New Roman" w:hAnsi="Times New Roman" w:cs="Times New Roman"/>
                <w:b/>
                <w:bCs/>
                <w:sz w:val="24"/>
                <w:szCs w:val="24"/>
                <w:lang w:val="en-US"/>
              </w:rPr>
            </w:rPrChange>
          </w:rPr>
          <w:t>place Modernization</w:t>
        </w:r>
      </w:ins>
    </w:p>
    <w:p w14:paraId="094FC485" w14:textId="77777777" w:rsidR="00AD59AF" w:rsidRPr="00D61E47" w:rsidRDefault="00AD59AF" w:rsidP="00AD59AF">
      <w:pPr>
        <w:spacing w:line="480" w:lineRule="auto"/>
        <w:ind w:firstLine="720"/>
        <w:rPr>
          <w:ins w:id="5" w:author="Elizabeth Marks" w:date="2021-04-26T22:50:00Z"/>
          <w:rFonts w:ascii="Times New Roman" w:hAnsi="Times New Roman" w:cs="Times New Roman"/>
          <w:sz w:val="24"/>
          <w:szCs w:val="24"/>
          <w:lang w:val="en-US"/>
          <w:rPrChange w:id="6" w:author="Elizabeth Marks" w:date="2021-04-27T05:35:00Z">
            <w:rPr>
              <w:ins w:id="7" w:author="Elizabeth Marks" w:date="2021-04-26T22:50:00Z"/>
              <w:rFonts w:ascii="Times New Roman" w:hAnsi="Times New Roman" w:cs="Times New Roman"/>
              <w:sz w:val="24"/>
              <w:szCs w:val="24"/>
              <w:lang w:val="en-US"/>
            </w:rPr>
          </w:rPrChange>
        </w:rPr>
      </w:pPr>
      <w:ins w:id="8" w:author="Elizabeth Marks" w:date="2021-04-26T22:50:00Z">
        <w:r w:rsidRPr="00D61E47">
          <w:rPr>
            <w:rFonts w:ascii="Times New Roman" w:hAnsi="Times New Roman" w:cs="Times New Roman"/>
            <w:sz w:val="24"/>
            <w:szCs w:val="24"/>
            <w:lang w:val="en-US"/>
            <w:rPrChange w:id="9" w:author="Elizabeth Marks" w:date="2021-04-27T05:35:00Z">
              <w:rPr>
                <w:rFonts w:ascii="Times New Roman" w:hAnsi="Times New Roman" w:cs="Times New Roman"/>
                <w:sz w:val="24"/>
                <w:szCs w:val="24"/>
                <w:lang w:val="en-US"/>
              </w:rPr>
            </w:rPrChange>
          </w:rPr>
          <w:t xml:space="preserve">When asked to imagine a prototypical office building from even a few years ago, </w:t>
        </w:r>
        <w:proofErr w:type="gramStart"/>
        <w:r w:rsidRPr="00D61E47">
          <w:rPr>
            <w:rFonts w:ascii="Times New Roman" w:hAnsi="Times New Roman" w:cs="Times New Roman"/>
            <w:sz w:val="24"/>
            <w:szCs w:val="24"/>
            <w:lang w:val="en-US"/>
            <w:rPrChange w:id="10" w:author="Elizabeth Marks" w:date="2021-04-27T05:35:00Z">
              <w:rPr>
                <w:rFonts w:ascii="Times New Roman" w:hAnsi="Times New Roman" w:cs="Times New Roman"/>
                <w:sz w:val="24"/>
                <w:szCs w:val="24"/>
                <w:lang w:val="en-US"/>
              </w:rPr>
            </w:rPrChange>
          </w:rPr>
          <w:t>it's</w:t>
        </w:r>
        <w:proofErr w:type="gramEnd"/>
        <w:r w:rsidRPr="00D61E47">
          <w:rPr>
            <w:rFonts w:ascii="Times New Roman" w:hAnsi="Times New Roman" w:cs="Times New Roman"/>
            <w:sz w:val="24"/>
            <w:szCs w:val="24"/>
            <w:lang w:val="en-US"/>
            <w:rPrChange w:id="11" w:author="Elizabeth Marks" w:date="2021-04-27T05:35:00Z">
              <w:rPr>
                <w:rFonts w:ascii="Times New Roman" w:hAnsi="Times New Roman" w:cs="Times New Roman"/>
                <w:sz w:val="24"/>
                <w:szCs w:val="24"/>
                <w:lang w:val="en-US"/>
              </w:rPr>
            </w:rPrChange>
          </w:rPr>
          <w:t xml:space="preserve"> a safe bet that your mind will conjure up an image of grey walls encompassing neatly lined cubicles, each hosting a quiet figure hunched over a computer. Within the last few decades, these grey walls have been swapped for energizing vibrant </w:t>
        </w:r>
        <w:proofErr w:type="spellStart"/>
        <w:r w:rsidRPr="00D61E47">
          <w:rPr>
            <w:rFonts w:ascii="Times New Roman" w:hAnsi="Times New Roman" w:cs="Times New Roman"/>
            <w:sz w:val="24"/>
            <w:szCs w:val="24"/>
            <w:lang w:val="en-US"/>
            <w:rPrChange w:id="12" w:author="Elizabeth Marks" w:date="2021-04-27T05:35:00Z">
              <w:rPr>
                <w:rFonts w:ascii="Times New Roman" w:hAnsi="Times New Roman" w:cs="Times New Roman"/>
                <w:sz w:val="24"/>
                <w:szCs w:val="24"/>
                <w:lang w:val="en-US"/>
              </w:rPr>
            </w:rPrChange>
          </w:rPr>
          <w:t>colours</w:t>
        </w:r>
        <w:proofErr w:type="spellEnd"/>
        <w:r w:rsidRPr="00D61E47">
          <w:rPr>
            <w:rFonts w:ascii="Times New Roman" w:hAnsi="Times New Roman" w:cs="Times New Roman"/>
            <w:sz w:val="24"/>
            <w:szCs w:val="24"/>
            <w:lang w:val="en-US"/>
            <w:rPrChange w:id="13" w:author="Elizabeth Marks" w:date="2021-04-27T05:35:00Z">
              <w:rPr>
                <w:rFonts w:ascii="Times New Roman" w:hAnsi="Times New Roman" w:cs="Times New Roman"/>
                <w:sz w:val="24"/>
                <w:szCs w:val="24"/>
                <w:lang w:val="en-US"/>
              </w:rPr>
            </w:rPrChange>
          </w:rPr>
          <w:t xml:space="preserve"> or removed altogether. The drab cubical of the past has been replaced with bean bags, </w:t>
        </w:r>
        <w:proofErr w:type="gramStart"/>
        <w:r w:rsidRPr="00D61E47">
          <w:rPr>
            <w:rFonts w:ascii="Times New Roman" w:hAnsi="Times New Roman" w:cs="Times New Roman"/>
            <w:sz w:val="24"/>
            <w:szCs w:val="24"/>
            <w:lang w:val="en-US"/>
            <w:rPrChange w:id="14" w:author="Elizabeth Marks" w:date="2021-04-27T05:35:00Z">
              <w:rPr>
                <w:rFonts w:ascii="Times New Roman" w:hAnsi="Times New Roman" w:cs="Times New Roman"/>
                <w:sz w:val="24"/>
                <w:szCs w:val="24"/>
                <w:lang w:val="en-US"/>
              </w:rPr>
            </w:rPrChange>
          </w:rPr>
          <w:t>sofas</w:t>
        </w:r>
        <w:proofErr w:type="gramEnd"/>
        <w:r w:rsidRPr="00D61E47">
          <w:rPr>
            <w:rFonts w:ascii="Times New Roman" w:hAnsi="Times New Roman" w:cs="Times New Roman"/>
            <w:sz w:val="24"/>
            <w:szCs w:val="24"/>
            <w:lang w:val="en-US"/>
            <w:rPrChange w:id="15" w:author="Elizabeth Marks" w:date="2021-04-27T05:35:00Z">
              <w:rPr>
                <w:rFonts w:ascii="Times New Roman" w:hAnsi="Times New Roman" w:cs="Times New Roman"/>
                <w:sz w:val="24"/>
                <w:szCs w:val="24"/>
                <w:lang w:val="en-US"/>
              </w:rPr>
            </w:rPrChange>
          </w:rPr>
          <w:t xml:space="preserve"> and communal desks available for anyone to come set up their work-provided laptops. </w:t>
        </w:r>
      </w:ins>
    </w:p>
    <w:p w14:paraId="5432D963" w14:textId="77777777" w:rsidR="00AD59AF" w:rsidRPr="00D61E47" w:rsidRDefault="00AD59AF" w:rsidP="00AD59AF">
      <w:pPr>
        <w:spacing w:line="480" w:lineRule="auto"/>
        <w:ind w:firstLine="720"/>
        <w:rPr>
          <w:ins w:id="16" w:author="Elizabeth Marks" w:date="2021-04-26T22:50:00Z"/>
          <w:rFonts w:ascii="Times New Roman" w:hAnsi="Times New Roman" w:cs="Times New Roman"/>
          <w:sz w:val="24"/>
          <w:szCs w:val="24"/>
          <w:lang w:val="en-US"/>
          <w:rPrChange w:id="17" w:author="Elizabeth Marks" w:date="2021-04-27T05:35:00Z">
            <w:rPr>
              <w:ins w:id="18" w:author="Elizabeth Marks" w:date="2021-04-26T22:50:00Z"/>
              <w:rFonts w:ascii="Times New Roman" w:hAnsi="Times New Roman" w:cs="Times New Roman"/>
              <w:sz w:val="24"/>
              <w:szCs w:val="24"/>
              <w:lang w:val="en-US"/>
            </w:rPr>
          </w:rPrChange>
        </w:rPr>
      </w:pPr>
      <w:ins w:id="19" w:author="Elizabeth Marks" w:date="2021-04-26T22:50:00Z">
        <w:r w:rsidRPr="00D61E47">
          <w:rPr>
            <w:rFonts w:ascii="Times New Roman" w:hAnsi="Times New Roman" w:cs="Times New Roman"/>
            <w:sz w:val="24"/>
            <w:szCs w:val="24"/>
            <w:lang w:val="en-US"/>
            <w:rPrChange w:id="20" w:author="Elizabeth Marks" w:date="2021-04-27T05:35:00Z">
              <w:rPr>
                <w:rFonts w:ascii="Times New Roman" w:hAnsi="Times New Roman" w:cs="Times New Roman"/>
                <w:sz w:val="24"/>
                <w:szCs w:val="24"/>
                <w:lang w:val="en-US"/>
              </w:rPr>
            </w:rPrChange>
          </w:rPr>
          <w:t xml:space="preserve">Silicon Valley has proudly carried the torch as vanguards of this new, ideal office culture. Tech giants and start-ups alike have clustered in close quarters within Santa Clara Valley, attracting thousands of young computer science graduates each year and fighting to snatch up the cream of the crop. Top talent is enticed with </w:t>
        </w:r>
        <w:r w:rsidRPr="00D61E47">
          <w:rPr>
            <w:rFonts w:ascii="Times New Roman" w:hAnsi="Times New Roman" w:cs="Times New Roman"/>
            <w:sz w:val="24"/>
            <w:szCs w:val="24"/>
            <w:rPrChange w:id="21" w:author="Elizabeth Marks" w:date="2021-04-27T05:35:00Z">
              <w:rPr>
                <w:rFonts w:ascii="Times New Roman" w:hAnsi="Times New Roman" w:cs="Times New Roman"/>
                <w:sz w:val="24"/>
                <w:szCs w:val="24"/>
              </w:rPr>
            </w:rPrChange>
          </w:rPr>
          <w:t>free lunches</w:t>
        </w:r>
        <w:r w:rsidRPr="00D61E47">
          <w:rPr>
            <w:rStyle w:val="Hyperlink"/>
            <w:rFonts w:ascii="Times New Roman" w:hAnsi="Times New Roman" w:cs="Times New Roman"/>
            <w:color w:val="auto"/>
            <w:sz w:val="24"/>
            <w:szCs w:val="24"/>
            <w:u w:val="none"/>
            <w:lang w:val="en-US"/>
            <w:rPrChange w:id="22" w:author="Elizabeth Marks" w:date="2021-04-27T05:35:00Z">
              <w:rPr>
                <w:rStyle w:val="Hyperlink"/>
                <w:rFonts w:ascii="Times New Roman" w:hAnsi="Times New Roman" w:cs="Times New Roman"/>
                <w:color w:val="auto"/>
                <w:sz w:val="24"/>
                <w:szCs w:val="24"/>
                <w:u w:val="none"/>
                <w:lang w:val="en-US"/>
              </w:rPr>
            </w:rPrChange>
          </w:rPr>
          <w:t xml:space="preserve"> (Schneider, 2019)</w:t>
        </w:r>
        <w:r w:rsidRPr="00D61E47">
          <w:rPr>
            <w:rFonts w:ascii="Times New Roman" w:hAnsi="Times New Roman" w:cs="Times New Roman"/>
            <w:sz w:val="24"/>
            <w:szCs w:val="24"/>
            <w:lang w:val="en-US"/>
            <w:rPrChange w:id="23" w:author="Elizabeth Marks" w:date="2021-04-27T05:35:00Z">
              <w:rPr>
                <w:rFonts w:ascii="Times New Roman" w:hAnsi="Times New Roman" w:cs="Times New Roman"/>
                <w:sz w:val="24"/>
                <w:szCs w:val="24"/>
                <w:lang w:val="en-US"/>
              </w:rPr>
            </w:rPrChange>
          </w:rPr>
          <w:t xml:space="preserve">, and onsite </w:t>
        </w:r>
        <w:r w:rsidRPr="00D61E47">
          <w:rPr>
            <w:rFonts w:ascii="Times New Roman" w:hAnsi="Times New Roman" w:cs="Times New Roman"/>
            <w:sz w:val="24"/>
            <w:szCs w:val="24"/>
            <w:rPrChange w:id="24" w:author="Elizabeth Marks" w:date="2021-04-27T05:35:00Z">
              <w:rPr>
                <w:rFonts w:ascii="Times New Roman" w:hAnsi="Times New Roman" w:cs="Times New Roman"/>
                <w:sz w:val="24"/>
                <w:szCs w:val="24"/>
              </w:rPr>
            </w:rPrChange>
          </w:rPr>
          <w:t>laundry, car maintenance</w:t>
        </w:r>
        <w:r w:rsidRPr="00D61E47">
          <w:rPr>
            <w:rStyle w:val="Hyperlink"/>
            <w:rFonts w:ascii="Times New Roman" w:hAnsi="Times New Roman" w:cs="Times New Roman"/>
            <w:color w:val="auto"/>
            <w:sz w:val="24"/>
            <w:szCs w:val="24"/>
            <w:u w:val="none"/>
            <w:lang w:val="en-US"/>
            <w:rPrChange w:id="25" w:author="Elizabeth Marks" w:date="2021-04-27T05:35:00Z">
              <w:rPr>
                <w:rStyle w:val="Hyperlink"/>
                <w:rFonts w:ascii="Times New Roman" w:hAnsi="Times New Roman" w:cs="Times New Roman"/>
                <w:color w:val="auto"/>
                <w:sz w:val="24"/>
                <w:szCs w:val="24"/>
                <w:u w:val="none"/>
                <w:lang w:val="en-US"/>
              </w:rPr>
            </w:rPrChange>
          </w:rPr>
          <w:t xml:space="preserve"> (Nvidia, 2021)</w:t>
        </w:r>
        <w:r w:rsidRPr="00D61E47">
          <w:rPr>
            <w:rFonts w:ascii="Times New Roman" w:hAnsi="Times New Roman" w:cs="Times New Roman"/>
            <w:sz w:val="24"/>
            <w:szCs w:val="24"/>
            <w:lang w:val="en-US"/>
            <w:rPrChange w:id="26" w:author="Elizabeth Marks" w:date="2021-04-27T05:35:00Z">
              <w:rPr>
                <w:rFonts w:ascii="Times New Roman" w:hAnsi="Times New Roman" w:cs="Times New Roman"/>
                <w:sz w:val="24"/>
                <w:szCs w:val="24"/>
                <w:lang w:val="en-US"/>
              </w:rPr>
            </w:rPrChange>
          </w:rPr>
          <w:t xml:space="preserve">, </w:t>
        </w:r>
        <w:r w:rsidRPr="00D61E47">
          <w:rPr>
            <w:rFonts w:ascii="Times New Roman" w:hAnsi="Times New Roman" w:cs="Times New Roman"/>
            <w:sz w:val="24"/>
            <w:szCs w:val="24"/>
            <w:rPrChange w:id="27" w:author="Elizabeth Marks" w:date="2021-04-27T05:35:00Z">
              <w:rPr>
                <w:rFonts w:ascii="Times New Roman" w:hAnsi="Times New Roman" w:cs="Times New Roman"/>
                <w:sz w:val="24"/>
                <w:szCs w:val="24"/>
              </w:rPr>
            </w:rPrChange>
          </w:rPr>
          <w:t>and gym</w:t>
        </w:r>
        <w:r w:rsidRPr="00D61E47">
          <w:rPr>
            <w:rFonts w:ascii="Times New Roman" w:hAnsi="Times New Roman" w:cs="Times New Roman"/>
            <w:sz w:val="24"/>
            <w:szCs w:val="24"/>
            <w:lang w:val="en-US"/>
            <w:rPrChange w:id="28" w:author="Elizabeth Marks" w:date="2021-04-27T05:35:00Z">
              <w:rPr>
                <w:rFonts w:ascii="Times New Roman" w:hAnsi="Times New Roman" w:cs="Times New Roman"/>
                <w:sz w:val="24"/>
                <w:szCs w:val="24"/>
                <w:lang w:val="en-US"/>
              </w:rPr>
            </w:rPrChange>
          </w:rPr>
          <w:t xml:space="preserve">s (Employee Benefits Details, 2020a). The typical 9-5 workweek has been replaced with </w:t>
        </w:r>
        <w:r w:rsidRPr="00D61E47">
          <w:rPr>
            <w:rFonts w:ascii="Times New Roman" w:hAnsi="Times New Roman" w:cs="Times New Roman"/>
            <w:sz w:val="24"/>
            <w:szCs w:val="24"/>
            <w:rPrChange w:id="29" w:author="Elizabeth Marks" w:date="2021-04-27T05:35:00Z">
              <w:rPr>
                <w:rFonts w:ascii="Times New Roman" w:hAnsi="Times New Roman" w:cs="Times New Roman"/>
                <w:sz w:val="24"/>
                <w:szCs w:val="24"/>
              </w:rPr>
            </w:rPrChange>
          </w:rPr>
          <w:t>flexible working hours</w:t>
        </w:r>
        <w:r w:rsidRPr="00D61E47">
          <w:rPr>
            <w:rFonts w:ascii="Times New Roman" w:hAnsi="Times New Roman" w:cs="Times New Roman"/>
            <w:sz w:val="24"/>
            <w:szCs w:val="24"/>
            <w:lang w:val="en-US"/>
            <w:rPrChange w:id="30" w:author="Elizabeth Marks" w:date="2021-04-27T05:35:00Z">
              <w:rPr>
                <w:rFonts w:ascii="Times New Roman" w:hAnsi="Times New Roman" w:cs="Times New Roman"/>
                <w:sz w:val="24"/>
                <w:szCs w:val="24"/>
                <w:lang w:val="en-US"/>
              </w:rPr>
            </w:rPrChange>
          </w:rPr>
          <w:t xml:space="preserve"> (Employee Benefits Details, 2020b).  and offices designed around fun and collaboration.</w:t>
        </w:r>
      </w:ins>
    </w:p>
    <w:p w14:paraId="3DCA9836" w14:textId="7EF769CA" w:rsidR="00AD59AF" w:rsidRPr="00D61E47" w:rsidRDefault="00AD59AF" w:rsidP="00AD59AF">
      <w:pPr>
        <w:spacing w:line="480" w:lineRule="auto"/>
        <w:rPr>
          <w:ins w:id="31" w:author="Elizabeth Marks" w:date="2021-04-26T22:50:00Z"/>
          <w:rFonts w:ascii="Times New Roman" w:hAnsi="Times New Roman" w:cs="Times New Roman"/>
          <w:sz w:val="24"/>
          <w:szCs w:val="24"/>
          <w:lang w:val="en-US"/>
          <w:rPrChange w:id="32" w:author="Elizabeth Marks" w:date="2021-04-27T05:35:00Z">
            <w:rPr>
              <w:ins w:id="33" w:author="Elizabeth Marks" w:date="2021-04-26T22:50:00Z"/>
              <w:rFonts w:ascii="Times New Roman" w:hAnsi="Times New Roman" w:cs="Times New Roman"/>
              <w:sz w:val="24"/>
              <w:szCs w:val="24"/>
              <w:lang w:val="en-US"/>
            </w:rPr>
          </w:rPrChange>
        </w:rPr>
      </w:pPr>
      <w:ins w:id="34" w:author="Elizabeth Marks" w:date="2021-04-26T22:50:00Z">
        <w:r w:rsidRPr="00D61E47">
          <w:rPr>
            <w:rFonts w:ascii="Times New Roman" w:hAnsi="Times New Roman" w:cs="Times New Roman"/>
            <w:b/>
            <w:bCs/>
            <w:sz w:val="24"/>
            <w:szCs w:val="24"/>
            <w:lang w:val="en-US"/>
            <w:rPrChange w:id="35" w:author="Elizabeth Marks" w:date="2021-04-27T05:35:00Z">
              <w:rPr>
                <w:rFonts w:ascii="Times New Roman" w:hAnsi="Times New Roman" w:cs="Times New Roman"/>
                <w:b/>
                <w:bCs/>
                <w:sz w:val="24"/>
                <w:szCs w:val="24"/>
                <w:lang w:val="en-US"/>
              </w:rPr>
            </w:rPrChange>
          </w:rPr>
          <w:tab/>
        </w:r>
        <w:r w:rsidRPr="00D61E47">
          <w:rPr>
            <w:rFonts w:ascii="Times New Roman" w:hAnsi="Times New Roman" w:cs="Times New Roman"/>
            <w:bCs/>
            <w:sz w:val="24"/>
            <w:szCs w:val="24"/>
            <w:lang w:val="en-US"/>
            <w:rPrChange w:id="36" w:author="Elizabeth Marks" w:date="2021-04-27T05:35:00Z">
              <w:rPr>
                <w:rFonts w:ascii="Times New Roman" w:hAnsi="Times New Roman" w:cs="Times New Roman"/>
                <w:bCs/>
                <w:sz w:val="24"/>
                <w:szCs w:val="24"/>
                <w:lang w:val="en-US"/>
              </w:rPr>
            </w:rPrChange>
          </w:rPr>
          <w:t>The modern technology company</w:t>
        </w:r>
        <w:r w:rsidRPr="00D61E47">
          <w:rPr>
            <w:rFonts w:ascii="Times New Roman" w:hAnsi="Times New Roman" w:cs="Times New Roman"/>
            <w:sz w:val="24"/>
            <w:szCs w:val="24"/>
            <w:lang w:val="en-US"/>
            <w:rPrChange w:id="37" w:author="Elizabeth Marks" w:date="2021-04-27T05:35:00Z">
              <w:rPr>
                <w:rFonts w:ascii="Times New Roman" w:hAnsi="Times New Roman" w:cs="Times New Roman"/>
                <w:sz w:val="24"/>
                <w:szCs w:val="24"/>
                <w:lang w:val="en-US"/>
              </w:rPr>
            </w:rPrChange>
          </w:rPr>
          <w:t xml:space="preserve"> has sold itself as a paradise for young, passionate workers, but have these modern perks translated to happier employees? There </w:t>
        </w:r>
        <w:proofErr w:type="gramStart"/>
        <w:r w:rsidRPr="00D61E47">
          <w:rPr>
            <w:rFonts w:ascii="Times New Roman" w:hAnsi="Times New Roman" w:cs="Times New Roman"/>
            <w:sz w:val="24"/>
            <w:szCs w:val="24"/>
            <w:lang w:val="en-US"/>
            <w:rPrChange w:id="38" w:author="Elizabeth Marks" w:date="2021-04-27T05:35:00Z">
              <w:rPr>
                <w:rFonts w:ascii="Times New Roman" w:hAnsi="Times New Roman" w:cs="Times New Roman"/>
                <w:sz w:val="24"/>
                <w:szCs w:val="24"/>
                <w:lang w:val="en-US"/>
              </w:rPr>
            </w:rPrChange>
          </w:rPr>
          <w:t>isn</w:t>
        </w:r>
      </w:ins>
      <w:ins w:id="39" w:author="Elizabeth Marks" w:date="2021-04-27T05:26:00Z">
        <w:r w:rsidR="00A96077" w:rsidRPr="00D61E47">
          <w:rPr>
            <w:rFonts w:ascii="Times New Roman" w:hAnsi="Times New Roman" w:cs="Times New Roman"/>
            <w:sz w:val="24"/>
            <w:szCs w:val="24"/>
            <w:lang w:val="en-US"/>
            <w:rPrChange w:id="40" w:author="Elizabeth Marks" w:date="2021-04-27T05:35:00Z">
              <w:rPr>
                <w:rFonts w:ascii="Times New Roman" w:hAnsi="Times New Roman" w:cs="Times New Roman"/>
                <w:sz w:val="24"/>
                <w:szCs w:val="24"/>
                <w:lang w:val="en-US"/>
              </w:rPr>
            </w:rPrChange>
          </w:rPr>
          <w:t>'</w:t>
        </w:r>
      </w:ins>
      <w:ins w:id="41" w:author="Elizabeth Marks" w:date="2021-04-26T22:50:00Z">
        <w:r w:rsidRPr="00D61E47">
          <w:rPr>
            <w:rFonts w:ascii="Times New Roman" w:hAnsi="Times New Roman" w:cs="Times New Roman"/>
            <w:sz w:val="24"/>
            <w:szCs w:val="24"/>
            <w:lang w:val="en-US"/>
            <w:rPrChange w:id="42" w:author="Elizabeth Marks" w:date="2021-04-27T05:35:00Z">
              <w:rPr>
                <w:rFonts w:ascii="Times New Roman" w:hAnsi="Times New Roman" w:cs="Times New Roman"/>
                <w:sz w:val="24"/>
                <w:szCs w:val="24"/>
                <w:lang w:val="en-US"/>
              </w:rPr>
            </w:rPrChange>
          </w:rPr>
          <w:t>t</w:t>
        </w:r>
        <w:proofErr w:type="gramEnd"/>
        <w:r w:rsidRPr="00D61E47">
          <w:rPr>
            <w:rFonts w:ascii="Times New Roman" w:hAnsi="Times New Roman" w:cs="Times New Roman"/>
            <w:sz w:val="24"/>
            <w:szCs w:val="24"/>
            <w:lang w:val="en-US"/>
            <w:rPrChange w:id="43" w:author="Elizabeth Marks" w:date="2021-04-27T05:35:00Z">
              <w:rPr>
                <w:rFonts w:ascii="Times New Roman" w:hAnsi="Times New Roman" w:cs="Times New Roman"/>
                <w:sz w:val="24"/>
                <w:szCs w:val="24"/>
                <w:lang w:val="en-US"/>
              </w:rPr>
            </w:rPrChange>
          </w:rPr>
          <w:t xml:space="preserve"> a clear</w:t>
        </w:r>
      </w:ins>
      <w:ins w:id="44" w:author="Elizabeth Marks" w:date="2021-04-27T05:26:00Z">
        <w:r w:rsidR="003D72D2" w:rsidRPr="00D61E47">
          <w:rPr>
            <w:rFonts w:ascii="Times New Roman" w:hAnsi="Times New Roman" w:cs="Times New Roman"/>
            <w:sz w:val="24"/>
            <w:szCs w:val="24"/>
            <w:lang w:val="en-US"/>
            <w:rPrChange w:id="45" w:author="Elizabeth Marks" w:date="2021-04-27T05:35:00Z">
              <w:rPr>
                <w:rFonts w:ascii="Times New Roman" w:hAnsi="Times New Roman" w:cs="Times New Roman"/>
                <w:sz w:val="24"/>
                <w:szCs w:val="24"/>
                <w:lang w:val="en-US"/>
              </w:rPr>
            </w:rPrChange>
          </w:rPr>
          <w:t>-</w:t>
        </w:r>
      </w:ins>
      <w:ins w:id="46" w:author="Elizabeth Marks" w:date="2021-04-26T22:50:00Z">
        <w:r w:rsidRPr="00D61E47">
          <w:rPr>
            <w:rFonts w:ascii="Times New Roman" w:hAnsi="Times New Roman" w:cs="Times New Roman"/>
            <w:sz w:val="24"/>
            <w:szCs w:val="24"/>
            <w:lang w:val="en-US"/>
            <w:rPrChange w:id="47" w:author="Elizabeth Marks" w:date="2021-04-27T05:35:00Z">
              <w:rPr>
                <w:rFonts w:ascii="Times New Roman" w:hAnsi="Times New Roman" w:cs="Times New Roman"/>
                <w:sz w:val="24"/>
                <w:szCs w:val="24"/>
                <w:lang w:val="en-US"/>
              </w:rPr>
            </w:rPrChange>
          </w:rPr>
          <w:t>cut answer. While information technology companies frequently top the lists</w:t>
        </w:r>
      </w:ins>
      <w:ins w:id="48" w:author="Elizabeth Marks" w:date="2021-04-27T05:26:00Z">
        <w:r w:rsidR="003D72D2" w:rsidRPr="00D61E47">
          <w:rPr>
            <w:rFonts w:ascii="Times New Roman" w:hAnsi="Times New Roman" w:cs="Times New Roman"/>
            <w:sz w:val="24"/>
            <w:szCs w:val="24"/>
            <w:lang w:val="en-US"/>
            <w:rPrChange w:id="49" w:author="Elizabeth Marks" w:date="2021-04-27T05:35:00Z">
              <w:rPr>
                <w:rFonts w:ascii="Times New Roman" w:hAnsi="Times New Roman" w:cs="Times New Roman"/>
                <w:sz w:val="24"/>
                <w:szCs w:val="24"/>
                <w:lang w:val="en-US"/>
              </w:rPr>
            </w:rPrChange>
          </w:rPr>
          <w:t xml:space="preserve"> of</w:t>
        </w:r>
      </w:ins>
      <w:ins w:id="50" w:author="Elizabeth Marks" w:date="2021-04-26T22:50:00Z">
        <w:r w:rsidRPr="00D61E47">
          <w:rPr>
            <w:rFonts w:ascii="Times New Roman" w:hAnsi="Times New Roman" w:cs="Times New Roman"/>
            <w:sz w:val="24"/>
            <w:szCs w:val="24"/>
            <w:lang w:val="en-US"/>
            <w:rPrChange w:id="51" w:author="Elizabeth Marks" w:date="2021-04-27T05:35:00Z">
              <w:rPr>
                <w:rFonts w:ascii="Times New Roman" w:hAnsi="Times New Roman" w:cs="Times New Roman"/>
                <w:sz w:val="24"/>
                <w:szCs w:val="24"/>
                <w:lang w:val="en-US"/>
              </w:rPr>
            </w:rPrChange>
          </w:rPr>
          <w:t xml:space="preserve"> </w:t>
        </w:r>
      </w:ins>
      <w:ins w:id="52" w:author="Elizabeth Marks" w:date="2021-04-27T05:26:00Z">
        <w:r w:rsidR="003D72D2" w:rsidRPr="00D61E47">
          <w:rPr>
            <w:rFonts w:ascii="Times New Roman" w:hAnsi="Times New Roman" w:cs="Times New Roman"/>
            <w:sz w:val="24"/>
            <w:szCs w:val="24"/>
            <w:lang w:val="en-US"/>
            <w:rPrChange w:id="53" w:author="Elizabeth Marks" w:date="2021-04-27T05:35:00Z">
              <w:rPr>
                <w:rFonts w:ascii="Times New Roman" w:hAnsi="Times New Roman" w:cs="Times New Roman"/>
                <w:sz w:val="24"/>
                <w:szCs w:val="24"/>
                <w:lang w:val="en-US"/>
              </w:rPr>
            </w:rPrChange>
          </w:rPr>
          <w:t>F</w:t>
        </w:r>
      </w:ins>
      <w:ins w:id="54" w:author="Elizabeth Marks" w:date="2021-04-26T22:50:00Z">
        <w:r w:rsidRPr="00D61E47">
          <w:rPr>
            <w:rFonts w:ascii="Times New Roman" w:hAnsi="Times New Roman" w:cs="Times New Roman"/>
            <w:sz w:val="24"/>
            <w:szCs w:val="24"/>
            <w:lang w:val="en-US"/>
            <w:rPrChange w:id="55" w:author="Elizabeth Marks" w:date="2021-04-27T05:35:00Z">
              <w:rPr>
                <w:rFonts w:ascii="Times New Roman" w:hAnsi="Times New Roman" w:cs="Times New Roman"/>
                <w:sz w:val="24"/>
                <w:szCs w:val="24"/>
                <w:lang w:val="en-US"/>
              </w:rPr>
            </w:rPrChange>
          </w:rPr>
          <w:t>ortune 100 best companies to work at (</w:t>
        </w:r>
      </w:ins>
      <w:ins w:id="56" w:author="Elizabeth Marks" w:date="2021-04-27T05:12:00Z">
        <w:r w:rsidR="00922FF9" w:rsidRPr="00D61E47">
          <w:rPr>
            <w:rFonts w:ascii="Times New Roman" w:hAnsi="Times New Roman" w:cs="Times New Roman"/>
            <w:sz w:val="24"/>
            <w:szCs w:val="24"/>
            <w:lang w:val="en-US"/>
            <w:rPrChange w:id="57" w:author="Elizabeth Marks" w:date="2021-04-27T05:35:00Z">
              <w:rPr>
                <w:rFonts w:ascii="Times New Roman" w:hAnsi="Times New Roman" w:cs="Times New Roman"/>
                <w:sz w:val="24"/>
                <w:szCs w:val="24"/>
                <w:lang w:val="en-US"/>
              </w:rPr>
            </w:rPrChange>
          </w:rPr>
          <w:fldChar w:fldCharType="begin"/>
        </w:r>
        <w:r w:rsidR="00922FF9" w:rsidRPr="00D61E47">
          <w:rPr>
            <w:rFonts w:ascii="Times New Roman" w:hAnsi="Times New Roman" w:cs="Times New Roman"/>
            <w:sz w:val="24"/>
            <w:szCs w:val="24"/>
            <w:lang w:val="en-US"/>
            <w:rPrChange w:id="58" w:author="Elizabeth Marks" w:date="2021-04-27T05:35:00Z">
              <w:rPr>
                <w:rFonts w:ascii="Times New Roman" w:hAnsi="Times New Roman" w:cs="Times New Roman"/>
                <w:sz w:val="24"/>
                <w:szCs w:val="24"/>
                <w:lang w:val="en-US"/>
              </w:rPr>
            </w:rPrChange>
          </w:rPr>
          <w:instrText xml:space="preserve"> HYPERLINK "https://fortune.com/best-companies/2021/search/?bestcos_industry=Information%20Technology" </w:instrText>
        </w:r>
        <w:r w:rsidR="00922FF9" w:rsidRPr="00D61E47">
          <w:rPr>
            <w:rFonts w:ascii="Times New Roman" w:hAnsi="Times New Roman" w:cs="Times New Roman"/>
            <w:sz w:val="24"/>
            <w:szCs w:val="24"/>
            <w:lang w:val="en-US"/>
            <w:rPrChange w:id="59" w:author="Elizabeth Marks" w:date="2021-04-27T05:35:00Z">
              <w:rPr>
                <w:rFonts w:ascii="Times New Roman" w:hAnsi="Times New Roman" w:cs="Times New Roman"/>
                <w:sz w:val="24"/>
                <w:szCs w:val="24"/>
                <w:lang w:val="en-US"/>
              </w:rPr>
            </w:rPrChange>
          </w:rPr>
        </w:r>
        <w:r w:rsidR="00922FF9" w:rsidRPr="00D61E47">
          <w:rPr>
            <w:rFonts w:ascii="Times New Roman" w:hAnsi="Times New Roman" w:cs="Times New Roman"/>
            <w:sz w:val="24"/>
            <w:szCs w:val="24"/>
            <w:lang w:val="en-US"/>
            <w:rPrChange w:id="60" w:author="Elizabeth Marks" w:date="2021-04-27T05:35:00Z">
              <w:rPr>
                <w:rFonts w:ascii="Times New Roman" w:hAnsi="Times New Roman" w:cs="Times New Roman"/>
                <w:sz w:val="24"/>
                <w:szCs w:val="24"/>
                <w:lang w:val="en-US"/>
              </w:rPr>
            </w:rPrChange>
          </w:rPr>
          <w:fldChar w:fldCharType="separate"/>
        </w:r>
        <w:r w:rsidR="00BB12FF" w:rsidRPr="00D61E47">
          <w:rPr>
            <w:rStyle w:val="Hyperlink"/>
            <w:rFonts w:ascii="Times New Roman" w:hAnsi="Times New Roman" w:cs="Times New Roman"/>
            <w:sz w:val="24"/>
            <w:szCs w:val="24"/>
            <w:lang w:val="en-US"/>
            <w:rPrChange w:id="61" w:author="Elizabeth Marks" w:date="2021-04-27T05:35:00Z">
              <w:rPr>
                <w:rStyle w:val="Hyperlink"/>
                <w:rFonts w:ascii="Times New Roman" w:hAnsi="Times New Roman" w:cs="Times New Roman"/>
                <w:sz w:val="24"/>
                <w:szCs w:val="24"/>
                <w:lang w:val="en-US"/>
              </w:rPr>
            </w:rPrChange>
          </w:rPr>
          <w:t>Fortune, 2021</w:t>
        </w:r>
        <w:r w:rsidR="00922FF9" w:rsidRPr="00D61E47">
          <w:rPr>
            <w:rFonts w:ascii="Times New Roman" w:hAnsi="Times New Roman" w:cs="Times New Roman"/>
            <w:sz w:val="24"/>
            <w:szCs w:val="24"/>
            <w:lang w:val="en-US"/>
            <w:rPrChange w:id="62" w:author="Elizabeth Marks" w:date="2021-04-27T05:35:00Z">
              <w:rPr>
                <w:rFonts w:ascii="Times New Roman" w:hAnsi="Times New Roman" w:cs="Times New Roman"/>
                <w:sz w:val="24"/>
                <w:szCs w:val="24"/>
                <w:lang w:val="en-US"/>
              </w:rPr>
            </w:rPrChange>
          </w:rPr>
          <w:fldChar w:fldCharType="end"/>
        </w:r>
      </w:ins>
      <w:ins w:id="63" w:author="Elizabeth Marks" w:date="2021-04-27T05:11:00Z">
        <w:r w:rsidR="00A11C58" w:rsidRPr="00D61E47">
          <w:rPr>
            <w:rFonts w:ascii="Times New Roman" w:hAnsi="Times New Roman" w:cs="Times New Roman"/>
            <w:sz w:val="24"/>
            <w:szCs w:val="24"/>
            <w:lang w:val="en-US"/>
            <w:rPrChange w:id="64" w:author="Elizabeth Marks" w:date="2021-04-27T05:35:00Z">
              <w:rPr>
                <w:rFonts w:ascii="Times New Roman" w:hAnsi="Times New Roman" w:cs="Times New Roman"/>
                <w:sz w:val="24"/>
                <w:szCs w:val="24"/>
                <w:lang w:val="en-US"/>
              </w:rPr>
            </w:rPrChange>
          </w:rPr>
          <w:t xml:space="preserve"> </w:t>
        </w:r>
      </w:ins>
      <w:ins w:id="65" w:author="Elizabeth Marks" w:date="2021-04-26T22:50:00Z">
        <w:r w:rsidRPr="00D61E47">
          <w:rPr>
            <w:rFonts w:ascii="Times New Roman" w:hAnsi="Times New Roman" w:cs="Times New Roman"/>
            <w:sz w:val="24"/>
            <w:szCs w:val="24"/>
            <w:lang w:val="en-US"/>
            <w:rPrChange w:id="66" w:author="Elizabeth Marks" w:date="2021-04-27T05:35:00Z">
              <w:rPr>
                <w:rFonts w:ascii="Times New Roman" w:hAnsi="Times New Roman" w:cs="Times New Roman"/>
                <w:sz w:val="24"/>
                <w:szCs w:val="24"/>
                <w:lang w:val="en-US"/>
              </w:rPr>
            </w:rPrChange>
          </w:rPr>
          <w:t xml:space="preserve">), the treatment of technology employees has gained attention in the media and academia for the exploitation that has run rampant due to a work culture of extreme hours. In 2006, </w:t>
        </w:r>
        <w:proofErr w:type="spellStart"/>
        <w:r w:rsidRPr="00D61E47">
          <w:rPr>
            <w:rFonts w:ascii="Times New Roman" w:hAnsi="Times New Roman" w:cs="Times New Roman"/>
            <w:sz w:val="24"/>
            <w:szCs w:val="24"/>
            <w:lang w:val="en-US"/>
            <w:rPrChange w:id="67" w:author="Elizabeth Marks" w:date="2021-04-27T05:35:00Z">
              <w:rPr>
                <w:rFonts w:ascii="Times New Roman" w:hAnsi="Times New Roman" w:cs="Times New Roman"/>
                <w:sz w:val="24"/>
                <w:szCs w:val="24"/>
                <w:lang w:val="en-US"/>
              </w:rPr>
            </w:rPrChange>
          </w:rPr>
          <w:t>Wi</w:t>
        </w:r>
        <w:r w:rsidRPr="00D61E47">
          <w:rPr>
            <w:rFonts w:ascii="Times New Roman" w:hAnsi="Times New Roman" w:cs="Times New Roman"/>
            <w:sz w:val="24"/>
            <w:szCs w:val="24"/>
            <w:lang w:val="en-US"/>
            <w:rPrChange w:id="68" w:author="Elizabeth Marks" w:date="2021-04-27T05:35:00Z">
              <w:rPr>
                <w:rFonts w:ascii="Times New Roman" w:hAnsi="Times New Roman" w:cs="Times New Roman"/>
                <w:sz w:val="24"/>
                <w:szCs w:val="24"/>
                <w:lang w:val="en-US"/>
              </w:rPr>
            </w:rPrChange>
          </w:rPr>
          <w:fldChar w:fldCharType="begin"/>
        </w:r>
        <w:r w:rsidRPr="00D61E47">
          <w:rPr>
            <w:rFonts w:ascii="Times New Roman" w:hAnsi="Times New Roman" w:cs="Times New Roman"/>
            <w:sz w:val="24"/>
            <w:szCs w:val="24"/>
            <w:lang w:val="en-US"/>
            <w:rPrChange w:id="69" w:author="Elizabeth Marks" w:date="2021-04-27T05:35:00Z">
              <w:rPr>
                <w:rFonts w:ascii="Times New Roman" w:hAnsi="Times New Roman" w:cs="Times New Roman"/>
                <w:sz w:val="24"/>
                <w:szCs w:val="24"/>
                <w:lang w:val="en-US"/>
              </w:rPr>
            </w:rPrChange>
          </w:rPr>
          <w:instrText xml:space="preserve"> HYPERLINK "C:\\Users\\elizk\\OneDrive\\Desktop\\Thesis\\EA spouse. pdf.pdf" </w:instrText>
        </w:r>
        <w:r w:rsidRPr="00D61E47">
          <w:rPr>
            <w:rFonts w:ascii="Times New Roman" w:hAnsi="Times New Roman" w:cs="Times New Roman"/>
            <w:sz w:val="24"/>
            <w:szCs w:val="24"/>
            <w:lang w:val="en-US"/>
            <w:rPrChange w:id="70" w:author="Elizabeth Marks" w:date="2021-04-27T05:35:00Z">
              <w:rPr>
                <w:rFonts w:ascii="Times New Roman" w:hAnsi="Times New Roman" w:cs="Times New Roman"/>
                <w:sz w:val="24"/>
                <w:szCs w:val="24"/>
                <w:lang w:val="en-US"/>
              </w:rPr>
            </w:rPrChange>
          </w:rPr>
        </w:r>
        <w:r w:rsidRPr="00D61E47">
          <w:rPr>
            <w:rFonts w:ascii="Times New Roman" w:hAnsi="Times New Roman" w:cs="Times New Roman"/>
            <w:sz w:val="24"/>
            <w:szCs w:val="24"/>
            <w:lang w:val="en-US"/>
            <w:rPrChange w:id="71" w:author="Elizabeth Marks" w:date="2021-04-27T05:35:00Z">
              <w:rPr>
                <w:rFonts w:ascii="Times New Roman" w:hAnsi="Times New Roman" w:cs="Times New Roman"/>
                <w:sz w:val="24"/>
                <w:szCs w:val="24"/>
                <w:lang w:val="en-US"/>
              </w:rPr>
            </w:rPrChange>
          </w:rPr>
          <w:fldChar w:fldCharType="separate"/>
        </w:r>
      </w:ins>
      <w:r w:rsidR="003D72D2" w:rsidRPr="00D61E47">
        <w:rPr>
          <w:rStyle w:val="Hyperlink"/>
          <w:rFonts w:ascii="Times New Roman" w:hAnsi="Times New Roman" w:cs="Times New Roman"/>
          <w:sz w:val="24"/>
          <w:szCs w:val="24"/>
          <w:lang w:val="en-US"/>
          <w:rPrChange w:id="72" w:author="Elizabeth Marks" w:date="2021-04-27T05:35:00Z">
            <w:rPr>
              <w:rStyle w:val="Hyperlink"/>
              <w:rFonts w:ascii="Times New Roman" w:hAnsi="Times New Roman" w:cs="Times New Roman"/>
              <w:sz w:val="24"/>
              <w:szCs w:val="24"/>
              <w:lang w:val="en-US"/>
            </w:rPr>
          </w:rPrChange>
        </w:rPr>
        <w:t>therford</w:t>
      </w:r>
      <w:proofErr w:type="spellEnd"/>
      <w:r w:rsidR="003D72D2" w:rsidRPr="00D61E47">
        <w:rPr>
          <w:rStyle w:val="Hyperlink"/>
          <w:rFonts w:ascii="Times New Roman" w:hAnsi="Times New Roman" w:cs="Times New Roman"/>
          <w:sz w:val="24"/>
          <w:szCs w:val="24"/>
          <w:lang w:val="en-US"/>
          <w:rPrChange w:id="73" w:author="Elizabeth Marks" w:date="2021-04-27T05:35:00Z">
            <w:rPr>
              <w:rStyle w:val="Hyperlink"/>
              <w:rFonts w:ascii="Times New Roman" w:hAnsi="Times New Roman" w:cs="Times New Roman"/>
              <w:sz w:val="24"/>
              <w:szCs w:val="24"/>
              <w:lang w:val="en-US"/>
            </w:rPr>
          </w:rPrChange>
        </w:rPr>
        <w:t xml:space="preserve"> &amp; </w:t>
      </w:r>
      <w:proofErr w:type="spellStart"/>
      <w:r w:rsidR="003D72D2" w:rsidRPr="00D61E47">
        <w:rPr>
          <w:rStyle w:val="Hyperlink"/>
          <w:rFonts w:ascii="Times New Roman" w:hAnsi="Times New Roman" w:cs="Times New Roman"/>
          <w:sz w:val="24"/>
          <w:szCs w:val="24"/>
          <w:lang w:val="en-US"/>
          <w:rPrChange w:id="74" w:author="Elizabeth Marks" w:date="2021-04-27T05:35:00Z">
            <w:rPr>
              <w:rStyle w:val="Hyperlink"/>
              <w:rFonts w:ascii="Times New Roman" w:hAnsi="Times New Roman" w:cs="Times New Roman"/>
              <w:sz w:val="24"/>
              <w:szCs w:val="24"/>
              <w:lang w:val="en-US"/>
            </w:rPr>
          </w:rPrChange>
        </w:rPr>
        <w:t>Peuter</w:t>
      </w:r>
      <w:proofErr w:type="spellEnd"/>
      <w:ins w:id="75" w:author="Elizabeth Marks" w:date="2021-04-26T22:50:00Z">
        <w:r w:rsidRPr="00D61E47">
          <w:rPr>
            <w:rFonts w:ascii="Times New Roman" w:hAnsi="Times New Roman" w:cs="Times New Roman"/>
            <w:sz w:val="24"/>
            <w:szCs w:val="24"/>
            <w:lang w:val="en-US"/>
            <w:rPrChange w:id="76" w:author="Elizabeth Marks" w:date="2021-04-27T05:35:00Z">
              <w:rPr>
                <w:rFonts w:ascii="Times New Roman" w:hAnsi="Times New Roman" w:cs="Times New Roman"/>
                <w:sz w:val="24"/>
                <w:szCs w:val="24"/>
                <w:lang w:val="en-US"/>
              </w:rPr>
            </w:rPrChange>
          </w:rPr>
          <w:fldChar w:fldCharType="end"/>
        </w:r>
        <w:r w:rsidRPr="00D61E47">
          <w:rPr>
            <w:rFonts w:ascii="Times New Roman" w:hAnsi="Times New Roman" w:cs="Times New Roman"/>
            <w:sz w:val="24"/>
            <w:szCs w:val="24"/>
            <w:lang w:val="en-US"/>
            <w:rPrChange w:id="77" w:author="Elizabeth Marks" w:date="2021-04-27T05:35:00Z">
              <w:rPr>
                <w:rFonts w:ascii="Times New Roman" w:hAnsi="Times New Roman" w:cs="Times New Roman"/>
                <w:sz w:val="24"/>
                <w:szCs w:val="24"/>
                <w:lang w:val="en-US"/>
              </w:rPr>
            </w:rPrChange>
          </w:rPr>
          <w:t xml:space="preserve"> presented a critical analysis of what they titled an overwork epidemic. Since then, the prevalence of overwork has been quantified in several large</w:t>
        </w:r>
      </w:ins>
      <w:ins w:id="78" w:author="Elizabeth Marks" w:date="2021-04-27T05:26:00Z">
        <w:r w:rsidR="003D72D2" w:rsidRPr="00D61E47">
          <w:rPr>
            <w:rFonts w:ascii="Times New Roman" w:hAnsi="Times New Roman" w:cs="Times New Roman"/>
            <w:sz w:val="24"/>
            <w:szCs w:val="24"/>
            <w:lang w:val="en-US"/>
            <w:rPrChange w:id="79" w:author="Elizabeth Marks" w:date="2021-04-27T05:35:00Z">
              <w:rPr>
                <w:rFonts w:ascii="Times New Roman" w:hAnsi="Times New Roman" w:cs="Times New Roman"/>
                <w:sz w:val="24"/>
                <w:szCs w:val="24"/>
                <w:lang w:val="en-US"/>
              </w:rPr>
            </w:rPrChange>
          </w:rPr>
          <w:t>-</w:t>
        </w:r>
      </w:ins>
      <w:ins w:id="80" w:author="Elizabeth Marks" w:date="2021-04-26T22:50:00Z">
        <w:r w:rsidRPr="00D61E47">
          <w:rPr>
            <w:rFonts w:ascii="Times New Roman" w:hAnsi="Times New Roman" w:cs="Times New Roman"/>
            <w:sz w:val="24"/>
            <w:szCs w:val="24"/>
            <w:lang w:val="en-US"/>
            <w:rPrChange w:id="81" w:author="Elizabeth Marks" w:date="2021-04-27T05:35:00Z">
              <w:rPr>
                <w:rFonts w:ascii="Times New Roman" w:hAnsi="Times New Roman" w:cs="Times New Roman"/>
                <w:sz w:val="24"/>
                <w:szCs w:val="24"/>
                <w:lang w:val="en-US"/>
              </w:rPr>
            </w:rPrChange>
          </w:rPr>
          <w:t xml:space="preserve">scale surveys of employees from technology companies in the United States and Canada. These results have consistently demonstrated the impact of this overwork culture on </w:t>
        </w:r>
        <w:r w:rsidRPr="00D61E47">
          <w:rPr>
            <w:rFonts w:ascii="Times New Roman" w:hAnsi="Times New Roman" w:cs="Times New Roman"/>
            <w:sz w:val="24"/>
            <w:szCs w:val="24"/>
            <w:lang w:val="en-US"/>
            <w:rPrChange w:id="82" w:author="Elizabeth Marks" w:date="2021-04-27T05:35:00Z">
              <w:rPr>
                <w:rFonts w:ascii="Times New Roman" w:hAnsi="Times New Roman" w:cs="Times New Roman"/>
                <w:sz w:val="24"/>
                <w:szCs w:val="24"/>
                <w:lang w:val="en-US"/>
              </w:rPr>
            </w:rPrChange>
          </w:rPr>
          <w:lastRenderedPageBreak/>
          <w:t xml:space="preserve">employees: </w:t>
        </w:r>
      </w:ins>
      <w:ins w:id="83" w:author="Elizabeth Marks" w:date="2021-04-27T05:14:00Z">
        <w:r w:rsidR="00CF0489" w:rsidRPr="00D61E47">
          <w:rPr>
            <w:rFonts w:ascii="Times New Roman" w:hAnsi="Times New Roman" w:cs="Times New Roman"/>
            <w:sz w:val="24"/>
            <w:szCs w:val="24"/>
            <w:lang w:val="en-US"/>
            <w:rPrChange w:id="84" w:author="Elizabeth Marks" w:date="2021-04-27T05:35:00Z">
              <w:rPr>
                <w:rStyle w:val="Hyperlink"/>
                <w:rFonts w:ascii="Times New Roman" w:hAnsi="Times New Roman" w:cs="Times New Roman"/>
                <w:sz w:val="24"/>
                <w:szCs w:val="24"/>
                <w:lang w:val="en-US"/>
              </w:rPr>
            </w:rPrChange>
          </w:rPr>
          <w:t>8.6</w:t>
        </w:r>
      </w:ins>
      <w:ins w:id="85" w:author="Elizabeth Marks" w:date="2021-04-27T05:27:00Z">
        <w:r w:rsidR="003D72D2" w:rsidRPr="00D61E47">
          <w:rPr>
            <w:rFonts w:ascii="Times New Roman" w:hAnsi="Times New Roman" w:cs="Times New Roman"/>
            <w:sz w:val="24"/>
            <w:szCs w:val="24"/>
            <w:lang w:val="en-US"/>
            <w:rPrChange w:id="86" w:author="Elizabeth Marks" w:date="2021-04-27T05:35:00Z">
              <w:rPr>
                <w:rFonts w:ascii="Times New Roman" w:hAnsi="Times New Roman" w:cs="Times New Roman"/>
                <w:sz w:val="24"/>
                <w:szCs w:val="24"/>
                <w:lang w:val="en-US"/>
              </w:rPr>
            </w:rPrChange>
          </w:rPr>
          <w:t>-</w:t>
        </w:r>
      </w:ins>
      <w:ins w:id="87" w:author="Elizabeth Marks" w:date="2021-04-27T05:14:00Z">
        <w:r w:rsidR="00CF0489" w:rsidRPr="00D61E47">
          <w:rPr>
            <w:rFonts w:ascii="Times New Roman" w:hAnsi="Times New Roman" w:cs="Times New Roman"/>
            <w:sz w:val="24"/>
            <w:szCs w:val="24"/>
            <w:lang w:val="en-US"/>
            <w:rPrChange w:id="88" w:author="Elizabeth Marks" w:date="2021-04-27T05:35:00Z">
              <w:rPr>
                <w:rStyle w:val="Hyperlink"/>
                <w:rFonts w:ascii="Times New Roman" w:hAnsi="Times New Roman" w:cs="Times New Roman"/>
                <w:sz w:val="24"/>
                <w:szCs w:val="24"/>
                <w:lang w:val="en-US"/>
              </w:rPr>
            </w:rPrChange>
          </w:rPr>
          <w:t>hour average</w:t>
        </w:r>
      </w:ins>
      <w:ins w:id="89" w:author="Elizabeth Marks" w:date="2021-04-26T22:50:00Z">
        <w:r w:rsidRPr="00D61E47">
          <w:rPr>
            <w:rFonts w:ascii="Times New Roman" w:hAnsi="Times New Roman" w:cs="Times New Roman"/>
            <w:sz w:val="24"/>
            <w:szCs w:val="24"/>
            <w:lang w:val="en-US"/>
            <w:rPrChange w:id="90" w:author="Elizabeth Marks" w:date="2021-04-27T05:35:00Z">
              <w:rPr>
                <w:rFonts w:ascii="Times New Roman" w:hAnsi="Times New Roman" w:cs="Times New Roman"/>
                <w:sz w:val="24"/>
                <w:szCs w:val="24"/>
                <w:lang w:val="en-US"/>
              </w:rPr>
            </w:rPrChange>
          </w:rPr>
          <w:t xml:space="preserve"> workdays (N &gt; 3000</w:t>
        </w:r>
      </w:ins>
      <w:ins w:id="91" w:author="Elizabeth Marks" w:date="2021-04-27T05:13:00Z">
        <w:r w:rsidR="00CF0489" w:rsidRPr="00D61E47">
          <w:rPr>
            <w:rFonts w:ascii="Times New Roman" w:hAnsi="Times New Roman" w:cs="Times New Roman"/>
            <w:sz w:val="24"/>
            <w:szCs w:val="24"/>
            <w:lang w:val="en-US"/>
            <w:rPrChange w:id="92" w:author="Elizabeth Marks" w:date="2021-04-27T05:35:00Z">
              <w:rPr>
                <w:rFonts w:ascii="Times New Roman" w:hAnsi="Times New Roman" w:cs="Times New Roman"/>
                <w:sz w:val="24"/>
                <w:szCs w:val="24"/>
                <w:lang w:val="en-US"/>
              </w:rPr>
            </w:rPrChange>
          </w:rPr>
          <w:t xml:space="preserve">; </w:t>
        </w:r>
        <w:r w:rsidR="00CF0489" w:rsidRPr="00D61E47">
          <w:rPr>
            <w:rFonts w:ascii="Times New Roman" w:hAnsi="Times New Roman" w:cs="Times New Roman"/>
            <w:sz w:val="24"/>
            <w:szCs w:val="24"/>
            <w:lang w:val="en-US"/>
            <w:rPrChange w:id="93" w:author="Elizabeth Marks" w:date="2021-04-27T05:35:00Z">
              <w:rPr>
                <w:rFonts w:ascii="Times New Roman" w:hAnsi="Times New Roman" w:cs="Times New Roman"/>
                <w:sz w:val="24"/>
                <w:szCs w:val="24"/>
                <w:lang w:val="en-US"/>
              </w:rPr>
            </w:rPrChange>
          </w:rPr>
          <w:fldChar w:fldCharType="begin"/>
        </w:r>
        <w:r w:rsidR="00CF0489" w:rsidRPr="00D61E47">
          <w:rPr>
            <w:rFonts w:ascii="Times New Roman" w:hAnsi="Times New Roman" w:cs="Times New Roman"/>
            <w:sz w:val="24"/>
            <w:szCs w:val="24"/>
            <w:lang w:val="en-US"/>
            <w:rPrChange w:id="94" w:author="Elizabeth Marks" w:date="2021-04-27T05:35:00Z">
              <w:rPr>
                <w:rFonts w:ascii="Times New Roman" w:hAnsi="Times New Roman" w:cs="Times New Roman"/>
                <w:sz w:val="24"/>
                <w:szCs w:val="24"/>
                <w:lang w:val="en-US"/>
              </w:rPr>
            </w:rPrChange>
          </w:rPr>
          <w:instrText xml:space="preserve"> HYPERLINK "https://bitbucket.org/jaimefjorge/softwaredeveloperstatistics/wiki/Home" </w:instrText>
        </w:r>
        <w:r w:rsidR="00CF0489" w:rsidRPr="00D61E47">
          <w:rPr>
            <w:rFonts w:ascii="Times New Roman" w:hAnsi="Times New Roman" w:cs="Times New Roman"/>
            <w:sz w:val="24"/>
            <w:szCs w:val="24"/>
            <w:lang w:val="en-US"/>
            <w:rPrChange w:id="95" w:author="Elizabeth Marks" w:date="2021-04-27T05:35:00Z">
              <w:rPr>
                <w:rFonts w:ascii="Times New Roman" w:hAnsi="Times New Roman" w:cs="Times New Roman"/>
                <w:sz w:val="24"/>
                <w:szCs w:val="24"/>
                <w:lang w:val="en-US"/>
              </w:rPr>
            </w:rPrChange>
          </w:rPr>
        </w:r>
        <w:r w:rsidR="00CF0489" w:rsidRPr="00D61E47">
          <w:rPr>
            <w:rFonts w:ascii="Times New Roman" w:hAnsi="Times New Roman" w:cs="Times New Roman"/>
            <w:sz w:val="24"/>
            <w:szCs w:val="24"/>
            <w:lang w:val="en-US"/>
            <w:rPrChange w:id="96" w:author="Elizabeth Marks" w:date="2021-04-27T05:35:00Z">
              <w:rPr>
                <w:rFonts w:ascii="Times New Roman" w:hAnsi="Times New Roman" w:cs="Times New Roman"/>
                <w:sz w:val="24"/>
                <w:szCs w:val="24"/>
                <w:lang w:val="en-US"/>
              </w:rPr>
            </w:rPrChange>
          </w:rPr>
          <w:fldChar w:fldCharType="separate"/>
        </w:r>
        <w:r w:rsidR="00CF0489" w:rsidRPr="00D61E47">
          <w:rPr>
            <w:rStyle w:val="Hyperlink"/>
            <w:rFonts w:ascii="Times New Roman" w:hAnsi="Times New Roman" w:cs="Times New Roman"/>
            <w:sz w:val="24"/>
            <w:szCs w:val="24"/>
            <w:lang w:val="en-US"/>
            <w:rPrChange w:id="97" w:author="Elizabeth Marks" w:date="2021-04-27T05:35:00Z">
              <w:rPr>
                <w:rStyle w:val="Hyperlink"/>
                <w:rFonts w:ascii="Times New Roman" w:hAnsi="Times New Roman" w:cs="Times New Roman"/>
                <w:sz w:val="24"/>
                <w:szCs w:val="24"/>
                <w:lang w:val="en-US"/>
              </w:rPr>
            </w:rPrChange>
          </w:rPr>
          <w:t>Bitbucket, 2012</w:t>
        </w:r>
        <w:r w:rsidR="00CF0489" w:rsidRPr="00D61E47">
          <w:rPr>
            <w:rFonts w:ascii="Times New Roman" w:hAnsi="Times New Roman" w:cs="Times New Roman"/>
            <w:sz w:val="24"/>
            <w:szCs w:val="24"/>
            <w:lang w:val="en-US"/>
            <w:rPrChange w:id="98" w:author="Elizabeth Marks" w:date="2021-04-27T05:35:00Z">
              <w:rPr>
                <w:rFonts w:ascii="Times New Roman" w:hAnsi="Times New Roman" w:cs="Times New Roman"/>
                <w:sz w:val="24"/>
                <w:szCs w:val="24"/>
                <w:lang w:val="en-US"/>
              </w:rPr>
            </w:rPrChange>
          </w:rPr>
          <w:fldChar w:fldCharType="end"/>
        </w:r>
      </w:ins>
      <w:ins w:id="99" w:author="Elizabeth Marks" w:date="2021-04-26T22:50:00Z">
        <w:r w:rsidRPr="00D61E47">
          <w:rPr>
            <w:rFonts w:ascii="Times New Roman" w:hAnsi="Times New Roman" w:cs="Times New Roman"/>
            <w:sz w:val="24"/>
            <w:szCs w:val="24"/>
            <w:lang w:val="en-US"/>
            <w:rPrChange w:id="100" w:author="Elizabeth Marks" w:date="2021-04-27T05:35:00Z">
              <w:rPr>
                <w:rFonts w:ascii="Times New Roman" w:hAnsi="Times New Roman" w:cs="Times New Roman"/>
                <w:sz w:val="24"/>
                <w:szCs w:val="24"/>
                <w:lang w:val="en-US"/>
              </w:rPr>
            </w:rPrChange>
          </w:rPr>
          <w:t xml:space="preserve">); </w:t>
        </w:r>
      </w:ins>
      <w:ins w:id="101" w:author="Elizabeth Marks" w:date="2021-04-27T05:14:00Z">
        <w:r w:rsidR="00454DA3" w:rsidRPr="00D61E47">
          <w:rPr>
            <w:rFonts w:ascii="Times New Roman" w:hAnsi="Times New Roman" w:cs="Times New Roman"/>
            <w:sz w:val="24"/>
            <w:szCs w:val="24"/>
            <w:lang w:val="en-US"/>
            <w:rPrChange w:id="102" w:author="Elizabeth Marks" w:date="2021-04-27T05:35:00Z">
              <w:rPr>
                <w:rStyle w:val="Hyperlink"/>
                <w:rFonts w:ascii="Times New Roman" w:hAnsi="Times New Roman" w:cs="Times New Roman"/>
                <w:sz w:val="24"/>
                <w:szCs w:val="24"/>
                <w:lang w:val="en-US"/>
              </w:rPr>
            </w:rPrChange>
          </w:rPr>
          <w:t>47 hour work weeks</w:t>
        </w:r>
      </w:ins>
      <w:ins w:id="103" w:author="Elizabeth Marks" w:date="2021-04-26T22:50:00Z">
        <w:r w:rsidRPr="00D61E47">
          <w:rPr>
            <w:rFonts w:ascii="Times New Roman" w:hAnsi="Times New Roman" w:cs="Times New Roman"/>
            <w:sz w:val="24"/>
            <w:szCs w:val="24"/>
            <w:lang w:val="en-US"/>
            <w:rPrChange w:id="104" w:author="Elizabeth Marks" w:date="2021-04-27T05:35:00Z">
              <w:rPr>
                <w:rFonts w:ascii="Times New Roman" w:hAnsi="Times New Roman" w:cs="Times New Roman"/>
                <w:sz w:val="24"/>
                <w:szCs w:val="24"/>
                <w:lang w:val="en-US"/>
              </w:rPr>
            </w:rPrChange>
          </w:rPr>
          <w:t xml:space="preserve"> (N = 1,271</w:t>
        </w:r>
      </w:ins>
      <w:ins w:id="105" w:author="Elizabeth Marks" w:date="2021-04-27T05:14:00Z">
        <w:r w:rsidR="00454DA3" w:rsidRPr="00D61E47">
          <w:rPr>
            <w:rFonts w:ascii="Times New Roman" w:hAnsi="Times New Roman" w:cs="Times New Roman"/>
            <w:sz w:val="24"/>
            <w:szCs w:val="24"/>
            <w:lang w:val="en-US"/>
            <w:rPrChange w:id="106" w:author="Elizabeth Marks" w:date="2021-04-27T05:35:00Z">
              <w:rPr>
                <w:rFonts w:ascii="Times New Roman" w:hAnsi="Times New Roman" w:cs="Times New Roman"/>
                <w:sz w:val="24"/>
                <w:szCs w:val="24"/>
                <w:lang w:val="en-US"/>
              </w:rPr>
            </w:rPrChange>
          </w:rPr>
          <w:t xml:space="preserve">; </w:t>
        </w:r>
        <w:r w:rsidR="00454DA3" w:rsidRPr="00D61E47">
          <w:rPr>
            <w:rFonts w:ascii="Times New Roman" w:hAnsi="Times New Roman" w:cs="Times New Roman"/>
            <w:sz w:val="24"/>
            <w:szCs w:val="24"/>
            <w:lang w:val="en-US"/>
            <w:rPrChange w:id="107" w:author="Elizabeth Marks" w:date="2021-04-27T05:35:00Z">
              <w:rPr>
                <w:rFonts w:ascii="Times New Roman" w:hAnsi="Times New Roman" w:cs="Times New Roman"/>
                <w:sz w:val="24"/>
                <w:szCs w:val="24"/>
                <w:lang w:val="en-US"/>
              </w:rPr>
            </w:rPrChange>
          </w:rPr>
          <w:fldChar w:fldCharType="begin"/>
        </w:r>
        <w:r w:rsidR="00454DA3" w:rsidRPr="00D61E47">
          <w:rPr>
            <w:rFonts w:ascii="Times New Roman" w:hAnsi="Times New Roman" w:cs="Times New Roman"/>
            <w:sz w:val="24"/>
            <w:szCs w:val="24"/>
            <w:lang w:val="en-US"/>
            <w:rPrChange w:id="108" w:author="Elizabeth Marks" w:date="2021-04-27T05:35:00Z">
              <w:rPr>
                <w:rFonts w:ascii="Times New Roman" w:hAnsi="Times New Roman" w:cs="Times New Roman"/>
                <w:sz w:val="24"/>
                <w:szCs w:val="24"/>
                <w:lang w:val="en-US"/>
              </w:rPr>
            </w:rPrChange>
          </w:rPr>
          <w:instrText xml:space="preserve"> HYPERLINK "https://news.gallup.com/poll/175286/hour-workweek-actually-longer-seven-hours.aspx" </w:instrText>
        </w:r>
        <w:r w:rsidR="00454DA3" w:rsidRPr="00D61E47">
          <w:rPr>
            <w:rFonts w:ascii="Times New Roman" w:hAnsi="Times New Roman" w:cs="Times New Roman"/>
            <w:sz w:val="24"/>
            <w:szCs w:val="24"/>
            <w:lang w:val="en-US"/>
            <w:rPrChange w:id="109" w:author="Elizabeth Marks" w:date="2021-04-27T05:35:00Z">
              <w:rPr>
                <w:rFonts w:ascii="Times New Roman" w:hAnsi="Times New Roman" w:cs="Times New Roman"/>
                <w:sz w:val="24"/>
                <w:szCs w:val="24"/>
                <w:lang w:val="en-US"/>
              </w:rPr>
            </w:rPrChange>
          </w:rPr>
        </w:r>
        <w:r w:rsidR="00454DA3" w:rsidRPr="00D61E47">
          <w:rPr>
            <w:rFonts w:ascii="Times New Roman" w:hAnsi="Times New Roman" w:cs="Times New Roman"/>
            <w:sz w:val="24"/>
            <w:szCs w:val="24"/>
            <w:lang w:val="en-US"/>
            <w:rPrChange w:id="110" w:author="Elizabeth Marks" w:date="2021-04-27T05:35:00Z">
              <w:rPr>
                <w:rFonts w:ascii="Times New Roman" w:hAnsi="Times New Roman" w:cs="Times New Roman"/>
                <w:sz w:val="24"/>
                <w:szCs w:val="24"/>
                <w:lang w:val="en-US"/>
              </w:rPr>
            </w:rPrChange>
          </w:rPr>
          <w:fldChar w:fldCharType="separate"/>
        </w:r>
        <w:r w:rsidR="00454DA3" w:rsidRPr="00D61E47">
          <w:rPr>
            <w:rStyle w:val="Hyperlink"/>
            <w:rFonts w:ascii="Times New Roman" w:hAnsi="Times New Roman" w:cs="Times New Roman"/>
            <w:sz w:val="24"/>
            <w:szCs w:val="24"/>
            <w:lang w:val="en-US"/>
            <w:rPrChange w:id="111" w:author="Elizabeth Marks" w:date="2021-04-27T05:35:00Z">
              <w:rPr>
                <w:rStyle w:val="Hyperlink"/>
                <w:rFonts w:ascii="Times New Roman" w:hAnsi="Times New Roman" w:cs="Times New Roman"/>
                <w:sz w:val="24"/>
                <w:szCs w:val="24"/>
                <w:lang w:val="en-US"/>
              </w:rPr>
            </w:rPrChange>
          </w:rPr>
          <w:t>Gallup, 2014</w:t>
        </w:r>
        <w:r w:rsidR="00454DA3" w:rsidRPr="00D61E47">
          <w:rPr>
            <w:rFonts w:ascii="Times New Roman" w:hAnsi="Times New Roman" w:cs="Times New Roman"/>
            <w:sz w:val="24"/>
            <w:szCs w:val="24"/>
            <w:lang w:val="en-US"/>
            <w:rPrChange w:id="112" w:author="Elizabeth Marks" w:date="2021-04-27T05:35:00Z">
              <w:rPr>
                <w:rFonts w:ascii="Times New Roman" w:hAnsi="Times New Roman" w:cs="Times New Roman"/>
                <w:sz w:val="24"/>
                <w:szCs w:val="24"/>
                <w:lang w:val="en-US"/>
              </w:rPr>
            </w:rPrChange>
          </w:rPr>
          <w:fldChar w:fldCharType="end"/>
        </w:r>
      </w:ins>
      <w:ins w:id="113" w:author="Elizabeth Marks" w:date="2021-04-26T22:50:00Z">
        <w:r w:rsidRPr="00D61E47">
          <w:rPr>
            <w:rFonts w:ascii="Times New Roman" w:hAnsi="Times New Roman" w:cs="Times New Roman"/>
            <w:sz w:val="24"/>
            <w:szCs w:val="24"/>
            <w:lang w:val="en-US"/>
            <w:rPrChange w:id="114" w:author="Elizabeth Marks" w:date="2021-04-27T05:35:00Z">
              <w:rPr>
                <w:rFonts w:ascii="Times New Roman" w:hAnsi="Times New Roman" w:cs="Times New Roman"/>
                <w:sz w:val="24"/>
                <w:szCs w:val="24"/>
                <w:lang w:val="en-US"/>
              </w:rPr>
            </w:rPrChange>
          </w:rPr>
          <w:t xml:space="preserve">); high (57%) </w:t>
        </w:r>
      </w:ins>
      <w:ins w:id="115" w:author="Elizabeth Marks" w:date="2021-04-27T05:15:00Z">
        <w:r w:rsidR="00926FE6" w:rsidRPr="00D61E47">
          <w:rPr>
            <w:rFonts w:ascii="Times New Roman" w:hAnsi="Times New Roman" w:cs="Times New Roman"/>
            <w:sz w:val="24"/>
            <w:szCs w:val="24"/>
            <w:lang w:val="en-US"/>
            <w:rPrChange w:id="116" w:author="Elizabeth Marks" w:date="2021-04-27T05:35:00Z">
              <w:rPr>
                <w:rStyle w:val="Hyperlink"/>
                <w:rFonts w:ascii="Times New Roman" w:hAnsi="Times New Roman" w:cs="Times New Roman"/>
                <w:sz w:val="24"/>
                <w:szCs w:val="24"/>
                <w:lang w:val="en-US"/>
              </w:rPr>
            </w:rPrChange>
          </w:rPr>
          <w:t>prevalence of burnout</w:t>
        </w:r>
      </w:ins>
      <w:ins w:id="117" w:author="Elizabeth Marks" w:date="2021-04-26T22:50:00Z">
        <w:r w:rsidRPr="00D61E47">
          <w:rPr>
            <w:rFonts w:ascii="Times New Roman" w:hAnsi="Times New Roman" w:cs="Times New Roman"/>
            <w:sz w:val="24"/>
            <w:szCs w:val="24"/>
            <w:lang w:val="en-US"/>
            <w:rPrChange w:id="118" w:author="Elizabeth Marks" w:date="2021-04-27T05:35:00Z">
              <w:rPr>
                <w:rFonts w:ascii="Times New Roman" w:hAnsi="Times New Roman" w:cs="Times New Roman"/>
                <w:sz w:val="24"/>
                <w:szCs w:val="24"/>
                <w:lang w:val="en-US"/>
              </w:rPr>
            </w:rPrChange>
          </w:rPr>
          <w:t xml:space="preserve"> (N = 11,487</w:t>
        </w:r>
      </w:ins>
      <w:ins w:id="119" w:author="Elizabeth Marks" w:date="2021-04-27T05:15:00Z">
        <w:r w:rsidR="00926FE6" w:rsidRPr="00D61E47">
          <w:rPr>
            <w:rFonts w:ascii="Times New Roman" w:hAnsi="Times New Roman" w:cs="Times New Roman"/>
            <w:sz w:val="24"/>
            <w:szCs w:val="24"/>
            <w:lang w:val="en-US"/>
            <w:rPrChange w:id="120" w:author="Elizabeth Marks" w:date="2021-04-27T05:35:00Z">
              <w:rPr>
                <w:rFonts w:ascii="Times New Roman" w:hAnsi="Times New Roman" w:cs="Times New Roman"/>
                <w:sz w:val="24"/>
                <w:szCs w:val="24"/>
                <w:lang w:val="en-US"/>
              </w:rPr>
            </w:rPrChange>
          </w:rPr>
          <w:t xml:space="preserve">; </w:t>
        </w:r>
        <w:r w:rsidR="00926FE6" w:rsidRPr="00D61E47">
          <w:rPr>
            <w:rFonts w:ascii="Times New Roman" w:hAnsi="Times New Roman" w:cs="Times New Roman"/>
            <w:sz w:val="24"/>
            <w:szCs w:val="24"/>
            <w:lang w:val="en-US"/>
            <w:rPrChange w:id="121" w:author="Elizabeth Marks" w:date="2021-04-27T05:35:00Z">
              <w:rPr>
                <w:rFonts w:ascii="Times New Roman" w:hAnsi="Times New Roman" w:cs="Times New Roman"/>
                <w:sz w:val="24"/>
                <w:szCs w:val="24"/>
                <w:lang w:val="en-US"/>
              </w:rPr>
            </w:rPrChange>
          </w:rPr>
          <w:fldChar w:fldCharType="begin"/>
        </w:r>
        <w:r w:rsidR="00926FE6" w:rsidRPr="00D61E47">
          <w:rPr>
            <w:rFonts w:ascii="Times New Roman" w:hAnsi="Times New Roman" w:cs="Times New Roman"/>
            <w:sz w:val="24"/>
            <w:szCs w:val="24"/>
            <w:lang w:val="en-US"/>
            <w:rPrChange w:id="122" w:author="Elizabeth Marks" w:date="2021-04-27T05:35:00Z">
              <w:rPr>
                <w:rFonts w:ascii="Times New Roman" w:hAnsi="Times New Roman" w:cs="Times New Roman"/>
                <w:sz w:val="24"/>
                <w:szCs w:val="24"/>
                <w:lang w:val="en-US"/>
              </w:rPr>
            </w:rPrChange>
          </w:rPr>
          <w:instrText xml:space="preserve"> HYPERLINK "https://www.teamblind.com/blog/index.php/2018/05/29/close-to-60-percent-of-surveyed-tech-workers-are-burnt-out-credit-karma-tops-the-list-for-most-employees-suffering-from-burnout/" </w:instrText>
        </w:r>
        <w:r w:rsidR="00926FE6" w:rsidRPr="00D61E47">
          <w:rPr>
            <w:rFonts w:ascii="Times New Roman" w:hAnsi="Times New Roman" w:cs="Times New Roman"/>
            <w:sz w:val="24"/>
            <w:szCs w:val="24"/>
            <w:lang w:val="en-US"/>
            <w:rPrChange w:id="123" w:author="Elizabeth Marks" w:date="2021-04-27T05:35:00Z">
              <w:rPr>
                <w:rFonts w:ascii="Times New Roman" w:hAnsi="Times New Roman" w:cs="Times New Roman"/>
                <w:sz w:val="24"/>
                <w:szCs w:val="24"/>
                <w:lang w:val="en-US"/>
              </w:rPr>
            </w:rPrChange>
          </w:rPr>
        </w:r>
        <w:r w:rsidR="00926FE6" w:rsidRPr="00D61E47">
          <w:rPr>
            <w:rFonts w:ascii="Times New Roman" w:hAnsi="Times New Roman" w:cs="Times New Roman"/>
            <w:sz w:val="24"/>
            <w:szCs w:val="24"/>
            <w:lang w:val="en-US"/>
            <w:rPrChange w:id="124" w:author="Elizabeth Marks" w:date="2021-04-27T05:35:00Z">
              <w:rPr>
                <w:rFonts w:ascii="Times New Roman" w:hAnsi="Times New Roman" w:cs="Times New Roman"/>
                <w:sz w:val="24"/>
                <w:szCs w:val="24"/>
                <w:lang w:val="en-US"/>
              </w:rPr>
            </w:rPrChange>
          </w:rPr>
          <w:fldChar w:fldCharType="separate"/>
        </w:r>
        <w:r w:rsidR="00926FE6" w:rsidRPr="00D61E47">
          <w:rPr>
            <w:rStyle w:val="Hyperlink"/>
            <w:rFonts w:ascii="Times New Roman" w:hAnsi="Times New Roman" w:cs="Times New Roman"/>
            <w:sz w:val="24"/>
            <w:szCs w:val="24"/>
            <w:lang w:val="en-US"/>
            <w:rPrChange w:id="125" w:author="Elizabeth Marks" w:date="2021-04-27T05:35:00Z">
              <w:rPr>
                <w:rStyle w:val="Hyperlink"/>
                <w:rFonts w:ascii="Times New Roman" w:hAnsi="Times New Roman" w:cs="Times New Roman"/>
                <w:sz w:val="24"/>
                <w:szCs w:val="24"/>
                <w:lang w:val="en-US"/>
              </w:rPr>
            </w:rPrChange>
          </w:rPr>
          <w:t>Team Blind, 2018</w:t>
        </w:r>
        <w:r w:rsidR="00926FE6" w:rsidRPr="00D61E47">
          <w:rPr>
            <w:rFonts w:ascii="Times New Roman" w:hAnsi="Times New Roman" w:cs="Times New Roman"/>
            <w:sz w:val="24"/>
            <w:szCs w:val="24"/>
            <w:lang w:val="en-US"/>
            <w:rPrChange w:id="126" w:author="Elizabeth Marks" w:date="2021-04-27T05:35:00Z">
              <w:rPr>
                <w:rFonts w:ascii="Times New Roman" w:hAnsi="Times New Roman" w:cs="Times New Roman"/>
                <w:sz w:val="24"/>
                <w:szCs w:val="24"/>
                <w:lang w:val="en-US"/>
              </w:rPr>
            </w:rPrChange>
          </w:rPr>
          <w:fldChar w:fldCharType="end"/>
        </w:r>
      </w:ins>
      <w:ins w:id="127" w:author="Elizabeth Marks" w:date="2021-04-26T22:50:00Z">
        <w:r w:rsidRPr="00D61E47">
          <w:rPr>
            <w:rFonts w:ascii="Times New Roman" w:hAnsi="Times New Roman" w:cs="Times New Roman"/>
            <w:sz w:val="24"/>
            <w:szCs w:val="24"/>
            <w:lang w:val="en-US"/>
            <w:rPrChange w:id="128" w:author="Elizabeth Marks" w:date="2021-04-27T05:35:00Z">
              <w:rPr>
                <w:rFonts w:ascii="Times New Roman" w:hAnsi="Times New Roman" w:cs="Times New Roman"/>
                <w:sz w:val="24"/>
                <w:szCs w:val="24"/>
                <w:lang w:val="en-US"/>
              </w:rPr>
            </w:rPrChange>
          </w:rPr>
          <w:t xml:space="preserve">); or </w:t>
        </w:r>
        <w:commentRangeStart w:id="129"/>
        <w:commentRangeEnd w:id="129"/>
        <w:r w:rsidRPr="00D61E47">
          <w:rPr>
            <w:rStyle w:val="CommentReference"/>
            <w:rFonts w:ascii="Times New Roman" w:hAnsi="Times New Roman" w:cs="Times New Roman"/>
            <w:sz w:val="24"/>
            <w:szCs w:val="24"/>
            <w:rPrChange w:id="130" w:author="Elizabeth Marks" w:date="2021-04-27T05:35:00Z">
              <w:rPr>
                <w:rStyle w:val="CommentReference"/>
              </w:rPr>
            </w:rPrChange>
          </w:rPr>
          <w:commentReference w:id="129"/>
        </w:r>
        <w:r w:rsidRPr="00D61E47">
          <w:rPr>
            <w:rFonts w:ascii="Times New Roman" w:hAnsi="Times New Roman" w:cs="Times New Roman"/>
            <w:sz w:val="24"/>
            <w:szCs w:val="24"/>
            <w:lang w:val="en-US"/>
            <w:rPrChange w:id="131" w:author="Elizabeth Marks" w:date="2021-04-27T05:35:00Z">
              <w:rPr>
                <w:rFonts w:ascii="Times New Roman" w:hAnsi="Times New Roman" w:cs="Times New Roman"/>
                <w:sz w:val="24"/>
                <w:szCs w:val="24"/>
                <w:lang w:val="en-US"/>
              </w:rPr>
            </w:rPrChange>
          </w:rPr>
          <w:t xml:space="preserve">20% of the sample working overtime </w:t>
        </w:r>
      </w:ins>
      <w:ins w:id="132" w:author="Elizabeth Marks" w:date="2021-04-27T05:16:00Z">
        <w:r w:rsidR="00760C0B" w:rsidRPr="00D61E47">
          <w:rPr>
            <w:rFonts w:ascii="Times New Roman" w:hAnsi="Times New Roman" w:cs="Times New Roman"/>
            <w:sz w:val="24"/>
            <w:szCs w:val="24"/>
            <w:lang w:val="en-US"/>
            <w:rPrChange w:id="133" w:author="Elizabeth Marks" w:date="2021-04-27T05:35:00Z">
              <w:rPr>
                <w:rStyle w:val="Hyperlink"/>
                <w:rFonts w:ascii="Times New Roman" w:hAnsi="Times New Roman" w:cs="Times New Roman"/>
                <w:sz w:val="24"/>
                <w:szCs w:val="24"/>
                <w:lang w:val="en-US"/>
              </w:rPr>
            </w:rPrChange>
          </w:rPr>
          <w:t>at least once or twice a week</w:t>
        </w:r>
      </w:ins>
      <w:ins w:id="134" w:author="Elizabeth Marks" w:date="2021-04-26T22:50:00Z">
        <w:r w:rsidRPr="00D61E47">
          <w:rPr>
            <w:rFonts w:ascii="Times New Roman" w:hAnsi="Times New Roman" w:cs="Times New Roman"/>
            <w:sz w:val="24"/>
            <w:szCs w:val="24"/>
            <w:lang w:val="en-US"/>
            <w:rPrChange w:id="135" w:author="Elizabeth Marks" w:date="2021-04-27T05:35:00Z">
              <w:rPr>
                <w:rFonts w:ascii="Times New Roman" w:hAnsi="Times New Roman" w:cs="Times New Roman"/>
                <w:sz w:val="24"/>
                <w:szCs w:val="24"/>
                <w:lang w:val="en-US"/>
              </w:rPr>
            </w:rPrChange>
          </w:rPr>
          <w:t xml:space="preserve"> (N= 7,138</w:t>
        </w:r>
      </w:ins>
      <w:ins w:id="136" w:author="Elizabeth Marks" w:date="2021-04-27T05:15:00Z">
        <w:r w:rsidR="00760C0B" w:rsidRPr="00D61E47">
          <w:rPr>
            <w:rFonts w:ascii="Times New Roman" w:hAnsi="Times New Roman" w:cs="Times New Roman"/>
            <w:sz w:val="24"/>
            <w:szCs w:val="24"/>
            <w:lang w:val="en-US"/>
            <w:rPrChange w:id="137" w:author="Elizabeth Marks" w:date="2021-04-27T05:35:00Z">
              <w:rPr>
                <w:rFonts w:ascii="Times New Roman" w:hAnsi="Times New Roman" w:cs="Times New Roman"/>
                <w:sz w:val="24"/>
                <w:szCs w:val="24"/>
                <w:lang w:val="en-US"/>
              </w:rPr>
            </w:rPrChange>
          </w:rPr>
          <w:t xml:space="preserve">; </w:t>
        </w:r>
      </w:ins>
      <w:ins w:id="138" w:author="Elizabeth Marks" w:date="2021-04-27T05:16:00Z">
        <w:r w:rsidR="00760C0B" w:rsidRPr="00D61E47">
          <w:rPr>
            <w:rFonts w:ascii="Times New Roman" w:hAnsi="Times New Roman" w:cs="Times New Roman"/>
            <w:sz w:val="24"/>
            <w:szCs w:val="24"/>
            <w:lang w:val="en-US"/>
            <w:rPrChange w:id="139" w:author="Elizabeth Marks" w:date="2021-04-27T05:35:00Z">
              <w:rPr>
                <w:rFonts w:ascii="Times New Roman" w:hAnsi="Times New Roman" w:cs="Times New Roman"/>
                <w:sz w:val="24"/>
                <w:szCs w:val="24"/>
                <w:lang w:val="en-US"/>
              </w:rPr>
            </w:rPrChange>
          </w:rPr>
          <w:fldChar w:fldCharType="begin"/>
        </w:r>
        <w:r w:rsidR="00760C0B" w:rsidRPr="00D61E47">
          <w:rPr>
            <w:rFonts w:ascii="Times New Roman" w:hAnsi="Times New Roman" w:cs="Times New Roman"/>
            <w:sz w:val="24"/>
            <w:szCs w:val="24"/>
            <w:lang w:val="en-US"/>
            <w:rPrChange w:id="140" w:author="Elizabeth Marks" w:date="2021-04-27T05:35:00Z">
              <w:rPr>
                <w:rFonts w:ascii="Times New Roman" w:hAnsi="Times New Roman" w:cs="Times New Roman"/>
                <w:sz w:val="24"/>
                <w:szCs w:val="24"/>
                <w:lang w:val="en-US"/>
              </w:rPr>
            </w:rPrChange>
          </w:rPr>
          <w:instrText xml:space="preserve"> HYPERLINK "https://insights.stackoverflow.com/survey/" </w:instrText>
        </w:r>
        <w:r w:rsidR="00760C0B" w:rsidRPr="00D61E47">
          <w:rPr>
            <w:rFonts w:ascii="Times New Roman" w:hAnsi="Times New Roman" w:cs="Times New Roman"/>
            <w:sz w:val="24"/>
            <w:szCs w:val="24"/>
            <w:lang w:val="en-US"/>
            <w:rPrChange w:id="141" w:author="Elizabeth Marks" w:date="2021-04-27T05:35:00Z">
              <w:rPr>
                <w:rFonts w:ascii="Times New Roman" w:hAnsi="Times New Roman" w:cs="Times New Roman"/>
                <w:sz w:val="24"/>
                <w:szCs w:val="24"/>
                <w:lang w:val="en-US"/>
              </w:rPr>
            </w:rPrChange>
          </w:rPr>
        </w:r>
        <w:r w:rsidR="00760C0B" w:rsidRPr="00D61E47">
          <w:rPr>
            <w:rFonts w:ascii="Times New Roman" w:hAnsi="Times New Roman" w:cs="Times New Roman"/>
            <w:sz w:val="24"/>
            <w:szCs w:val="24"/>
            <w:lang w:val="en-US"/>
            <w:rPrChange w:id="142" w:author="Elizabeth Marks" w:date="2021-04-27T05:35:00Z">
              <w:rPr>
                <w:rFonts w:ascii="Times New Roman" w:hAnsi="Times New Roman" w:cs="Times New Roman"/>
                <w:sz w:val="24"/>
                <w:szCs w:val="24"/>
                <w:lang w:val="en-US"/>
              </w:rPr>
            </w:rPrChange>
          </w:rPr>
          <w:fldChar w:fldCharType="separate"/>
        </w:r>
        <w:r w:rsidR="00760C0B" w:rsidRPr="00D61E47">
          <w:rPr>
            <w:rStyle w:val="Hyperlink"/>
            <w:rFonts w:ascii="Times New Roman" w:hAnsi="Times New Roman" w:cs="Times New Roman"/>
            <w:sz w:val="24"/>
            <w:szCs w:val="24"/>
            <w:lang w:val="en-US"/>
            <w:rPrChange w:id="143" w:author="Elizabeth Marks" w:date="2021-04-27T05:35:00Z">
              <w:rPr>
                <w:rStyle w:val="Hyperlink"/>
                <w:rFonts w:ascii="Times New Roman" w:hAnsi="Times New Roman" w:cs="Times New Roman"/>
                <w:sz w:val="24"/>
                <w:szCs w:val="24"/>
                <w:lang w:val="en-US"/>
              </w:rPr>
            </w:rPrChange>
          </w:rPr>
          <w:t>Stack Overflow, 2020</w:t>
        </w:r>
        <w:r w:rsidR="00760C0B" w:rsidRPr="00D61E47">
          <w:rPr>
            <w:rFonts w:ascii="Times New Roman" w:hAnsi="Times New Roman" w:cs="Times New Roman"/>
            <w:sz w:val="24"/>
            <w:szCs w:val="24"/>
            <w:lang w:val="en-US"/>
            <w:rPrChange w:id="144" w:author="Elizabeth Marks" w:date="2021-04-27T05:35:00Z">
              <w:rPr>
                <w:rFonts w:ascii="Times New Roman" w:hAnsi="Times New Roman" w:cs="Times New Roman"/>
                <w:sz w:val="24"/>
                <w:szCs w:val="24"/>
                <w:lang w:val="en-US"/>
              </w:rPr>
            </w:rPrChange>
          </w:rPr>
          <w:fldChar w:fldCharType="end"/>
        </w:r>
      </w:ins>
      <w:ins w:id="145" w:author="Elizabeth Marks" w:date="2021-04-26T22:50:00Z">
        <w:r w:rsidRPr="00D61E47">
          <w:rPr>
            <w:rFonts w:ascii="Times New Roman" w:hAnsi="Times New Roman" w:cs="Times New Roman"/>
            <w:sz w:val="24"/>
            <w:szCs w:val="24"/>
            <w:lang w:val="en-US"/>
            <w:rPrChange w:id="146" w:author="Elizabeth Marks" w:date="2021-04-27T05:35:00Z">
              <w:rPr>
                <w:rFonts w:ascii="Times New Roman" w:hAnsi="Times New Roman" w:cs="Times New Roman"/>
                <w:sz w:val="24"/>
                <w:szCs w:val="24"/>
                <w:lang w:val="en-US"/>
              </w:rPr>
            </w:rPrChange>
          </w:rPr>
          <w:t>). Overtime is reportedly frequently</w:t>
        </w:r>
      </w:ins>
      <w:ins w:id="147" w:author="Elizabeth Marks" w:date="2021-04-27T05:27:00Z">
        <w:r w:rsidR="003D72D2" w:rsidRPr="00D61E47">
          <w:rPr>
            <w:rFonts w:ascii="Times New Roman" w:hAnsi="Times New Roman" w:cs="Times New Roman"/>
            <w:sz w:val="24"/>
            <w:szCs w:val="24"/>
            <w:lang w:val="en-US"/>
            <w:rPrChange w:id="148" w:author="Elizabeth Marks" w:date="2021-04-27T05:35:00Z">
              <w:rPr>
                <w:rFonts w:ascii="Times New Roman" w:hAnsi="Times New Roman" w:cs="Times New Roman"/>
                <w:sz w:val="24"/>
                <w:szCs w:val="24"/>
                <w:lang w:val="en-US"/>
              </w:rPr>
            </w:rPrChange>
          </w:rPr>
          <w:t>,</w:t>
        </w:r>
      </w:ins>
      <w:ins w:id="149" w:author="Elizabeth Marks" w:date="2021-04-26T22:50:00Z">
        <w:r w:rsidRPr="00D61E47">
          <w:rPr>
            <w:rFonts w:ascii="Times New Roman" w:hAnsi="Times New Roman" w:cs="Times New Roman"/>
            <w:sz w:val="24"/>
            <w:szCs w:val="24"/>
            <w:lang w:val="en-US"/>
            <w:rPrChange w:id="150" w:author="Elizabeth Marks" w:date="2021-04-27T05:35:00Z">
              <w:rPr>
                <w:rFonts w:ascii="Times New Roman" w:hAnsi="Times New Roman" w:cs="Times New Roman"/>
                <w:sz w:val="24"/>
                <w:szCs w:val="24"/>
                <w:lang w:val="en-US"/>
              </w:rPr>
            </w:rPrChange>
          </w:rPr>
          <w:t xml:space="preserve"> and this a point of particular concern due to the fact that, in both </w:t>
        </w:r>
        <w:commentRangeStart w:id="151"/>
        <w:r w:rsidRPr="00D61E47">
          <w:rPr>
            <w:rFonts w:ascii="Times New Roman" w:hAnsi="Times New Roman" w:cs="Times New Roman"/>
            <w:sz w:val="24"/>
            <w:szCs w:val="24"/>
            <w:rPrChange w:id="152" w:author="Elizabeth Marks" w:date="2021-04-27T05:35:00Z">
              <w:rPr>
                <w:rFonts w:ascii="Times New Roman" w:hAnsi="Times New Roman" w:cs="Times New Roman"/>
                <w:sz w:val="24"/>
                <w:szCs w:val="24"/>
              </w:rPr>
            </w:rPrChange>
          </w:rPr>
          <w:fldChar w:fldCharType="begin"/>
        </w:r>
        <w:r w:rsidRPr="00D61E47">
          <w:rPr>
            <w:rFonts w:ascii="Times New Roman" w:hAnsi="Times New Roman" w:cs="Times New Roman"/>
            <w:sz w:val="24"/>
            <w:szCs w:val="24"/>
            <w:rPrChange w:id="153" w:author="Elizabeth Marks" w:date="2021-04-27T05:35:00Z">
              <w:rPr>
                <w:rFonts w:ascii="Times New Roman" w:hAnsi="Times New Roman" w:cs="Times New Roman"/>
                <w:sz w:val="24"/>
                <w:szCs w:val="24"/>
              </w:rPr>
            </w:rPrChange>
          </w:rPr>
          <w:instrText xml:space="preserve"> HYPERLINK "https://www2.gov.bc.ca/gov/content/employment-business/employment-standards-advice/employment-standards/forms-resources/igm/esr-part-7-section-37-8" </w:instrText>
        </w:r>
        <w:r w:rsidRPr="00D61E47">
          <w:rPr>
            <w:rFonts w:ascii="Times New Roman" w:hAnsi="Times New Roman" w:cs="Times New Roman"/>
            <w:sz w:val="24"/>
            <w:szCs w:val="24"/>
            <w:rPrChange w:id="154" w:author="Elizabeth Marks" w:date="2021-04-27T05:35:00Z">
              <w:rPr>
                <w:rFonts w:ascii="Times New Roman" w:hAnsi="Times New Roman" w:cs="Times New Roman"/>
                <w:sz w:val="24"/>
                <w:szCs w:val="24"/>
              </w:rPr>
            </w:rPrChange>
          </w:rPr>
          <w:fldChar w:fldCharType="separate"/>
        </w:r>
        <w:r w:rsidRPr="00D61E47">
          <w:rPr>
            <w:rStyle w:val="Hyperlink"/>
            <w:rFonts w:ascii="Times New Roman" w:hAnsi="Times New Roman" w:cs="Times New Roman"/>
            <w:sz w:val="24"/>
            <w:szCs w:val="24"/>
            <w:lang w:val="en-US"/>
            <w:rPrChange w:id="155" w:author="Elizabeth Marks" w:date="2021-04-27T05:35:00Z">
              <w:rPr>
                <w:rStyle w:val="Hyperlink"/>
                <w:rFonts w:ascii="Times New Roman" w:hAnsi="Times New Roman" w:cs="Times New Roman"/>
                <w:sz w:val="24"/>
                <w:szCs w:val="24"/>
                <w:lang w:val="en-US"/>
              </w:rPr>
            </w:rPrChange>
          </w:rPr>
          <w:t>Canada</w:t>
        </w:r>
        <w:r w:rsidRPr="00D61E47">
          <w:rPr>
            <w:rStyle w:val="Hyperlink"/>
            <w:rFonts w:ascii="Times New Roman" w:hAnsi="Times New Roman" w:cs="Times New Roman"/>
            <w:sz w:val="24"/>
            <w:szCs w:val="24"/>
            <w:lang w:val="en-US"/>
            <w:rPrChange w:id="156" w:author="Elizabeth Marks" w:date="2021-04-27T05:35:00Z">
              <w:rPr>
                <w:rStyle w:val="Hyperlink"/>
                <w:rFonts w:ascii="Times New Roman" w:hAnsi="Times New Roman" w:cs="Times New Roman"/>
                <w:sz w:val="24"/>
                <w:szCs w:val="24"/>
                <w:lang w:val="en-US"/>
              </w:rPr>
            </w:rPrChange>
          </w:rPr>
          <w:fldChar w:fldCharType="end"/>
        </w:r>
      </w:ins>
      <w:ins w:id="157" w:author="Elizabeth Marks" w:date="2021-04-27T05:17:00Z">
        <w:r w:rsidR="00F55AA5" w:rsidRPr="00D61E47">
          <w:rPr>
            <w:rStyle w:val="Hyperlink"/>
            <w:rFonts w:ascii="Times New Roman" w:hAnsi="Times New Roman" w:cs="Times New Roman"/>
            <w:sz w:val="24"/>
            <w:szCs w:val="24"/>
            <w:lang w:val="en-US"/>
            <w:rPrChange w:id="158" w:author="Elizabeth Marks" w:date="2021-04-27T05:35:00Z">
              <w:rPr>
                <w:rStyle w:val="Hyperlink"/>
                <w:rFonts w:ascii="Times New Roman" w:hAnsi="Times New Roman" w:cs="Times New Roman"/>
                <w:sz w:val="24"/>
                <w:szCs w:val="24"/>
                <w:lang w:val="en-US"/>
              </w:rPr>
            </w:rPrChange>
          </w:rPr>
          <w:t xml:space="preserve"> (Government of British Columbia, </w:t>
        </w:r>
      </w:ins>
      <w:ins w:id="159" w:author="Elizabeth Marks" w:date="2021-04-27T05:18:00Z">
        <w:r w:rsidR="00EC18D4" w:rsidRPr="00D61E47">
          <w:rPr>
            <w:rStyle w:val="Hyperlink"/>
            <w:rFonts w:ascii="Times New Roman" w:hAnsi="Times New Roman" w:cs="Times New Roman"/>
            <w:sz w:val="24"/>
            <w:szCs w:val="24"/>
            <w:lang w:val="en-US"/>
            <w:rPrChange w:id="160" w:author="Elizabeth Marks" w:date="2021-04-27T05:35:00Z">
              <w:rPr>
                <w:rStyle w:val="Hyperlink"/>
                <w:rFonts w:ascii="Times New Roman" w:hAnsi="Times New Roman" w:cs="Times New Roman"/>
                <w:sz w:val="24"/>
                <w:szCs w:val="24"/>
                <w:lang w:val="en-US"/>
              </w:rPr>
            </w:rPrChange>
          </w:rPr>
          <w:t>2020)</w:t>
        </w:r>
      </w:ins>
      <w:ins w:id="161" w:author="Elizabeth Marks" w:date="2021-04-26T22:50:00Z">
        <w:r w:rsidRPr="00D61E47">
          <w:rPr>
            <w:rFonts w:ascii="Times New Roman" w:hAnsi="Times New Roman" w:cs="Times New Roman"/>
            <w:sz w:val="24"/>
            <w:szCs w:val="24"/>
            <w:lang w:val="en-US"/>
            <w:rPrChange w:id="162" w:author="Elizabeth Marks" w:date="2021-04-27T05:35:00Z">
              <w:rPr>
                <w:rFonts w:ascii="Times New Roman" w:hAnsi="Times New Roman" w:cs="Times New Roman"/>
                <w:sz w:val="24"/>
                <w:szCs w:val="24"/>
                <w:lang w:val="en-US"/>
              </w:rPr>
            </w:rPrChange>
          </w:rPr>
          <w:t xml:space="preserve"> and the </w:t>
        </w:r>
      </w:ins>
      <w:ins w:id="163" w:author="Elizabeth Marks" w:date="2021-04-27T05:18:00Z">
        <w:r w:rsidR="00EC18D4" w:rsidRPr="00D61E47">
          <w:rPr>
            <w:rFonts w:ascii="Times New Roman" w:hAnsi="Times New Roman" w:cs="Times New Roman"/>
            <w:sz w:val="24"/>
            <w:szCs w:val="24"/>
            <w:lang w:val="en-US"/>
            <w:rPrChange w:id="164" w:author="Elizabeth Marks" w:date="2021-04-27T05:35:00Z">
              <w:rPr>
                <w:rStyle w:val="Hyperlink"/>
                <w:rFonts w:ascii="Times New Roman" w:hAnsi="Times New Roman" w:cs="Times New Roman"/>
                <w:sz w:val="24"/>
                <w:szCs w:val="24"/>
                <w:lang w:val="en-US"/>
              </w:rPr>
            </w:rPrChange>
          </w:rPr>
          <w:t>United States</w:t>
        </w:r>
        <w:r w:rsidR="00EC18D4" w:rsidRPr="00D61E47">
          <w:rPr>
            <w:rFonts w:ascii="Times New Roman" w:hAnsi="Times New Roman" w:cs="Times New Roman"/>
            <w:sz w:val="24"/>
            <w:szCs w:val="24"/>
            <w:lang w:val="en-US"/>
            <w:rPrChange w:id="165" w:author="Elizabeth Marks" w:date="2021-04-27T05:35:00Z">
              <w:rPr>
                <w:rFonts w:ascii="Times New Roman" w:hAnsi="Times New Roman" w:cs="Times New Roman"/>
                <w:sz w:val="24"/>
                <w:szCs w:val="24"/>
                <w:lang w:val="en-US"/>
              </w:rPr>
            </w:rPrChange>
          </w:rPr>
          <w:t xml:space="preserve"> </w:t>
        </w:r>
      </w:ins>
      <w:ins w:id="166" w:author="Elizabeth Marks" w:date="2021-04-27T05:19:00Z">
        <w:r w:rsidR="004F5D53" w:rsidRPr="00D61E47">
          <w:rPr>
            <w:rFonts w:ascii="Times New Roman" w:hAnsi="Times New Roman" w:cs="Times New Roman"/>
            <w:sz w:val="24"/>
            <w:szCs w:val="24"/>
            <w:lang w:val="en-US"/>
            <w:rPrChange w:id="167" w:author="Elizabeth Marks" w:date="2021-04-27T05:35:00Z">
              <w:rPr>
                <w:rFonts w:ascii="Times New Roman" w:hAnsi="Times New Roman" w:cs="Times New Roman"/>
                <w:sz w:val="24"/>
                <w:szCs w:val="24"/>
                <w:lang w:val="en-US"/>
              </w:rPr>
            </w:rPrChange>
          </w:rPr>
          <w:fldChar w:fldCharType="begin"/>
        </w:r>
        <w:r w:rsidR="004F5D53" w:rsidRPr="00D61E47">
          <w:rPr>
            <w:rFonts w:ascii="Times New Roman" w:hAnsi="Times New Roman" w:cs="Times New Roman"/>
            <w:sz w:val="24"/>
            <w:szCs w:val="24"/>
            <w:lang w:val="en-US"/>
            <w:rPrChange w:id="168" w:author="Elizabeth Marks" w:date="2021-04-27T05:35:00Z">
              <w:rPr>
                <w:rFonts w:ascii="Times New Roman" w:hAnsi="Times New Roman" w:cs="Times New Roman"/>
                <w:sz w:val="24"/>
                <w:szCs w:val="24"/>
                <w:lang w:val="en-US"/>
              </w:rPr>
            </w:rPrChange>
          </w:rPr>
          <w:instrText xml:space="preserve"> HYPERLINK "https://www.dol.gov/agencies/whd/fact-sheets/17e-overtime-computer" </w:instrText>
        </w:r>
        <w:r w:rsidR="004F5D53" w:rsidRPr="00D61E47">
          <w:rPr>
            <w:rFonts w:ascii="Times New Roman" w:hAnsi="Times New Roman" w:cs="Times New Roman"/>
            <w:sz w:val="24"/>
            <w:szCs w:val="24"/>
            <w:lang w:val="en-US"/>
            <w:rPrChange w:id="169" w:author="Elizabeth Marks" w:date="2021-04-27T05:35:00Z">
              <w:rPr>
                <w:rFonts w:ascii="Times New Roman" w:hAnsi="Times New Roman" w:cs="Times New Roman"/>
                <w:sz w:val="24"/>
                <w:szCs w:val="24"/>
                <w:lang w:val="en-US"/>
              </w:rPr>
            </w:rPrChange>
          </w:rPr>
        </w:r>
        <w:r w:rsidR="004F5D53" w:rsidRPr="00D61E47">
          <w:rPr>
            <w:rFonts w:ascii="Times New Roman" w:hAnsi="Times New Roman" w:cs="Times New Roman"/>
            <w:sz w:val="24"/>
            <w:szCs w:val="24"/>
            <w:lang w:val="en-US"/>
            <w:rPrChange w:id="170" w:author="Elizabeth Marks" w:date="2021-04-27T05:35:00Z">
              <w:rPr>
                <w:rFonts w:ascii="Times New Roman" w:hAnsi="Times New Roman" w:cs="Times New Roman"/>
                <w:sz w:val="24"/>
                <w:szCs w:val="24"/>
                <w:lang w:val="en-US"/>
              </w:rPr>
            </w:rPrChange>
          </w:rPr>
          <w:fldChar w:fldCharType="separate"/>
        </w:r>
        <w:r w:rsidR="00EC18D4" w:rsidRPr="00D61E47">
          <w:rPr>
            <w:rStyle w:val="Hyperlink"/>
            <w:rFonts w:ascii="Times New Roman" w:hAnsi="Times New Roman" w:cs="Times New Roman"/>
            <w:sz w:val="24"/>
            <w:szCs w:val="24"/>
            <w:lang w:val="en-US"/>
            <w:rPrChange w:id="171" w:author="Elizabeth Marks" w:date="2021-04-27T05:35:00Z">
              <w:rPr>
                <w:rStyle w:val="Hyperlink"/>
                <w:rFonts w:ascii="Times New Roman" w:hAnsi="Times New Roman" w:cs="Times New Roman"/>
                <w:sz w:val="24"/>
                <w:szCs w:val="24"/>
                <w:lang w:val="en-US"/>
              </w:rPr>
            </w:rPrChange>
          </w:rPr>
          <w:t xml:space="preserve">(U.S. Department of </w:t>
        </w:r>
        <w:proofErr w:type="spellStart"/>
        <w:r w:rsidR="00EC18D4" w:rsidRPr="00D61E47">
          <w:rPr>
            <w:rStyle w:val="Hyperlink"/>
            <w:rFonts w:ascii="Times New Roman" w:hAnsi="Times New Roman" w:cs="Times New Roman"/>
            <w:sz w:val="24"/>
            <w:szCs w:val="24"/>
            <w:lang w:val="en-US"/>
            <w:rPrChange w:id="172" w:author="Elizabeth Marks" w:date="2021-04-27T05:35:00Z">
              <w:rPr>
                <w:rStyle w:val="Hyperlink"/>
                <w:rFonts w:ascii="Times New Roman" w:hAnsi="Times New Roman" w:cs="Times New Roman"/>
                <w:sz w:val="24"/>
                <w:szCs w:val="24"/>
                <w:lang w:val="en-US"/>
              </w:rPr>
            </w:rPrChange>
          </w:rPr>
          <w:t>Labour</w:t>
        </w:r>
        <w:proofErr w:type="spellEnd"/>
        <w:r w:rsidR="00EC18D4" w:rsidRPr="00D61E47">
          <w:rPr>
            <w:rStyle w:val="Hyperlink"/>
            <w:rFonts w:ascii="Times New Roman" w:hAnsi="Times New Roman" w:cs="Times New Roman"/>
            <w:sz w:val="24"/>
            <w:szCs w:val="24"/>
            <w:lang w:val="en-US"/>
            <w:rPrChange w:id="173" w:author="Elizabeth Marks" w:date="2021-04-27T05:35:00Z">
              <w:rPr>
                <w:rStyle w:val="Hyperlink"/>
                <w:rFonts w:ascii="Times New Roman" w:hAnsi="Times New Roman" w:cs="Times New Roman"/>
                <w:sz w:val="24"/>
                <w:szCs w:val="24"/>
                <w:lang w:val="en-US"/>
              </w:rPr>
            </w:rPrChange>
          </w:rPr>
          <w:t xml:space="preserve">, </w:t>
        </w:r>
        <w:r w:rsidR="004F5D53" w:rsidRPr="00D61E47">
          <w:rPr>
            <w:rStyle w:val="Hyperlink"/>
            <w:rFonts w:ascii="Times New Roman" w:hAnsi="Times New Roman" w:cs="Times New Roman"/>
            <w:sz w:val="24"/>
            <w:szCs w:val="24"/>
            <w:lang w:val="en-US"/>
            <w:rPrChange w:id="174" w:author="Elizabeth Marks" w:date="2021-04-27T05:35:00Z">
              <w:rPr>
                <w:rStyle w:val="Hyperlink"/>
                <w:rFonts w:ascii="Times New Roman" w:hAnsi="Times New Roman" w:cs="Times New Roman"/>
                <w:sz w:val="24"/>
                <w:szCs w:val="24"/>
                <w:lang w:val="en-US"/>
              </w:rPr>
            </w:rPrChange>
          </w:rPr>
          <w:t>2021</w:t>
        </w:r>
        <w:r w:rsidR="004F5D53" w:rsidRPr="00D61E47">
          <w:rPr>
            <w:rFonts w:ascii="Times New Roman" w:hAnsi="Times New Roman" w:cs="Times New Roman"/>
            <w:sz w:val="24"/>
            <w:szCs w:val="24"/>
            <w:lang w:val="en-US"/>
            <w:rPrChange w:id="175" w:author="Elizabeth Marks" w:date="2021-04-27T05:35:00Z">
              <w:rPr>
                <w:rFonts w:ascii="Times New Roman" w:hAnsi="Times New Roman" w:cs="Times New Roman"/>
                <w:sz w:val="24"/>
                <w:szCs w:val="24"/>
                <w:lang w:val="en-US"/>
              </w:rPr>
            </w:rPrChange>
          </w:rPr>
          <w:fldChar w:fldCharType="end"/>
        </w:r>
        <w:r w:rsidR="004F5D53" w:rsidRPr="00D61E47">
          <w:rPr>
            <w:rFonts w:ascii="Times New Roman" w:hAnsi="Times New Roman" w:cs="Times New Roman"/>
            <w:sz w:val="24"/>
            <w:szCs w:val="24"/>
            <w:lang w:val="en-US"/>
            <w:rPrChange w:id="176" w:author="Elizabeth Marks" w:date="2021-04-27T05:35:00Z">
              <w:rPr>
                <w:rFonts w:ascii="Times New Roman" w:hAnsi="Times New Roman" w:cs="Times New Roman"/>
                <w:sz w:val="24"/>
                <w:szCs w:val="24"/>
                <w:lang w:val="en-US"/>
              </w:rPr>
            </w:rPrChange>
          </w:rPr>
          <w:t>)</w:t>
        </w:r>
      </w:ins>
      <w:ins w:id="177" w:author="Elizabeth Marks" w:date="2021-04-26T22:50:00Z">
        <w:r w:rsidRPr="00D61E47">
          <w:rPr>
            <w:rFonts w:ascii="Times New Roman" w:hAnsi="Times New Roman" w:cs="Times New Roman"/>
            <w:sz w:val="24"/>
            <w:szCs w:val="24"/>
            <w:lang w:val="en-US"/>
            <w:rPrChange w:id="178" w:author="Elizabeth Marks" w:date="2021-04-27T05:35:00Z">
              <w:rPr>
                <w:rFonts w:ascii="Times New Roman" w:hAnsi="Times New Roman" w:cs="Times New Roman"/>
                <w:sz w:val="24"/>
                <w:szCs w:val="24"/>
                <w:lang w:val="en-US"/>
              </w:rPr>
            </w:rPrChange>
          </w:rPr>
          <w:t>, Technology workers are exempt from overtime pay, daily or weekly limits on work hours or mandatory rest periods.</w:t>
        </w:r>
        <w:commentRangeEnd w:id="151"/>
        <w:r w:rsidRPr="00D61E47">
          <w:rPr>
            <w:rStyle w:val="CommentReference"/>
            <w:rFonts w:ascii="Times New Roman" w:hAnsi="Times New Roman" w:cs="Times New Roman"/>
            <w:sz w:val="24"/>
            <w:szCs w:val="24"/>
            <w:rPrChange w:id="179" w:author="Elizabeth Marks" w:date="2021-04-27T05:35:00Z">
              <w:rPr>
                <w:rStyle w:val="CommentReference"/>
              </w:rPr>
            </w:rPrChange>
          </w:rPr>
          <w:commentReference w:id="151"/>
        </w:r>
      </w:ins>
    </w:p>
    <w:p w14:paraId="203E2304" w14:textId="5EC85BC0" w:rsidR="00AD59AF" w:rsidRPr="00D61E47" w:rsidRDefault="00AD59AF" w:rsidP="00AD59AF">
      <w:pPr>
        <w:spacing w:line="480" w:lineRule="auto"/>
        <w:rPr>
          <w:ins w:id="180" w:author="Elizabeth Marks" w:date="2021-04-26T22:50:00Z"/>
          <w:rFonts w:ascii="Times New Roman" w:hAnsi="Times New Roman" w:cs="Times New Roman"/>
          <w:sz w:val="24"/>
          <w:szCs w:val="24"/>
          <w:lang w:val="en-US"/>
          <w:rPrChange w:id="181" w:author="Elizabeth Marks" w:date="2021-04-27T05:35:00Z">
            <w:rPr>
              <w:ins w:id="182" w:author="Elizabeth Marks" w:date="2021-04-26T22:50:00Z"/>
              <w:rFonts w:ascii="Times New Roman" w:hAnsi="Times New Roman" w:cs="Times New Roman"/>
              <w:sz w:val="24"/>
              <w:szCs w:val="24"/>
              <w:lang w:val="en-US"/>
            </w:rPr>
          </w:rPrChange>
        </w:rPr>
      </w:pPr>
      <w:ins w:id="183" w:author="Elizabeth Marks" w:date="2021-04-26T22:50:00Z">
        <w:r w:rsidRPr="00D61E47">
          <w:rPr>
            <w:rFonts w:ascii="Times New Roman" w:hAnsi="Times New Roman" w:cs="Times New Roman"/>
            <w:sz w:val="24"/>
            <w:szCs w:val="24"/>
            <w:lang w:val="en-US"/>
            <w:rPrChange w:id="184" w:author="Elizabeth Marks" w:date="2021-04-27T05:35:00Z">
              <w:rPr>
                <w:rFonts w:ascii="Times New Roman" w:hAnsi="Times New Roman" w:cs="Times New Roman"/>
                <w:sz w:val="24"/>
                <w:szCs w:val="24"/>
                <w:lang w:val="en-US"/>
              </w:rPr>
            </w:rPrChange>
          </w:rPr>
          <w:t>While the policies and perks implemented by these companies suggest a strong desire to create a fun and inspiring workspace for employees</w:t>
        </w:r>
      </w:ins>
      <w:ins w:id="185" w:author="Elizabeth Marks" w:date="2021-04-27T05:27:00Z">
        <w:r w:rsidR="003D72D2" w:rsidRPr="00D61E47">
          <w:rPr>
            <w:rFonts w:ascii="Times New Roman" w:hAnsi="Times New Roman" w:cs="Times New Roman"/>
            <w:sz w:val="24"/>
            <w:szCs w:val="24"/>
            <w:lang w:val="en-US"/>
            <w:rPrChange w:id="186" w:author="Elizabeth Marks" w:date="2021-04-27T05:35:00Z">
              <w:rPr>
                <w:rFonts w:ascii="Times New Roman" w:hAnsi="Times New Roman" w:cs="Times New Roman"/>
                <w:sz w:val="24"/>
                <w:szCs w:val="24"/>
                <w:lang w:val="en-US"/>
              </w:rPr>
            </w:rPrChange>
          </w:rPr>
          <w:t>,</w:t>
        </w:r>
      </w:ins>
      <w:ins w:id="187" w:author="Elizabeth Marks" w:date="2021-04-26T22:50:00Z">
        <w:r w:rsidRPr="00D61E47">
          <w:rPr>
            <w:rFonts w:ascii="Times New Roman" w:hAnsi="Times New Roman" w:cs="Times New Roman"/>
            <w:sz w:val="24"/>
            <w:szCs w:val="24"/>
            <w:lang w:val="en-US"/>
            <w:rPrChange w:id="188" w:author="Elizabeth Marks" w:date="2021-04-27T05:35:00Z">
              <w:rPr>
                <w:rFonts w:ascii="Times New Roman" w:hAnsi="Times New Roman" w:cs="Times New Roman"/>
                <w:sz w:val="24"/>
                <w:szCs w:val="24"/>
                <w:lang w:val="en-US"/>
              </w:rPr>
            </w:rPrChange>
          </w:rPr>
          <w:t xml:space="preserve"> the outlook on employee workload and mental health begs the question of whether this modernization has contributed to a culture of overwork and exploitation. One possible mechanism at play could be the role that company perks and policies play in </w:t>
        </w:r>
        <w:proofErr w:type="spellStart"/>
        <w:r w:rsidRPr="00D61E47">
          <w:rPr>
            <w:rFonts w:ascii="Times New Roman" w:hAnsi="Times New Roman" w:cs="Times New Roman"/>
            <w:sz w:val="24"/>
            <w:szCs w:val="24"/>
            <w:lang w:val="en-US"/>
            <w:rPrChange w:id="189" w:author="Elizabeth Marks" w:date="2021-04-27T05:35:00Z">
              <w:rPr>
                <w:rFonts w:ascii="Times New Roman" w:hAnsi="Times New Roman" w:cs="Times New Roman"/>
                <w:sz w:val="24"/>
                <w:szCs w:val="24"/>
                <w:lang w:val="en-US"/>
              </w:rPr>
            </w:rPrChange>
          </w:rPr>
          <w:t>signalling</w:t>
        </w:r>
        <w:proofErr w:type="spellEnd"/>
        <w:r w:rsidRPr="00D61E47">
          <w:rPr>
            <w:rFonts w:ascii="Times New Roman" w:hAnsi="Times New Roman" w:cs="Times New Roman"/>
            <w:sz w:val="24"/>
            <w:szCs w:val="24"/>
            <w:lang w:val="en-US"/>
            <w:rPrChange w:id="190" w:author="Elizabeth Marks" w:date="2021-04-27T05:35:00Z">
              <w:rPr>
                <w:rFonts w:ascii="Times New Roman" w:hAnsi="Times New Roman" w:cs="Times New Roman"/>
                <w:sz w:val="24"/>
                <w:szCs w:val="24"/>
                <w:lang w:val="en-US"/>
              </w:rPr>
            </w:rPrChange>
          </w:rPr>
          <w:t xml:space="preserve"> to observers what type of culture an organization has. Perks, especially unique and eye-catching perks, and policies provide very salient pieces of information that a person can use to form their opinion or understanding of an organization that they only interact with from outside. System justification theory suggests that once this perception is formed, its holder will be strongly motivated to protect that image of the system and defend it in the face of contradictory evidence. In the context of Silicon Valley, the issues of overwork and employee exploitation are much more ambiguous constructs that challenge the initial image of a fun and laid</w:t>
        </w:r>
      </w:ins>
      <w:ins w:id="191" w:author="Elizabeth Marks" w:date="2021-04-27T05:27:00Z">
        <w:r w:rsidR="003D72D2" w:rsidRPr="00D61E47">
          <w:rPr>
            <w:rFonts w:ascii="Times New Roman" w:hAnsi="Times New Roman" w:cs="Times New Roman"/>
            <w:sz w:val="24"/>
            <w:szCs w:val="24"/>
            <w:lang w:val="en-US"/>
            <w:rPrChange w:id="192" w:author="Elizabeth Marks" w:date="2021-04-27T05:35:00Z">
              <w:rPr>
                <w:rFonts w:ascii="Times New Roman" w:hAnsi="Times New Roman" w:cs="Times New Roman"/>
                <w:sz w:val="24"/>
                <w:szCs w:val="24"/>
                <w:lang w:val="en-US"/>
              </w:rPr>
            </w:rPrChange>
          </w:rPr>
          <w:t>-</w:t>
        </w:r>
      </w:ins>
      <w:ins w:id="193" w:author="Elizabeth Marks" w:date="2021-04-26T22:50:00Z">
        <w:r w:rsidRPr="00D61E47">
          <w:rPr>
            <w:rFonts w:ascii="Times New Roman" w:hAnsi="Times New Roman" w:cs="Times New Roman"/>
            <w:sz w:val="24"/>
            <w:szCs w:val="24"/>
            <w:lang w:val="en-US"/>
            <w:rPrChange w:id="194" w:author="Elizabeth Marks" w:date="2021-04-27T05:35:00Z">
              <w:rPr>
                <w:rFonts w:ascii="Times New Roman" w:hAnsi="Times New Roman" w:cs="Times New Roman"/>
                <w:sz w:val="24"/>
                <w:szCs w:val="24"/>
                <w:lang w:val="en-US"/>
              </w:rPr>
            </w:rPrChange>
          </w:rPr>
          <w:t xml:space="preserve">back work environment. If these instances of exploitation are encountered after an observer has already formed their opinion, the observer could justify what they see </w:t>
        </w:r>
        <w:proofErr w:type="gramStart"/>
        <w:r w:rsidRPr="00D61E47">
          <w:rPr>
            <w:rFonts w:ascii="Times New Roman" w:hAnsi="Times New Roman" w:cs="Times New Roman"/>
            <w:sz w:val="24"/>
            <w:szCs w:val="24"/>
            <w:lang w:val="en-US"/>
            <w:rPrChange w:id="195" w:author="Elizabeth Marks" w:date="2021-04-27T05:35:00Z">
              <w:rPr>
                <w:rFonts w:ascii="Times New Roman" w:hAnsi="Times New Roman" w:cs="Times New Roman"/>
                <w:sz w:val="24"/>
                <w:szCs w:val="24"/>
                <w:lang w:val="en-US"/>
              </w:rPr>
            </w:rPrChange>
          </w:rPr>
          <w:t>in order to</w:t>
        </w:r>
        <w:proofErr w:type="gramEnd"/>
        <w:r w:rsidRPr="00D61E47">
          <w:rPr>
            <w:rFonts w:ascii="Times New Roman" w:hAnsi="Times New Roman" w:cs="Times New Roman"/>
            <w:sz w:val="24"/>
            <w:szCs w:val="24"/>
            <w:lang w:val="en-US"/>
            <w:rPrChange w:id="196" w:author="Elizabeth Marks" w:date="2021-04-27T05:35:00Z">
              <w:rPr>
                <w:rFonts w:ascii="Times New Roman" w:hAnsi="Times New Roman" w:cs="Times New Roman"/>
                <w:sz w:val="24"/>
                <w:szCs w:val="24"/>
                <w:lang w:val="en-US"/>
              </w:rPr>
            </w:rPrChange>
          </w:rPr>
          <w:t xml:space="preserve"> protect their positive perception of the organization. Should this be the case, it could help explain why these issues of unfairly compensated overtime and exploitation remain a consistent issue despite the increasing number of calls to address the problem. This glorification of overwork has indeed </w:t>
        </w:r>
        <w:r w:rsidRPr="00D61E47">
          <w:rPr>
            <w:rFonts w:ascii="Times New Roman" w:hAnsi="Times New Roman" w:cs="Times New Roman"/>
            <w:sz w:val="24"/>
            <w:szCs w:val="24"/>
            <w:lang w:val="en-US"/>
            <w:rPrChange w:id="197" w:author="Elizabeth Marks" w:date="2021-04-27T05:35:00Z">
              <w:rPr>
                <w:rFonts w:ascii="Times New Roman" w:hAnsi="Times New Roman" w:cs="Times New Roman"/>
                <w:sz w:val="24"/>
                <w:szCs w:val="24"/>
                <w:lang w:val="en-US"/>
              </w:rPr>
            </w:rPrChange>
          </w:rPr>
          <w:lastRenderedPageBreak/>
          <w:t>been seen i</w:t>
        </w:r>
      </w:ins>
      <w:ins w:id="198" w:author="Elizabeth Marks" w:date="2021-04-27T05:27:00Z">
        <w:r w:rsidR="003D72D2" w:rsidRPr="00D61E47">
          <w:rPr>
            <w:rFonts w:ascii="Times New Roman" w:hAnsi="Times New Roman" w:cs="Times New Roman"/>
            <w:sz w:val="24"/>
            <w:szCs w:val="24"/>
            <w:lang w:val="en-US"/>
            <w:rPrChange w:id="199" w:author="Elizabeth Marks" w:date="2021-04-27T05:35:00Z">
              <w:rPr>
                <w:rFonts w:ascii="Times New Roman" w:hAnsi="Times New Roman" w:cs="Times New Roman"/>
                <w:sz w:val="24"/>
                <w:szCs w:val="24"/>
                <w:lang w:val="en-US"/>
              </w:rPr>
            </w:rPrChange>
          </w:rPr>
          <w:t>n</w:t>
        </w:r>
      </w:ins>
      <w:ins w:id="200" w:author="Elizabeth Marks" w:date="2021-04-26T22:50:00Z">
        <w:r w:rsidRPr="00D61E47">
          <w:rPr>
            <w:rFonts w:ascii="Times New Roman" w:hAnsi="Times New Roman" w:cs="Times New Roman"/>
            <w:sz w:val="24"/>
            <w:szCs w:val="24"/>
            <w:lang w:val="en-US"/>
            <w:rPrChange w:id="201" w:author="Elizabeth Marks" w:date="2021-04-27T05:35:00Z">
              <w:rPr>
                <w:rFonts w:ascii="Times New Roman" w:hAnsi="Times New Roman" w:cs="Times New Roman"/>
                <w:sz w:val="24"/>
                <w:szCs w:val="24"/>
                <w:lang w:val="en-US"/>
              </w:rPr>
            </w:rPrChange>
          </w:rPr>
          <w:t xml:space="preserve"> social media as chronic fatigue</w:t>
        </w:r>
      </w:ins>
      <w:ins w:id="202" w:author="Elizabeth Marks" w:date="2021-04-27T05:27:00Z">
        <w:r w:rsidR="003D72D2" w:rsidRPr="00D61E47">
          <w:rPr>
            <w:rFonts w:ascii="Times New Roman" w:hAnsi="Times New Roman" w:cs="Times New Roman"/>
            <w:sz w:val="24"/>
            <w:szCs w:val="24"/>
            <w:lang w:val="en-US"/>
            <w:rPrChange w:id="203" w:author="Elizabeth Marks" w:date="2021-04-27T05:35:00Z">
              <w:rPr>
                <w:rFonts w:ascii="Times New Roman" w:hAnsi="Times New Roman" w:cs="Times New Roman"/>
                <w:sz w:val="24"/>
                <w:szCs w:val="24"/>
                <w:lang w:val="en-US"/>
              </w:rPr>
            </w:rPrChange>
          </w:rPr>
          <w:t>,</w:t>
        </w:r>
      </w:ins>
      <w:ins w:id="204" w:author="Elizabeth Marks" w:date="2021-04-26T22:50:00Z">
        <w:r w:rsidRPr="00D61E47">
          <w:rPr>
            <w:rFonts w:ascii="Times New Roman" w:hAnsi="Times New Roman" w:cs="Times New Roman"/>
            <w:sz w:val="24"/>
            <w:szCs w:val="24"/>
            <w:lang w:val="en-US"/>
            <w:rPrChange w:id="205" w:author="Elizabeth Marks" w:date="2021-04-27T05:35:00Z">
              <w:rPr>
                <w:rFonts w:ascii="Times New Roman" w:hAnsi="Times New Roman" w:cs="Times New Roman"/>
                <w:sz w:val="24"/>
                <w:szCs w:val="24"/>
                <w:lang w:val="en-US"/>
              </w:rPr>
            </w:rPrChange>
          </w:rPr>
          <w:t xml:space="preserve"> and 50 hours work weeks are rebranded as </w:t>
        </w:r>
      </w:ins>
      <w:ins w:id="206" w:author="Elizabeth Marks" w:date="2021-04-27T05:26:00Z">
        <w:r w:rsidR="00A96077" w:rsidRPr="00D61E47">
          <w:rPr>
            <w:rFonts w:ascii="Times New Roman" w:hAnsi="Times New Roman" w:cs="Times New Roman"/>
            <w:sz w:val="24"/>
            <w:szCs w:val="24"/>
            <w:lang w:val="en-US"/>
            <w:rPrChange w:id="207" w:author="Elizabeth Marks" w:date="2021-04-27T05:35:00Z">
              <w:rPr>
                <w:rFonts w:ascii="Times New Roman" w:hAnsi="Times New Roman" w:cs="Times New Roman"/>
                <w:sz w:val="24"/>
                <w:szCs w:val="24"/>
                <w:lang w:val="en-US"/>
              </w:rPr>
            </w:rPrChange>
          </w:rPr>
          <w:t>"</w:t>
        </w:r>
      </w:ins>
      <w:ins w:id="208" w:author="Elizabeth Marks" w:date="2021-04-26T22:50:00Z">
        <w:r w:rsidRPr="00D61E47">
          <w:rPr>
            <w:rFonts w:ascii="Times New Roman" w:hAnsi="Times New Roman" w:cs="Times New Roman"/>
            <w:sz w:val="24"/>
            <w:szCs w:val="24"/>
            <w:lang w:val="en-US"/>
            <w:rPrChange w:id="209" w:author="Elizabeth Marks" w:date="2021-04-27T05:35:00Z">
              <w:rPr>
                <w:rFonts w:ascii="Times New Roman" w:hAnsi="Times New Roman" w:cs="Times New Roman"/>
                <w:sz w:val="24"/>
                <w:szCs w:val="24"/>
                <w:lang w:val="en-US"/>
              </w:rPr>
            </w:rPrChange>
          </w:rPr>
          <w:t>hustle culture</w:t>
        </w:r>
      </w:ins>
      <w:ins w:id="210" w:author="Elizabeth Marks" w:date="2021-04-27T05:26:00Z">
        <w:r w:rsidR="00A96077" w:rsidRPr="00D61E47">
          <w:rPr>
            <w:rFonts w:ascii="Times New Roman" w:hAnsi="Times New Roman" w:cs="Times New Roman"/>
            <w:sz w:val="24"/>
            <w:szCs w:val="24"/>
            <w:lang w:val="en-US"/>
            <w:rPrChange w:id="211" w:author="Elizabeth Marks" w:date="2021-04-27T05:35:00Z">
              <w:rPr>
                <w:rFonts w:ascii="Times New Roman" w:hAnsi="Times New Roman" w:cs="Times New Roman"/>
                <w:sz w:val="24"/>
                <w:szCs w:val="24"/>
                <w:lang w:val="en-US"/>
              </w:rPr>
            </w:rPrChange>
          </w:rPr>
          <w:t>"</w:t>
        </w:r>
      </w:ins>
      <w:ins w:id="212" w:author="Elizabeth Marks" w:date="2021-04-26T22:50:00Z">
        <w:r w:rsidRPr="00D61E47">
          <w:rPr>
            <w:rFonts w:ascii="Times New Roman" w:hAnsi="Times New Roman" w:cs="Times New Roman"/>
            <w:sz w:val="24"/>
            <w:szCs w:val="24"/>
            <w:lang w:val="en-US"/>
            <w:rPrChange w:id="213" w:author="Elizabeth Marks" w:date="2021-04-27T05:35:00Z">
              <w:rPr>
                <w:rFonts w:ascii="Times New Roman" w:hAnsi="Times New Roman" w:cs="Times New Roman"/>
                <w:sz w:val="24"/>
                <w:szCs w:val="24"/>
                <w:lang w:val="en-US"/>
              </w:rPr>
            </w:rPrChange>
          </w:rPr>
          <w:t xml:space="preserve"> or </w:t>
        </w:r>
      </w:ins>
      <w:ins w:id="214" w:author="Elizabeth Marks" w:date="2021-04-27T05:26:00Z">
        <w:r w:rsidR="00A96077" w:rsidRPr="00D61E47">
          <w:rPr>
            <w:rFonts w:ascii="Times New Roman" w:hAnsi="Times New Roman" w:cs="Times New Roman"/>
            <w:sz w:val="24"/>
            <w:szCs w:val="24"/>
            <w:lang w:val="en-US"/>
            <w:rPrChange w:id="215" w:author="Elizabeth Marks" w:date="2021-04-27T05:35:00Z">
              <w:rPr>
                <w:rFonts w:ascii="Times New Roman" w:hAnsi="Times New Roman" w:cs="Times New Roman"/>
                <w:sz w:val="24"/>
                <w:szCs w:val="24"/>
                <w:lang w:val="en-US"/>
              </w:rPr>
            </w:rPrChange>
          </w:rPr>
          <w:t>"</w:t>
        </w:r>
      </w:ins>
      <w:ins w:id="216" w:author="Elizabeth Marks" w:date="2021-04-26T22:50:00Z">
        <w:r w:rsidRPr="00D61E47">
          <w:rPr>
            <w:rFonts w:ascii="Times New Roman" w:hAnsi="Times New Roman" w:cs="Times New Roman"/>
            <w:sz w:val="24"/>
            <w:szCs w:val="24"/>
            <w:lang w:val="en-US"/>
            <w:rPrChange w:id="217" w:author="Elizabeth Marks" w:date="2021-04-27T05:35:00Z">
              <w:rPr>
                <w:rFonts w:ascii="Times New Roman" w:hAnsi="Times New Roman" w:cs="Times New Roman"/>
                <w:sz w:val="24"/>
                <w:szCs w:val="24"/>
                <w:lang w:val="en-US"/>
              </w:rPr>
            </w:rPrChange>
          </w:rPr>
          <w:t>rise and grind</w:t>
        </w:r>
      </w:ins>
      <w:ins w:id="218" w:author="Elizabeth Marks" w:date="2021-04-27T05:27:00Z">
        <w:r w:rsidR="003D72D2" w:rsidRPr="00D61E47">
          <w:rPr>
            <w:rFonts w:ascii="Times New Roman" w:hAnsi="Times New Roman" w:cs="Times New Roman"/>
            <w:sz w:val="24"/>
            <w:szCs w:val="24"/>
            <w:lang w:val="en-US"/>
            <w:rPrChange w:id="219" w:author="Elizabeth Marks" w:date="2021-04-27T05:35:00Z">
              <w:rPr>
                <w:rFonts w:ascii="Times New Roman" w:hAnsi="Times New Roman" w:cs="Times New Roman"/>
                <w:sz w:val="24"/>
                <w:szCs w:val="24"/>
                <w:lang w:val="en-US"/>
              </w:rPr>
            </w:rPrChange>
          </w:rPr>
          <w:t>."</w:t>
        </w:r>
      </w:ins>
      <w:ins w:id="220" w:author="Elizabeth Marks" w:date="2021-04-26T22:50:00Z">
        <w:r w:rsidRPr="00D61E47">
          <w:rPr>
            <w:rFonts w:ascii="Times New Roman" w:hAnsi="Times New Roman" w:cs="Times New Roman"/>
            <w:sz w:val="24"/>
            <w:szCs w:val="24"/>
            <w:lang w:val="en-US"/>
            <w:rPrChange w:id="221" w:author="Elizabeth Marks" w:date="2021-04-27T05:35:00Z">
              <w:rPr>
                <w:rFonts w:ascii="Times New Roman" w:hAnsi="Times New Roman" w:cs="Times New Roman"/>
                <w:sz w:val="24"/>
                <w:szCs w:val="24"/>
                <w:lang w:val="en-US"/>
              </w:rPr>
            </w:rPrChange>
          </w:rPr>
          <w:t xml:space="preserve"> Voices challenging this phenomenon are met with harsh critique </w:t>
        </w:r>
      </w:ins>
      <w:ins w:id="222" w:author="Elizabeth Marks" w:date="2021-04-27T05:19:00Z">
        <w:r w:rsidR="00F62B39" w:rsidRPr="00D61E47">
          <w:rPr>
            <w:rFonts w:ascii="Times New Roman" w:hAnsi="Times New Roman" w:cs="Times New Roman"/>
            <w:sz w:val="24"/>
            <w:szCs w:val="24"/>
            <w:lang w:val="en-US"/>
            <w:rPrChange w:id="223" w:author="Elizabeth Marks" w:date="2021-04-27T05:35:00Z">
              <w:rPr>
                <w:rFonts w:ascii="Times New Roman" w:hAnsi="Times New Roman" w:cs="Times New Roman"/>
                <w:sz w:val="24"/>
                <w:szCs w:val="24"/>
                <w:lang w:val="en-US"/>
              </w:rPr>
            </w:rPrChange>
          </w:rPr>
          <w:t>(</w:t>
        </w:r>
      </w:ins>
      <w:ins w:id="224" w:author="Elizabeth Marks" w:date="2021-04-27T05:20:00Z">
        <w:r w:rsidR="0092508A" w:rsidRPr="00D61E47">
          <w:rPr>
            <w:rFonts w:ascii="Times New Roman" w:hAnsi="Times New Roman" w:cs="Times New Roman"/>
            <w:sz w:val="24"/>
            <w:szCs w:val="24"/>
            <w:lang w:val="en-US"/>
            <w:rPrChange w:id="225" w:author="Elizabeth Marks" w:date="2021-04-27T05:35:00Z">
              <w:rPr>
                <w:rFonts w:ascii="Times New Roman" w:hAnsi="Times New Roman" w:cs="Times New Roman"/>
                <w:sz w:val="24"/>
                <w:szCs w:val="24"/>
                <w:lang w:val="en-US"/>
              </w:rPr>
            </w:rPrChange>
          </w:rPr>
          <w:fldChar w:fldCharType="begin"/>
        </w:r>
        <w:r w:rsidR="0092508A" w:rsidRPr="00D61E47">
          <w:rPr>
            <w:rFonts w:ascii="Times New Roman" w:hAnsi="Times New Roman" w:cs="Times New Roman"/>
            <w:sz w:val="24"/>
            <w:szCs w:val="24"/>
            <w:lang w:val="en-US"/>
            <w:rPrChange w:id="226" w:author="Elizabeth Marks" w:date="2021-04-27T05:35:00Z">
              <w:rPr>
                <w:rFonts w:ascii="Times New Roman" w:hAnsi="Times New Roman" w:cs="Times New Roman"/>
                <w:sz w:val="24"/>
                <w:szCs w:val="24"/>
                <w:lang w:val="en-US"/>
              </w:rPr>
            </w:rPrChange>
          </w:rPr>
          <w:instrText xml:space="preserve"> HYPERLINK "https://medium.com/thrive-global/a-tech-insider-perfectly-explains-why-startup-culture-is-broken-425fc6e163e4" </w:instrText>
        </w:r>
        <w:r w:rsidR="0092508A" w:rsidRPr="00D61E47">
          <w:rPr>
            <w:rFonts w:ascii="Times New Roman" w:hAnsi="Times New Roman" w:cs="Times New Roman"/>
            <w:sz w:val="24"/>
            <w:szCs w:val="24"/>
            <w:lang w:val="en-US"/>
            <w:rPrChange w:id="227" w:author="Elizabeth Marks" w:date="2021-04-27T05:35:00Z">
              <w:rPr>
                <w:rFonts w:ascii="Times New Roman" w:hAnsi="Times New Roman" w:cs="Times New Roman"/>
                <w:sz w:val="24"/>
                <w:szCs w:val="24"/>
                <w:lang w:val="en-US"/>
              </w:rPr>
            </w:rPrChange>
          </w:rPr>
        </w:r>
        <w:r w:rsidR="0092508A" w:rsidRPr="00D61E47">
          <w:rPr>
            <w:rFonts w:ascii="Times New Roman" w:hAnsi="Times New Roman" w:cs="Times New Roman"/>
            <w:sz w:val="24"/>
            <w:szCs w:val="24"/>
            <w:lang w:val="en-US"/>
            <w:rPrChange w:id="228" w:author="Elizabeth Marks" w:date="2021-04-27T05:35:00Z">
              <w:rPr>
                <w:rFonts w:ascii="Times New Roman" w:hAnsi="Times New Roman" w:cs="Times New Roman"/>
                <w:sz w:val="24"/>
                <w:szCs w:val="24"/>
                <w:lang w:val="en-US"/>
              </w:rPr>
            </w:rPrChange>
          </w:rPr>
          <w:fldChar w:fldCharType="separate"/>
        </w:r>
        <w:r w:rsidR="00F62B39" w:rsidRPr="00D61E47">
          <w:rPr>
            <w:rStyle w:val="Hyperlink"/>
            <w:rFonts w:ascii="Times New Roman" w:hAnsi="Times New Roman" w:cs="Times New Roman"/>
            <w:sz w:val="24"/>
            <w:szCs w:val="24"/>
            <w:lang w:val="en-US"/>
            <w:rPrChange w:id="229" w:author="Elizabeth Marks" w:date="2021-04-27T05:35:00Z">
              <w:rPr>
                <w:rStyle w:val="Hyperlink"/>
                <w:rFonts w:ascii="Times New Roman" w:hAnsi="Times New Roman" w:cs="Times New Roman"/>
                <w:sz w:val="24"/>
                <w:szCs w:val="24"/>
                <w:lang w:val="en-US"/>
              </w:rPr>
            </w:rPrChange>
          </w:rPr>
          <w:t>Gewirtz, 2017</w:t>
        </w:r>
        <w:r w:rsidR="0092508A" w:rsidRPr="00D61E47">
          <w:rPr>
            <w:rFonts w:ascii="Times New Roman" w:hAnsi="Times New Roman" w:cs="Times New Roman"/>
            <w:sz w:val="24"/>
            <w:szCs w:val="24"/>
            <w:lang w:val="en-US"/>
            <w:rPrChange w:id="230" w:author="Elizabeth Marks" w:date="2021-04-27T05:35:00Z">
              <w:rPr>
                <w:rFonts w:ascii="Times New Roman" w:hAnsi="Times New Roman" w:cs="Times New Roman"/>
                <w:sz w:val="24"/>
                <w:szCs w:val="24"/>
                <w:lang w:val="en-US"/>
              </w:rPr>
            </w:rPrChange>
          </w:rPr>
          <w:fldChar w:fldCharType="end"/>
        </w:r>
      </w:ins>
      <w:ins w:id="231" w:author="Elizabeth Marks" w:date="2021-04-26T22:50:00Z">
        <w:r w:rsidRPr="00D61E47">
          <w:rPr>
            <w:rFonts w:ascii="Times New Roman" w:hAnsi="Times New Roman" w:cs="Times New Roman"/>
            <w:sz w:val="24"/>
            <w:szCs w:val="24"/>
            <w:lang w:val="en-US"/>
            <w:rPrChange w:id="232" w:author="Elizabeth Marks" w:date="2021-04-27T05:35:00Z">
              <w:rPr>
                <w:rFonts w:ascii="Times New Roman" w:hAnsi="Times New Roman" w:cs="Times New Roman"/>
                <w:sz w:val="24"/>
                <w:szCs w:val="24"/>
                <w:lang w:val="en-US"/>
              </w:rPr>
            </w:rPrChange>
          </w:rPr>
          <w:t>,</w:t>
        </w:r>
      </w:ins>
      <w:ins w:id="233" w:author="Elizabeth Marks" w:date="2021-04-27T05:20:00Z">
        <w:r w:rsidR="0092508A" w:rsidRPr="00D61E47">
          <w:rPr>
            <w:rFonts w:ascii="Times New Roman" w:hAnsi="Times New Roman" w:cs="Times New Roman"/>
            <w:sz w:val="24"/>
            <w:szCs w:val="24"/>
            <w:lang w:val="en-US"/>
            <w:rPrChange w:id="234" w:author="Elizabeth Marks" w:date="2021-04-27T05:35:00Z">
              <w:rPr>
                <w:rFonts w:ascii="Times New Roman" w:hAnsi="Times New Roman" w:cs="Times New Roman"/>
                <w:sz w:val="24"/>
                <w:szCs w:val="24"/>
                <w:lang w:val="en-US"/>
              </w:rPr>
            </w:rPrChange>
          </w:rPr>
          <w:t xml:space="preserve"> </w:t>
        </w:r>
        <w:r w:rsidR="00384E97" w:rsidRPr="00D61E47">
          <w:rPr>
            <w:rFonts w:ascii="Times New Roman" w:hAnsi="Times New Roman" w:cs="Times New Roman"/>
            <w:sz w:val="24"/>
            <w:szCs w:val="24"/>
            <w:lang w:val="en-US"/>
            <w:rPrChange w:id="235" w:author="Elizabeth Marks" w:date="2021-04-27T05:35:00Z">
              <w:rPr>
                <w:rFonts w:ascii="Times New Roman" w:hAnsi="Times New Roman" w:cs="Times New Roman"/>
                <w:sz w:val="24"/>
                <w:szCs w:val="24"/>
                <w:lang w:val="en-US"/>
              </w:rPr>
            </w:rPrChange>
          </w:rPr>
          <w:fldChar w:fldCharType="begin"/>
        </w:r>
        <w:r w:rsidR="00384E97" w:rsidRPr="00D61E47">
          <w:rPr>
            <w:rFonts w:ascii="Times New Roman" w:hAnsi="Times New Roman" w:cs="Times New Roman"/>
            <w:sz w:val="24"/>
            <w:szCs w:val="24"/>
            <w:lang w:val="en-US"/>
            <w:rPrChange w:id="236" w:author="Elizabeth Marks" w:date="2021-04-27T05:35:00Z">
              <w:rPr>
                <w:rFonts w:ascii="Times New Roman" w:hAnsi="Times New Roman" w:cs="Times New Roman"/>
                <w:sz w:val="24"/>
                <w:szCs w:val="24"/>
                <w:lang w:val="en-US"/>
              </w:rPr>
            </w:rPrChange>
          </w:rPr>
          <w:instrText xml:space="preserve"> HYPERLINK "https://www.nytimes.com/2019/01/26/business/against-hustle-culture-rise-and-grind-tgim.html" </w:instrText>
        </w:r>
        <w:r w:rsidR="00384E97" w:rsidRPr="00D61E47">
          <w:rPr>
            <w:rFonts w:ascii="Times New Roman" w:hAnsi="Times New Roman" w:cs="Times New Roman"/>
            <w:sz w:val="24"/>
            <w:szCs w:val="24"/>
            <w:lang w:val="en-US"/>
            <w:rPrChange w:id="237" w:author="Elizabeth Marks" w:date="2021-04-27T05:35:00Z">
              <w:rPr>
                <w:rFonts w:ascii="Times New Roman" w:hAnsi="Times New Roman" w:cs="Times New Roman"/>
                <w:sz w:val="24"/>
                <w:szCs w:val="24"/>
                <w:lang w:val="en-US"/>
              </w:rPr>
            </w:rPrChange>
          </w:rPr>
        </w:r>
        <w:r w:rsidR="00384E97" w:rsidRPr="00D61E47">
          <w:rPr>
            <w:rFonts w:ascii="Times New Roman" w:hAnsi="Times New Roman" w:cs="Times New Roman"/>
            <w:sz w:val="24"/>
            <w:szCs w:val="24"/>
            <w:lang w:val="en-US"/>
            <w:rPrChange w:id="238" w:author="Elizabeth Marks" w:date="2021-04-27T05:35:00Z">
              <w:rPr>
                <w:rFonts w:ascii="Times New Roman" w:hAnsi="Times New Roman" w:cs="Times New Roman"/>
                <w:sz w:val="24"/>
                <w:szCs w:val="24"/>
                <w:lang w:val="en-US"/>
              </w:rPr>
            </w:rPrChange>
          </w:rPr>
          <w:fldChar w:fldCharType="separate"/>
        </w:r>
        <w:r w:rsidR="0092508A" w:rsidRPr="00D61E47">
          <w:rPr>
            <w:rStyle w:val="Hyperlink"/>
            <w:rFonts w:ascii="Times New Roman" w:hAnsi="Times New Roman" w:cs="Times New Roman"/>
            <w:sz w:val="24"/>
            <w:szCs w:val="24"/>
            <w:lang w:val="en-US"/>
            <w:rPrChange w:id="239" w:author="Elizabeth Marks" w:date="2021-04-27T05:35:00Z">
              <w:rPr>
                <w:rStyle w:val="Hyperlink"/>
                <w:rFonts w:ascii="Times New Roman" w:hAnsi="Times New Roman" w:cs="Times New Roman"/>
                <w:sz w:val="24"/>
                <w:szCs w:val="24"/>
                <w:lang w:val="en-US"/>
              </w:rPr>
            </w:rPrChange>
          </w:rPr>
          <w:t>Griffith, 2019</w:t>
        </w:r>
        <w:r w:rsidR="00384E97" w:rsidRPr="00D61E47">
          <w:rPr>
            <w:rFonts w:ascii="Times New Roman" w:hAnsi="Times New Roman" w:cs="Times New Roman"/>
            <w:sz w:val="24"/>
            <w:szCs w:val="24"/>
            <w:lang w:val="en-US"/>
            <w:rPrChange w:id="240" w:author="Elizabeth Marks" w:date="2021-04-27T05:35:00Z">
              <w:rPr>
                <w:rFonts w:ascii="Times New Roman" w:hAnsi="Times New Roman" w:cs="Times New Roman"/>
                <w:sz w:val="24"/>
                <w:szCs w:val="24"/>
                <w:lang w:val="en-US"/>
              </w:rPr>
            </w:rPrChange>
          </w:rPr>
          <w:fldChar w:fldCharType="end"/>
        </w:r>
      </w:ins>
      <w:ins w:id="241" w:author="Elizabeth Marks" w:date="2021-04-26T22:50:00Z">
        <w:r w:rsidRPr="00D61E47">
          <w:rPr>
            <w:rFonts w:ascii="Times New Roman" w:hAnsi="Times New Roman" w:cs="Times New Roman"/>
            <w:sz w:val="24"/>
            <w:szCs w:val="24"/>
            <w:lang w:val="en-US"/>
            <w:rPrChange w:id="242" w:author="Elizabeth Marks" w:date="2021-04-27T05:35:00Z">
              <w:rPr>
                <w:rFonts w:ascii="Times New Roman" w:hAnsi="Times New Roman" w:cs="Times New Roman"/>
                <w:sz w:val="24"/>
                <w:szCs w:val="24"/>
                <w:lang w:val="en-US"/>
              </w:rPr>
            </w:rPrChange>
          </w:rPr>
          <w:t xml:space="preserve">). </w:t>
        </w:r>
      </w:ins>
    </w:p>
    <w:p w14:paraId="39ED5208" w14:textId="77777777" w:rsidR="0098244C" w:rsidRPr="00D61E47" w:rsidRDefault="0098244C" w:rsidP="0098244C">
      <w:pPr>
        <w:spacing w:line="480" w:lineRule="auto"/>
        <w:rPr>
          <w:ins w:id="243" w:author="Elizabeth Marks" w:date="2021-04-26T22:50:00Z"/>
          <w:rFonts w:ascii="Times New Roman" w:hAnsi="Times New Roman" w:cs="Times New Roman"/>
          <w:b/>
          <w:bCs/>
          <w:sz w:val="24"/>
          <w:szCs w:val="24"/>
          <w:lang w:val="en-US"/>
          <w:rPrChange w:id="244" w:author="Elizabeth Marks" w:date="2021-04-27T05:35:00Z">
            <w:rPr>
              <w:ins w:id="245" w:author="Elizabeth Marks" w:date="2021-04-26T22:50:00Z"/>
              <w:rFonts w:ascii="Times New Roman" w:hAnsi="Times New Roman" w:cs="Times New Roman"/>
              <w:b/>
              <w:bCs/>
              <w:sz w:val="24"/>
              <w:szCs w:val="24"/>
              <w:lang w:val="en-US"/>
            </w:rPr>
          </w:rPrChange>
        </w:rPr>
      </w:pPr>
      <w:ins w:id="246" w:author="Elizabeth Marks" w:date="2021-04-26T22:50:00Z">
        <w:r w:rsidRPr="00D61E47">
          <w:rPr>
            <w:rFonts w:ascii="Times New Roman" w:hAnsi="Times New Roman" w:cs="Times New Roman"/>
            <w:b/>
            <w:bCs/>
            <w:sz w:val="24"/>
            <w:szCs w:val="24"/>
            <w:lang w:val="en-US"/>
            <w:rPrChange w:id="247" w:author="Elizabeth Marks" w:date="2021-04-27T05:35:00Z">
              <w:rPr>
                <w:rFonts w:ascii="Times New Roman" w:hAnsi="Times New Roman" w:cs="Times New Roman"/>
                <w:b/>
                <w:bCs/>
                <w:sz w:val="24"/>
                <w:szCs w:val="24"/>
                <w:lang w:val="en-US"/>
              </w:rPr>
            </w:rPrChange>
          </w:rPr>
          <w:t>Organizational Culture</w:t>
        </w:r>
      </w:ins>
    </w:p>
    <w:p w14:paraId="5C5D1299" w14:textId="1B1BB41E" w:rsidR="003652D0" w:rsidRPr="00D61E47" w:rsidDel="00AD59AF" w:rsidRDefault="00271571" w:rsidP="00B535B9">
      <w:pPr>
        <w:spacing w:line="480" w:lineRule="auto"/>
        <w:rPr>
          <w:ins w:id="248" w:author="William Hall" w:date="2021-02-15T13:23:00Z"/>
          <w:del w:id="249" w:author="Elizabeth Marks" w:date="2021-04-26T22:50:00Z"/>
          <w:rFonts w:ascii="Times New Roman" w:hAnsi="Times New Roman" w:cs="Times New Roman"/>
          <w:sz w:val="24"/>
          <w:szCs w:val="24"/>
          <w:lang w:val="en-US"/>
          <w:rPrChange w:id="250" w:author="Elizabeth Marks" w:date="2021-04-27T05:35:00Z">
            <w:rPr>
              <w:ins w:id="251" w:author="William Hall" w:date="2021-02-15T13:23:00Z"/>
              <w:del w:id="252" w:author="Elizabeth Marks" w:date="2021-04-26T22:50:00Z"/>
              <w:lang w:val="en-US"/>
            </w:rPr>
          </w:rPrChange>
        </w:rPr>
        <w:pPrChange w:id="253" w:author="Elizabeth Marks" w:date="2021-04-27T00:23:00Z">
          <w:pPr/>
        </w:pPrChange>
      </w:pPr>
      <w:ins w:id="254" w:author="Elizabeth Marks" w:date="2021-04-27T00:21:00Z">
        <w:r w:rsidRPr="00D61E47">
          <w:rPr>
            <w:rFonts w:ascii="Times New Roman" w:hAnsi="Times New Roman" w:cs="Times New Roman"/>
            <w:sz w:val="24"/>
            <w:szCs w:val="24"/>
            <w:lang w:val="en-US"/>
            <w:rPrChange w:id="255" w:author="Elizabeth Marks" w:date="2021-04-27T05:35:00Z">
              <w:rPr>
                <w:rFonts w:ascii="Times New Roman" w:hAnsi="Times New Roman" w:cs="Times New Roman"/>
                <w:sz w:val="24"/>
                <w:szCs w:val="24"/>
                <w:lang w:val="en-US"/>
              </w:rPr>
            </w:rPrChange>
          </w:rPr>
          <w:t>Workplace</w:t>
        </w:r>
      </w:ins>
      <w:ins w:id="256" w:author="Elizabeth Marks" w:date="2021-04-26T22:50:00Z">
        <w:r w:rsidR="0098244C" w:rsidRPr="00D61E47">
          <w:rPr>
            <w:rFonts w:ascii="Times New Roman" w:hAnsi="Times New Roman" w:cs="Times New Roman"/>
            <w:sz w:val="24"/>
            <w:szCs w:val="24"/>
            <w:lang w:val="en-US"/>
            <w:rPrChange w:id="257" w:author="Elizabeth Marks" w:date="2021-04-27T05:35:00Z">
              <w:rPr>
                <w:rFonts w:ascii="Times New Roman" w:hAnsi="Times New Roman" w:cs="Times New Roman"/>
                <w:sz w:val="24"/>
                <w:szCs w:val="24"/>
                <w:lang w:val="en-US"/>
              </w:rPr>
            </w:rPrChange>
          </w:rPr>
          <w:t xml:space="preserve"> culture in high technology companies varies</w:t>
        </w:r>
      </w:ins>
      <w:ins w:id="258" w:author="Elizabeth Marks" w:date="2021-04-27T05:27:00Z">
        <w:r w:rsidR="000E1E50" w:rsidRPr="00D61E47">
          <w:rPr>
            <w:rFonts w:ascii="Times New Roman" w:hAnsi="Times New Roman" w:cs="Times New Roman"/>
            <w:sz w:val="24"/>
            <w:szCs w:val="24"/>
            <w:lang w:val="en-US"/>
            <w:rPrChange w:id="259" w:author="Elizabeth Marks" w:date="2021-04-27T05:35:00Z">
              <w:rPr>
                <w:rFonts w:ascii="Times New Roman" w:hAnsi="Times New Roman" w:cs="Times New Roman"/>
                <w:sz w:val="24"/>
                <w:szCs w:val="24"/>
                <w:lang w:val="en-US"/>
              </w:rPr>
            </w:rPrChange>
          </w:rPr>
          <w:t>;</w:t>
        </w:r>
      </w:ins>
      <w:ins w:id="260" w:author="Elizabeth Marks" w:date="2021-04-27T00:21:00Z">
        <w:r w:rsidR="00F1471C" w:rsidRPr="00D61E47">
          <w:rPr>
            <w:rFonts w:ascii="Times New Roman" w:hAnsi="Times New Roman" w:cs="Times New Roman"/>
            <w:sz w:val="24"/>
            <w:szCs w:val="24"/>
            <w:lang w:val="en-US"/>
            <w:rPrChange w:id="261" w:author="Elizabeth Marks" w:date="2021-04-27T05:35:00Z">
              <w:rPr>
                <w:rFonts w:ascii="Times New Roman" w:hAnsi="Times New Roman" w:cs="Times New Roman"/>
                <w:sz w:val="24"/>
                <w:szCs w:val="24"/>
                <w:lang w:val="en-US"/>
              </w:rPr>
            </w:rPrChange>
          </w:rPr>
          <w:t xml:space="preserve"> </w:t>
        </w:r>
      </w:ins>
      <w:ins w:id="262" w:author="Elizabeth Marks" w:date="2021-04-27T00:22:00Z">
        <w:r w:rsidR="00F1471C" w:rsidRPr="00D61E47">
          <w:rPr>
            <w:rFonts w:ascii="Times New Roman" w:hAnsi="Times New Roman" w:cs="Times New Roman"/>
            <w:sz w:val="24"/>
            <w:szCs w:val="24"/>
            <w:lang w:val="en-US"/>
            <w:rPrChange w:id="263" w:author="Elizabeth Marks" w:date="2021-04-27T05:35:00Z">
              <w:rPr>
                <w:rFonts w:ascii="Times New Roman" w:hAnsi="Times New Roman" w:cs="Times New Roman"/>
                <w:sz w:val="24"/>
                <w:szCs w:val="24"/>
                <w:lang w:val="en-US"/>
              </w:rPr>
            </w:rPrChange>
          </w:rPr>
          <w:t>however</w:t>
        </w:r>
      </w:ins>
      <w:ins w:id="264" w:author="Elizabeth Marks" w:date="2021-04-27T05:27:00Z">
        <w:r w:rsidR="003D72D2" w:rsidRPr="00D61E47">
          <w:rPr>
            <w:rFonts w:ascii="Times New Roman" w:hAnsi="Times New Roman" w:cs="Times New Roman"/>
            <w:sz w:val="24"/>
            <w:szCs w:val="24"/>
            <w:lang w:val="en-US"/>
            <w:rPrChange w:id="265" w:author="Elizabeth Marks" w:date="2021-04-27T05:35:00Z">
              <w:rPr>
                <w:rFonts w:ascii="Times New Roman" w:hAnsi="Times New Roman" w:cs="Times New Roman"/>
                <w:sz w:val="24"/>
                <w:szCs w:val="24"/>
                <w:lang w:val="en-US"/>
              </w:rPr>
            </w:rPrChange>
          </w:rPr>
          <w:t>,</w:t>
        </w:r>
      </w:ins>
      <w:ins w:id="266" w:author="Elizabeth Marks" w:date="2021-04-27T00:22:00Z">
        <w:r w:rsidR="00F1471C" w:rsidRPr="00D61E47">
          <w:rPr>
            <w:rFonts w:ascii="Times New Roman" w:hAnsi="Times New Roman" w:cs="Times New Roman"/>
            <w:sz w:val="24"/>
            <w:szCs w:val="24"/>
            <w:lang w:val="en-US"/>
            <w:rPrChange w:id="267" w:author="Elizabeth Marks" w:date="2021-04-27T05:35:00Z">
              <w:rPr>
                <w:rFonts w:ascii="Times New Roman" w:hAnsi="Times New Roman" w:cs="Times New Roman"/>
                <w:sz w:val="24"/>
                <w:szCs w:val="24"/>
                <w:lang w:val="en-US"/>
              </w:rPr>
            </w:rPrChange>
          </w:rPr>
          <w:t xml:space="preserve"> </w:t>
        </w:r>
      </w:ins>
      <w:ins w:id="268" w:author="Elizabeth Marks" w:date="2021-04-27T00:23:00Z">
        <w:r w:rsidR="00354710" w:rsidRPr="00D61E47">
          <w:rPr>
            <w:rFonts w:ascii="Times New Roman" w:hAnsi="Times New Roman" w:cs="Times New Roman"/>
            <w:sz w:val="24"/>
            <w:szCs w:val="24"/>
            <w:lang w:val="en-US"/>
            <w:rPrChange w:id="269" w:author="Elizabeth Marks" w:date="2021-04-27T05:35:00Z">
              <w:rPr>
                <w:rFonts w:ascii="Times New Roman" w:hAnsi="Times New Roman" w:cs="Times New Roman"/>
                <w:sz w:val="24"/>
                <w:szCs w:val="24"/>
                <w:lang w:val="en-US"/>
              </w:rPr>
            </w:rPrChange>
          </w:rPr>
          <w:t xml:space="preserve">shared </w:t>
        </w:r>
      </w:ins>
      <w:ins w:id="270" w:author="Elizabeth Marks" w:date="2021-04-27T00:22:00Z">
        <w:r w:rsidR="00F1471C" w:rsidRPr="00D61E47">
          <w:rPr>
            <w:rFonts w:ascii="Times New Roman" w:hAnsi="Times New Roman" w:cs="Times New Roman"/>
            <w:sz w:val="24"/>
            <w:szCs w:val="24"/>
            <w:lang w:val="en-US"/>
            <w:rPrChange w:id="271" w:author="Elizabeth Marks" w:date="2021-04-27T05:35:00Z">
              <w:rPr>
                <w:rFonts w:ascii="Times New Roman" w:hAnsi="Times New Roman" w:cs="Times New Roman"/>
                <w:sz w:val="24"/>
                <w:szCs w:val="24"/>
                <w:lang w:val="en-US"/>
              </w:rPr>
            </w:rPrChange>
          </w:rPr>
          <w:t xml:space="preserve">needs and environments </w:t>
        </w:r>
        <w:r w:rsidR="0063512A" w:rsidRPr="00D61E47">
          <w:rPr>
            <w:rFonts w:ascii="Times New Roman" w:hAnsi="Times New Roman" w:cs="Times New Roman"/>
            <w:sz w:val="24"/>
            <w:szCs w:val="24"/>
            <w:lang w:val="en-US"/>
            <w:rPrChange w:id="272" w:author="Elizabeth Marks" w:date="2021-04-27T05:35:00Z">
              <w:rPr>
                <w:rFonts w:ascii="Times New Roman" w:hAnsi="Times New Roman" w:cs="Times New Roman"/>
                <w:sz w:val="24"/>
                <w:szCs w:val="24"/>
                <w:lang w:val="en-US"/>
              </w:rPr>
            </w:rPrChange>
          </w:rPr>
          <w:t>lead to similar cultures</w:t>
        </w:r>
      </w:ins>
      <w:ins w:id="273" w:author="Elizabeth Marks" w:date="2021-04-27T00:23:00Z">
        <w:r w:rsidR="00354710" w:rsidRPr="00D61E47">
          <w:rPr>
            <w:rFonts w:ascii="Times New Roman" w:hAnsi="Times New Roman" w:cs="Times New Roman"/>
            <w:sz w:val="24"/>
            <w:szCs w:val="24"/>
            <w:lang w:val="en-US"/>
            <w:rPrChange w:id="274" w:author="Elizabeth Marks" w:date="2021-04-27T05:35:00Z">
              <w:rPr>
                <w:rFonts w:ascii="Times New Roman" w:hAnsi="Times New Roman" w:cs="Times New Roman"/>
                <w:sz w:val="24"/>
                <w:szCs w:val="24"/>
                <w:lang w:val="en-US"/>
              </w:rPr>
            </w:rPrChange>
          </w:rPr>
          <w:t xml:space="preserve"> forming</w:t>
        </w:r>
      </w:ins>
      <w:ins w:id="275" w:author="Elizabeth Marks" w:date="2021-04-27T00:22:00Z">
        <w:r w:rsidR="0063512A" w:rsidRPr="00D61E47">
          <w:rPr>
            <w:rFonts w:ascii="Times New Roman" w:hAnsi="Times New Roman" w:cs="Times New Roman"/>
            <w:sz w:val="24"/>
            <w:szCs w:val="24"/>
            <w:lang w:val="en-US"/>
            <w:rPrChange w:id="276" w:author="Elizabeth Marks" w:date="2021-04-27T05:35:00Z">
              <w:rPr>
                <w:rFonts w:ascii="Times New Roman" w:hAnsi="Times New Roman" w:cs="Times New Roman"/>
                <w:sz w:val="24"/>
                <w:szCs w:val="24"/>
                <w:lang w:val="en-US"/>
              </w:rPr>
            </w:rPrChange>
          </w:rPr>
          <w:t xml:space="preserve"> within certain types of </w:t>
        </w:r>
      </w:ins>
      <w:ins w:id="277" w:author="Elizabeth Marks" w:date="2021-04-27T00:23:00Z">
        <w:r w:rsidR="00B535B9" w:rsidRPr="00D61E47">
          <w:rPr>
            <w:rFonts w:ascii="Times New Roman" w:hAnsi="Times New Roman" w:cs="Times New Roman"/>
            <w:sz w:val="24"/>
            <w:szCs w:val="24"/>
            <w:lang w:val="en-US"/>
            <w:rPrChange w:id="278" w:author="Elizabeth Marks" w:date="2021-04-27T05:35:00Z">
              <w:rPr>
                <w:rFonts w:ascii="Times New Roman" w:hAnsi="Times New Roman" w:cs="Times New Roman"/>
                <w:sz w:val="24"/>
                <w:szCs w:val="24"/>
                <w:lang w:val="en-US"/>
              </w:rPr>
            </w:rPrChange>
          </w:rPr>
          <w:t xml:space="preserve">organizations. </w:t>
        </w:r>
      </w:ins>
      <w:ins w:id="279" w:author="Elizabeth Marks" w:date="2021-04-27T05:27:00Z">
        <w:r w:rsidR="000E1E50" w:rsidRPr="00D61E47">
          <w:rPr>
            <w:rFonts w:ascii="Times New Roman" w:hAnsi="Times New Roman" w:cs="Times New Roman"/>
            <w:sz w:val="24"/>
            <w:szCs w:val="24"/>
            <w:lang w:val="en-US"/>
            <w:rPrChange w:id="280" w:author="Elizabeth Marks" w:date="2021-04-27T05:35:00Z">
              <w:rPr>
                <w:rFonts w:ascii="Times New Roman" w:hAnsi="Times New Roman" w:cs="Times New Roman"/>
                <w:sz w:val="24"/>
                <w:szCs w:val="24"/>
                <w:lang w:val="en-US"/>
              </w:rPr>
            </w:rPrChange>
          </w:rPr>
          <w:t>O</w:t>
        </w:r>
      </w:ins>
      <w:ins w:id="281" w:author="Elizabeth Marks" w:date="2021-04-27T00:23:00Z">
        <w:r w:rsidR="00B535B9" w:rsidRPr="00D61E47">
          <w:rPr>
            <w:rFonts w:ascii="Times New Roman" w:hAnsi="Times New Roman" w:cs="Times New Roman"/>
            <w:sz w:val="24"/>
            <w:szCs w:val="24"/>
            <w:lang w:val="en-US"/>
            <w:rPrChange w:id="282" w:author="Elizabeth Marks" w:date="2021-04-27T05:35:00Z">
              <w:rPr>
                <w:rFonts w:ascii="Times New Roman" w:hAnsi="Times New Roman" w:cs="Times New Roman"/>
                <w:sz w:val="24"/>
                <w:szCs w:val="24"/>
                <w:lang w:val="en-US"/>
              </w:rPr>
            </w:rPrChange>
          </w:rPr>
          <w:t>rganizational</w:t>
        </w:r>
      </w:ins>
      <w:del w:id="283" w:author="Elizabeth Marks" w:date="2021-04-26T22:50:00Z">
        <w:r w:rsidR="001E70AB" w:rsidRPr="00D61E47" w:rsidDel="00AD59AF">
          <w:rPr>
            <w:rFonts w:ascii="Times New Roman" w:hAnsi="Times New Roman" w:cs="Times New Roman"/>
            <w:sz w:val="24"/>
            <w:szCs w:val="24"/>
            <w:lang w:val="en-US"/>
            <w:rPrChange w:id="284" w:author="Elizabeth Marks" w:date="2021-04-27T05:35:00Z">
              <w:rPr>
                <w:lang w:val="en-US"/>
              </w:rPr>
            </w:rPrChange>
          </w:rPr>
          <w:delText xml:space="preserve">As with most modern societal concepts, the </w:delText>
        </w:r>
        <w:r w:rsidR="007F6AE8" w:rsidRPr="00D61E47" w:rsidDel="00AD59AF">
          <w:rPr>
            <w:rFonts w:ascii="Times New Roman" w:hAnsi="Times New Roman" w:cs="Times New Roman"/>
            <w:sz w:val="24"/>
            <w:szCs w:val="24"/>
            <w:lang w:val="en-US"/>
            <w:rPrChange w:id="285" w:author="Elizabeth Marks" w:date="2021-04-27T05:35:00Z">
              <w:rPr>
                <w:lang w:val="en-US"/>
              </w:rPr>
            </w:rPrChange>
          </w:rPr>
          <w:delText>modern wor</w:delText>
        </w:r>
        <w:r w:rsidR="007F04CE" w:rsidRPr="00D61E47" w:rsidDel="00AD59AF">
          <w:rPr>
            <w:rFonts w:ascii="Times New Roman" w:hAnsi="Times New Roman" w:cs="Times New Roman"/>
            <w:sz w:val="24"/>
            <w:szCs w:val="24"/>
            <w:lang w:val="en-US"/>
            <w:rPrChange w:id="286" w:author="Elizabeth Marks" w:date="2021-04-27T05:35:00Z">
              <w:rPr>
                <w:lang w:val="en-US"/>
              </w:rPr>
            </w:rPrChange>
          </w:rPr>
          <w:delText xml:space="preserve">kplace seems to be evolving at a </w:delText>
        </w:r>
        <w:r w:rsidR="000023E1" w:rsidRPr="00D61E47" w:rsidDel="00AD59AF">
          <w:rPr>
            <w:rFonts w:ascii="Times New Roman" w:hAnsi="Times New Roman" w:cs="Times New Roman"/>
            <w:sz w:val="24"/>
            <w:szCs w:val="24"/>
            <w:lang w:val="en-US"/>
            <w:rPrChange w:id="287" w:author="Elizabeth Marks" w:date="2021-04-27T05:35:00Z">
              <w:rPr>
                <w:lang w:val="en-US"/>
              </w:rPr>
            </w:rPrChange>
          </w:rPr>
          <w:delText>breakneck</w:delText>
        </w:r>
        <w:r w:rsidR="007F04CE" w:rsidRPr="00D61E47" w:rsidDel="00AD59AF">
          <w:rPr>
            <w:rFonts w:ascii="Times New Roman" w:hAnsi="Times New Roman" w:cs="Times New Roman"/>
            <w:sz w:val="24"/>
            <w:szCs w:val="24"/>
            <w:lang w:val="en-US"/>
            <w:rPrChange w:id="288" w:author="Elizabeth Marks" w:date="2021-04-27T05:35:00Z">
              <w:rPr>
                <w:lang w:val="en-US"/>
              </w:rPr>
            </w:rPrChange>
          </w:rPr>
          <w:delText xml:space="preserve"> pace. </w:delText>
        </w:r>
        <w:r w:rsidR="00EA1E87" w:rsidRPr="00D61E47" w:rsidDel="00AD59AF">
          <w:rPr>
            <w:rFonts w:ascii="Times New Roman" w:hAnsi="Times New Roman" w:cs="Times New Roman"/>
            <w:sz w:val="24"/>
            <w:szCs w:val="24"/>
            <w:lang w:val="en-US"/>
            <w:rPrChange w:id="289" w:author="Elizabeth Marks" w:date="2021-04-27T05:35:00Z">
              <w:rPr>
                <w:lang w:val="en-US"/>
              </w:rPr>
            </w:rPrChange>
          </w:rPr>
          <w:delText>When asked to imagine a</w:delText>
        </w:r>
        <w:r w:rsidR="007F04CE" w:rsidRPr="00D61E47" w:rsidDel="00AD59AF">
          <w:rPr>
            <w:rFonts w:ascii="Times New Roman" w:hAnsi="Times New Roman" w:cs="Times New Roman"/>
            <w:sz w:val="24"/>
            <w:szCs w:val="24"/>
            <w:lang w:val="en-US"/>
            <w:rPrChange w:id="290" w:author="Elizabeth Marks" w:date="2021-04-27T05:35:00Z">
              <w:rPr>
                <w:lang w:val="en-US"/>
              </w:rPr>
            </w:rPrChange>
          </w:rPr>
          <w:delText xml:space="preserve"> prototypical</w:delText>
        </w:r>
        <w:r w:rsidR="00EA1E87" w:rsidRPr="00D61E47" w:rsidDel="00AD59AF">
          <w:rPr>
            <w:rFonts w:ascii="Times New Roman" w:hAnsi="Times New Roman" w:cs="Times New Roman"/>
            <w:sz w:val="24"/>
            <w:szCs w:val="24"/>
            <w:lang w:val="en-US"/>
            <w:rPrChange w:id="291" w:author="Elizabeth Marks" w:date="2021-04-27T05:35:00Z">
              <w:rPr>
                <w:lang w:val="en-US"/>
              </w:rPr>
            </w:rPrChange>
          </w:rPr>
          <w:delText xml:space="preserve"> office</w:delText>
        </w:r>
        <w:r w:rsidR="007F04CE" w:rsidRPr="00D61E47" w:rsidDel="00AD59AF">
          <w:rPr>
            <w:rFonts w:ascii="Times New Roman" w:hAnsi="Times New Roman" w:cs="Times New Roman"/>
            <w:sz w:val="24"/>
            <w:szCs w:val="24"/>
            <w:lang w:val="en-US"/>
            <w:rPrChange w:id="292" w:author="Elizabeth Marks" w:date="2021-04-27T05:35:00Z">
              <w:rPr>
                <w:lang w:val="en-US"/>
              </w:rPr>
            </w:rPrChange>
          </w:rPr>
          <w:delText xml:space="preserve"> </w:delText>
        </w:r>
        <w:r w:rsidR="00246191" w:rsidRPr="00D61E47" w:rsidDel="00AD59AF">
          <w:rPr>
            <w:rFonts w:ascii="Times New Roman" w:hAnsi="Times New Roman" w:cs="Times New Roman"/>
            <w:sz w:val="24"/>
            <w:szCs w:val="24"/>
            <w:lang w:val="en-US"/>
            <w:rPrChange w:id="293" w:author="Elizabeth Marks" w:date="2021-04-27T05:35:00Z">
              <w:rPr>
                <w:lang w:val="en-US"/>
              </w:rPr>
            </w:rPrChange>
          </w:rPr>
          <w:delText xml:space="preserve">building </w:delText>
        </w:r>
        <w:r w:rsidR="00EA1E87" w:rsidRPr="00D61E47" w:rsidDel="00AD59AF">
          <w:rPr>
            <w:rFonts w:ascii="Times New Roman" w:hAnsi="Times New Roman" w:cs="Times New Roman"/>
            <w:sz w:val="24"/>
            <w:szCs w:val="24"/>
            <w:lang w:val="en-US"/>
            <w:rPrChange w:id="294" w:author="Elizabeth Marks" w:date="2021-04-27T05:35:00Z">
              <w:rPr>
                <w:lang w:val="en-US"/>
              </w:rPr>
            </w:rPrChange>
          </w:rPr>
          <w:delText xml:space="preserve">from </w:delText>
        </w:r>
        <w:r w:rsidR="00971509" w:rsidRPr="00D61E47" w:rsidDel="00AD59AF">
          <w:rPr>
            <w:rFonts w:ascii="Times New Roman" w:hAnsi="Times New Roman" w:cs="Times New Roman"/>
            <w:sz w:val="24"/>
            <w:szCs w:val="24"/>
            <w:lang w:val="en-US"/>
            <w:rPrChange w:id="295" w:author="Elizabeth Marks" w:date="2021-04-27T05:35:00Z">
              <w:rPr>
                <w:lang w:val="en-US"/>
              </w:rPr>
            </w:rPrChange>
          </w:rPr>
          <w:delText xml:space="preserve">even a few years ago </w:delText>
        </w:r>
      </w:del>
      <w:del w:id="296" w:author="Elizabeth Marks" w:date="2021-04-23T13:35:00Z">
        <w:r w:rsidR="00971509" w:rsidRPr="00D61E47" w:rsidDel="004440B2">
          <w:rPr>
            <w:rFonts w:ascii="Times New Roman" w:hAnsi="Times New Roman" w:cs="Times New Roman"/>
            <w:sz w:val="24"/>
            <w:szCs w:val="24"/>
            <w:lang w:val="en-US"/>
            <w:rPrChange w:id="297" w:author="Elizabeth Marks" w:date="2021-04-27T05:35:00Z">
              <w:rPr>
                <w:lang w:val="en-US"/>
              </w:rPr>
            </w:rPrChange>
          </w:rPr>
          <w:delText xml:space="preserve">it’s </w:delText>
        </w:r>
      </w:del>
      <w:del w:id="298" w:author="Elizabeth Marks" w:date="2021-04-26T22:50:00Z">
        <w:r w:rsidR="00971509" w:rsidRPr="00D61E47" w:rsidDel="00AD59AF">
          <w:rPr>
            <w:rFonts w:ascii="Times New Roman" w:hAnsi="Times New Roman" w:cs="Times New Roman"/>
            <w:sz w:val="24"/>
            <w:szCs w:val="24"/>
            <w:lang w:val="en-US"/>
            <w:rPrChange w:id="299" w:author="Elizabeth Marks" w:date="2021-04-27T05:35:00Z">
              <w:rPr>
                <w:lang w:val="en-US"/>
              </w:rPr>
            </w:rPrChange>
          </w:rPr>
          <w:delText>a safe bet that your mind will conjure up an image</w:delText>
        </w:r>
        <w:r w:rsidR="00246191" w:rsidRPr="00D61E47" w:rsidDel="00AD59AF">
          <w:rPr>
            <w:rFonts w:ascii="Times New Roman" w:hAnsi="Times New Roman" w:cs="Times New Roman"/>
            <w:sz w:val="24"/>
            <w:szCs w:val="24"/>
            <w:lang w:val="en-US"/>
            <w:rPrChange w:id="300" w:author="Elizabeth Marks" w:date="2021-04-27T05:35:00Z">
              <w:rPr>
                <w:lang w:val="en-US"/>
              </w:rPr>
            </w:rPrChange>
          </w:rPr>
          <w:delText xml:space="preserve"> grey walls </w:delText>
        </w:r>
        <w:r w:rsidR="00EA1E87" w:rsidRPr="00D61E47" w:rsidDel="00AD59AF">
          <w:rPr>
            <w:rFonts w:ascii="Times New Roman" w:hAnsi="Times New Roman" w:cs="Times New Roman"/>
            <w:sz w:val="24"/>
            <w:szCs w:val="24"/>
            <w:lang w:val="en-US"/>
            <w:rPrChange w:id="301" w:author="Elizabeth Marks" w:date="2021-04-27T05:35:00Z">
              <w:rPr>
                <w:lang w:val="en-US"/>
              </w:rPr>
            </w:rPrChange>
          </w:rPr>
          <w:delText>encompassing</w:delText>
        </w:r>
        <w:r w:rsidR="00246191" w:rsidRPr="00D61E47" w:rsidDel="00AD59AF">
          <w:rPr>
            <w:rFonts w:ascii="Times New Roman" w:hAnsi="Times New Roman" w:cs="Times New Roman"/>
            <w:sz w:val="24"/>
            <w:szCs w:val="24"/>
            <w:lang w:val="en-US"/>
            <w:rPrChange w:id="302" w:author="Elizabeth Marks" w:date="2021-04-27T05:35:00Z">
              <w:rPr>
                <w:lang w:val="en-US"/>
              </w:rPr>
            </w:rPrChange>
          </w:rPr>
          <w:delText xml:space="preserve"> neatly lined cubicles </w:delText>
        </w:r>
        <w:r w:rsidR="008B3C6E" w:rsidRPr="00D61E47" w:rsidDel="00AD59AF">
          <w:rPr>
            <w:rFonts w:ascii="Times New Roman" w:hAnsi="Times New Roman" w:cs="Times New Roman"/>
            <w:sz w:val="24"/>
            <w:szCs w:val="24"/>
            <w:lang w:val="en-US"/>
            <w:rPrChange w:id="303" w:author="Elizabeth Marks" w:date="2021-04-27T05:35:00Z">
              <w:rPr>
                <w:lang w:val="en-US"/>
              </w:rPr>
            </w:rPrChange>
          </w:rPr>
          <w:delText xml:space="preserve">each hosting a quiet figure hunched over a computer. </w:delText>
        </w:r>
        <w:r w:rsidR="0086485F" w:rsidRPr="00D61E47" w:rsidDel="00AD59AF">
          <w:rPr>
            <w:rFonts w:ascii="Times New Roman" w:hAnsi="Times New Roman" w:cs="Times New Roman"/>
            <w:sz w:val="24"/>
            <w:szCs w:val="24"/>
            <w:lang w:val="en-US"/>
            <w:rPrChange w:id="304" w:author="Elizabeth Marks" w:date="2021-04-27T05:35:00Z">
              <w:rPr>
                <w:lang w:val="en-US"/>
              </w:rPr>
            </w:rPrChange>
          </w:rPr>
          <w:delText>Within the last few decades these grey walls have been swapped for energizing vibrant colours</w:delText>
        </w:r>
      </w:del>
      <w:del w:id="305" w:author="Elizabeth Marks" w:date="2021-02-21T14:59:00Z">
        <w:r w:rsidR="0086485F" w:rsidRPr="00D61E47" w:rsidDel="00081A25">
          <w:rPr>
            <w:rFonts w:ascii="Times New Roman" w:hAnsi="Times New Roman" w:cs="Times New Roman"/>
            <w:sz w:val="24"/>
            <w:szCs w:val="24"/>
            <w:lang w:val="en-US"/>
            <w:rPrChange w:id="306" w:author="Elizabeth Marks" w:date="2021-04-27T05:35:00Z">
              <w:rPr>
                <w:lang w:val="en-US"/>
              </w:rPr>
            </w:rPrChange>
          </w:rPr>
          <w:delText xml:space="preserve"> and t</w:delText>
        </w:r>
      </w:del>
      <w:del w:id="307" w:author="Elizabeth Marks" w:date="2021-04-26T22:50:00Z">
        <w:r w:rsidR="0086485F" w:rsidRPr="00D61E47" w:rsidDel="00AD59AF">
          <w:rPr>
            <w:rFonts w:ascii="Times New Roman" w:hAnsi="Times New Roman" w:cs="Times New Roman"/>
            <w:sz w:val="24"/>
            <w:szCs w:val="24"/>
            <w:lang w:val="en-US"/>
            <w:rPrChange w:id="308" w:author="Elizabeth Marks" w:date="2021-04-27T05:35:00Z">
              <w:rPr>
                <w:lang w:val="en-US"/>
              </w:rPr>
            </w:rPrChange>
          </w:rPr>
          <w:delText>he drab cubical of the past has been replaced wit</w:delText>
        </w:r>
        <w:r w:rsidR="00823F6C" w:rsidRPr="00D61E47" w:rsidDel="00AD59AF">
          <w:rPr>
            <w:rFonts w:ascii="Times New Roman" w:hAnsi="Times New Roman" w:cs="Times New Roman"/>
            <w:sz w:val="24"/>
            <w:szCs w:val="24"/>
            <w:lang w:val="en-US"/>
            <w:rPrChange w:id="309" w:author="Elizabeth Marks" w:date="2021-04-27T05:35:00Z">
              <w:rPr>
                <w:lang w:val="en-US"/>
              </w:rPr>
            </w:rPrChange>
          </w:rPr>
          <w:delText xml:space="preserve">h bean bags, sofas and communal desks available for anyone to come set up </w:delText>
        </w:r>
        <w:r w:rsidR="000618BE" w:rsidRPr="00D61E47" w:rsidDel="00AD59AF">
          <w:rPr>
            <w:rFonts w:ascii="Times New Roman" w:hAnsi="Times New Roman" w:cs="Times New Roman"/>
            <w:sz w:val="24"/>
            <w:szCs w:val="24"/>
            <w:lang w:val="en-US"/>
            <w:rPrChange w:id="310" w:author="Elizabeth Marks" w:date="2021-04-27T05:35:00Z">
              <w:rPr>
                <w:lang w:val="en-US"/>
              </w:rPr>
            </w:rPrChange>
          </w:rPr>
          <w:delText>their work-provided lap</w:delText>
        </w:r>
      </w:del>
      <w:del w:id="311" w:author="Elizabeth Marks" w:date="2021-04-23T13:34:00Z">
        <w:r w:rsidR="000618BE" w:rsidRPr="00D61E47" w:rsidDel="00665FFE">
          <w:rPr>
            <w:rFonts w:ascii="Times New Roman" w:hAnsi="Times New Roman" w:cs="Times New Roman"/>
            <w:sz w:val="24"/>
            <w:szCs w:val="24"/>
            <w:lang w:val="en-US"/>
            <w:rPrChange w:id="312" w:author="Elizabeth Marks" w:date="2021-04-27T05:35:00Z">
              <w:rPr>
                <w:lang w:val="en-US"/>
              </w:rPr>
            </w:rPrChange>
          </w:rPr>
          <w:delText xml:space="preserve"> </w:delText>
        </w:r>
      </w:del>
      <w:del w:id="313" w:author="Elizabeth Marks" w:date="2021-04-26T22:50:00Z">
        <w:r w:rsidR="000618BE" w:rsidRPr="00D61E47" w:rsidDel="00AD59AF">
          <w:rPr>
            <w:rFonts w:ascii="Times New Roman" w:hAnsi="Times New Roman" w:cs="Times New Roman"/>
            <w:sz w:val="24"/>
            <w:szCs w:val="24"/>
            <w:lang w:val="en-US"/>
            <w:rPrChange w:id="314" w:author="Elizabeth Marks" w:date="2021-04-27T05:35:00Z">
              <w:rPr>
                <w:lang w:val="en-US"/>
              </w:rPr>
            </w:rPrChange>
          </w:rPr>
          <w:delText>tops.</w:delText>
        </w:r>
        <w:r w:rsidR="00D964D3" w:rsidRPr="00D61E47" w:rsidDel="00AD59AF">
          <w:rPr>
            <w:rFonts w:ascii="Times New Roman" w:hAnsi="Times New Roman" w:cs="Times New Roman"/>
            <w:sz w:val="24"/>
            <w:szCs w:val="24"/>
            <w:lang w:val="en-US"/>
            <w:rPrChange w:id="315" w:author="Elizabeth Marks" w:date="2021-04-27T05:35:00Z">
              <w:rPr>
                <w:lang w:val="en-US"/>
              </w:rPr>
            </w:rPrChange>
          </w:rPr>
          <w:delText xml:space="preserve"> </w:delText>
        </w:r>
      </w:del>
    </w:p>
    <w:p w14:paraId="29B031D0" w14:textId="36C1E9F4" w:rsidR="008A2FAC" w:rsidRPr="00D61E47" w:rsidDel="00323C36" w:rsidRDefault="004A6824" w:rsidP="00B535B9">
      <w:pPr>
        <w:spacing w:line="480" w:lineRule="auto"/>
        <w:rPr>
          <w:del w:id="316" w:author="Elizabeth Marks" w:date="2021-04-12T20:52:00Z"/>
          <w:rFonts w:ascii="Times New Roman" w:hAnsi="Times New Roman" w:cs="Times New Roman"/>
          <w:b/>
          <w:bCs/>
          <w:sz w:val="24"/>
          <w:szCs w:val="24"/>
          <w:lang w:val="en-US"/>
          <w:rPrChange w:id="317" w:author="Elizabeth Marks" w:date="2021-04-27T05:35:00Z">
            <w:rPr>
              <w:del w:id="318" w:author="Elizabeth Marks" w:date="2021-04-12T20:52:00Z"/>
              <w:lang w:val="en-US"/>
            </w:rPr>
          </w:rPrChange>
        </w:rPr>
        <w:pPrChange w:id="319" w:author="Elizabeth Marks" w:date="2021-04-27T00:23:00Z">
          <w:pPr/>
        </w:pPrChange>
      </w:pPr>
      <w:del w:id="320" w:author="Elizabeth Marks" w:date="2021-04-26T22:50:00Z">
        <w:r w:rsidRPr="00D61E47" w:rsidDel="00AD59AF">
          <w:rPr>
            <w:rFonts w:ascii="Times New Roman" w:hAnsi="Times New Roman" w:cs="Times New Roman"/>
            <w:sz w:val="24"/>
            <w:szCs w:val="24"/>
            <w:lang w:val="en-US"/>
            <w:rPrChange w:id="321" w:author="Elizabeth Marks" w:date="2021-04-27T05:35:00Z">
              <w:rPr>
                <w:lang w:val="en-US"/>
              </w:rPr>
            </w:rPrChange>
          </w:rPr>
          <w:delText xml:space="preserve">Silicon </w:delText>
        </w:r>
      </w:del>
      <w:del w:id="322" w:author="Elizabeth Marks" w:date="2021-04-23T13:34:00Z">
        <w:r w:rsidRPr="00D61E47" w:rsidDel="00C204CD">
          <w:rPr>
            <w:rFonts w:ascii="Times New Roman" w:hAnsi="Times New Roman" w:cs="Times New Roman"/>
            <w:sz w:val="24"/>
            <w:szCs w:val="24"/>
            <w:lang w:val="en-US"/>
            <w:rPrChange w:id="323" w:author="Elizabeth Marks" w:date="2021-04-27T05:35:00Z">
              <w:rPr>
                <w:lang w:val="en-US"/>
              </w:rPr>
            </w:rPrChange>
          </w:rPr>
          <w:delText xml:space="preserve">valley </w:delText>
        </w:r>
      </w:del>
      <w:del w:id="324" w:author="Elizabeth Marks" w:date="2021-04-26T22:50:00Z">
        <w:r w:rsidRPr="00D61E47" w:rsidDel="00AD59AF">
          <w:rPr>
            <w:rFonts w:ascii="Times New Roman" w:hAnsi="Times New Roman" w:cs="Times New Roman"/>
            <w:sz w:val="24"/>
            <w:szCs w:val="24"/>
            <w:lang w:val="en-US"/>
            <w:rPrChange w:id="325" w:author="Elizabeth Marks" w:date="2021-04-27T05:35:00Z">
              <w:rPr>
                <w:lang w:val="en-US"/>
              </w:rPr>
            </w:rPrChange>
          </w:rPr>
          <w:delText>ha</w:delText>
        </w:r>
        <w:r w:rsidR="002E2260" w:rsidRPr="00D61E47" w:rsidDel="00AD59AF">
          <w:rPr>
            <w:rFonts w:ascii="Times New Roman" w:hAnsi="Times New Roman" w:cs="Times New Roman"/>
            <w:sz w:val="24"/>
            <w:szCs w:val="24"/>
            <w:lang w:val="en-US"/>
            <w:rPrChange w:id="326" w:author="Elizabeth Marks" w:date="2021-04-27T05:35:00Z">
              <w:rPr>
                <w:lang w:val="en-US"/>
              </w:rPr>
            </w:rPrChange>
          </w:rPr>
          <w:delText>s</w:delText>
        </w:r>
        <w:r w:rsidRPr="00D61E47" w:rsidDel="00AD59AF">
          <w:rPr>
            <w:rFonts w:ascii="Times New Roman" w:hAnsi="Times New Roman" w:cs="Times New Roman"/>
            <w:sz w:val="24"/>
            <w:szCs w:val="24"/>
            <w:lang w:val="en-US"/>
            <w:rPrChange w:id="327" w:author="Elizabeth Marks" w:date="2021-04-27T05:35:00Z">
              <w:rPr>
                <w:lang w:val="en-US"/>
              </w:rPr>
            </w:rPrChange>
          </w:rPr>
          <w:delText xml:space="preserve"> proudly carried the torch as vanguards of this new, ideal</w:delText>
        </w:r>
      </w:del>
      <w:del w:id="328" w:author="Elizabeth Marks" w:date="2021-04-23T13:34:00Z">
        <w:r w:rsidRPr="00D61E47" w:rsidDel="00C204CD">
          <w:rPr>
            <w:rFonts w:ascii="Times New Roman" w:hAnsi="Times New Roman" w:cs="Times New Roman"/>
            <w:sz w:val="24"/>
            <w:szCs w:val="24"/>
            <w:lang w:val="en-US"/>
            <w:rPrChange w:id="329" w:author="Elizabeth Marks" w:date="2021-04-27T05:35:00Z">
              <w:rPr>
                <w:lang w:val="en-US"/>
              </w:rPr>
            </w:rPrChange>
          </w:rPr>
          <w:delText>,</w:delText>
        </w:r>
      </w:del>
      <w:del w:id="330" w:author="Elizabeth Marks" w:date="2021-04-26T22:50:00Z">
        <w:r w:rsidRPr="00D61E47" w:rsidDel="00AD59AF">
          <w:rPr>
            <w:rFonts w:ascii="Times New Roman" w:hAnsi="Times New Roman" w:cs="Times New Roman"/>
            <w:sz w:val="24"/>
            <w:szCs w:val="24"/>
            <w:lang w:val="en-US"/>
            <w:rPrChange w:id="331" w:author="Elizabeth Marks" w:date="2021-04-27T05:35:00Z">
              <w:rPr>
                <w:lang w:val="en-US"/>
              </w:rPr>
            </w:rPrChange>
          </w:rPr>
          <w:delText xml:space="preserve"> office culture</w:delText>
        </w:r>
        <w:r w:rsidR="00825548" w:rsidRPr="00D61E47" w:rsidDel="00AD59AF">
          <w:rPr>
            <w:rFonts w:ascii="Times New Roman" w:hAnsi="Times New Roman" w:cs="Times New Roman"/>
            <w:sz w:val="24"/>
            <w:szCs w:val="24"/>
            <w:lang w:val="en-US"/>
            <w:rPrChange w:id="332" w:author="Elizabeth Marks" w:date="2021-04-27T05:35:00Z">
              <w:rPr>
                <w:lang w:val="en-US"/>
              </w:rPr>
            </w:rPrChange>
          </w:rPr>
          <w:delText>. Tech giants and start</w:delText>
        </w:r>
        <w:r w:rsidR="002E2260" w:rsidRPr="00D61E47" w:rsidDel="00AD59AF">
          <w:rPr>
            <w:rFonts w:ascii="Times New Roman" w:hAnsi="Times New Roman" w:cs="Times New Roman"/>
            <w:sz w:val="24"/>
            <w:szCs w:val="24"/>
            <w:lang w:val="en-US"/>
            <w:rPrChange w:id="333" w:author="Elizabeth Marks" w:date="2021-04-27T05:35:00Z">
              <w:rPr>
                <w:lang w:val="en-US"/>
              </w:rPr>
            </w:rPrChange>
          </w:rPr>
          <w:delText>-</w:delText>
        </w:r>
        <w:r w:rsidR="00825548" w:rsidRPr="00D61E47" w:rsidDel="00AD59AF">
          <w:rPr>
            <w:rFonts w:ascii="Times New Roman" w:hAnsi="Times New Roman" w:cs="Times New Roman"/>
            <w:sz w:val="24"/>
            <w:szCs w:val="24"/>
            <w:lang w:val="en-US"/>
            <w:rPrChange w:id="334" w:author="Elizabeth Marks" w:date="2021-04-27T05:35:00Z">
              <w:rPr>
                <w:lang w:val="en-US"/>
              </w:rPr>
            </w:rPrChange>
          </w:rPr>
          <w:delText>ups</w:delText>
        </w:r>
        <w:r w:rsidR="002E2260" w:rsidRPr="00D61E47" w:rsidDel="00AD59AF">
          <w:rPr>
            <w:rFonts w:ascii="Times New Roman" w:hAnsi="Times New Roman" w:cs="Times New Roman"/>
            <w:sz w:val="24"/>
            <w:szCs w:val="24"/>
            <w:lang w:val="en-US"/>
            <w:rPrChange w:id="335" w:author="Elizabeth Marks" w:date="2021-04-27T05:35:00Z">
              <w:rPr>
                <w:lang w:val="en-US"/>
              </w:rPr>
            </w:rPrChange>
          </w:rPr>
          <w:delText xml:space="preserve"> alike</w:delText>
        </w:r>
        <w:r w:rsidR="00825548" w:rsidRPr="00D61E47" w:rsidDel="00AD59AF">
          <w:rPr>
            <w:rFonts w:ascii="Times New Roman" w:hAnsi="Times New Roman" w:cs="Times New Roman"/>
            <w:sz w:val="24"/>
            <w:szCs w:val="24"/>
            <w:lang w:val="en-US"/>
            <w:rPrChange w:id="336" w:author="Elizabeth Marks" w:date="2021-04-27T05:35:00Z">
              <w:rPr>
                <w:lang w:val="en-US"/>
              </w:rPr>
            </w:rPrChange>
          </w:rPr>
          <w:delText xml:space="preserve"> have clustered in close quarter</w:delText>
        </w:r>
        <w:r w:rsidR="007937D2" w:rsidRPr="00D61E47" w:rsidDel="00AD59AF">
          <w:rPr>
            <w:rFonts w:ascii="Times New Roman" w:hAnsi="Times New Roman" w:cs="Times New Roman"/>
            <w:sz w:val="24"/>
            <w:szCs w:val="24"/>
            <w:lang w:val="en-US"/>
            <w:rPrChange w:id="337" w:author="Elizabeth Marks" w:date="2021-04-27T05:35:00Z">
              <w:rPr>
                <w:lang w:val="en-US"/>
              </w:rPr>
            </w:rPrChange>
          </w:rPr>
          <w:delText xml:space="preserve">s </w:delText>
        </w:r>
        <w:r w:rsidR="007B108E" w:rsidRPr="00D61E47" w:rsidDel="00AD59AF">
          <w:rPr>
            <w:rFonts w:ascii="Times New Roman" w:hAnsi="Times New Roman" w:cs="Times New Roman"/>
            <w:sz w:val="24"/>
            <w:szCs w:val="24"/>
            <w:lang w:val="en-US"/>
            <w:rPrChange w:id="338" w:author="Elizabeth Marks" w:date="2021-04-27T05:35:00Z">
              <w:rPr>
                <w:lang w:val="en-US"/>
              </w:rPr>
            </w:rPrChange>
          </w:rPr>
          <w:delText xml:space="preserve">in Santa Clara Valley, </w:delText>
        </w:r>
        <w:r w:rsidR="00F32D9A" w:rsidRPr="00D61E47" w:rsidDel="00AD59AF">
          <w:rPr>
            <w:rFonts w:ascii="Times New Roman" w:hAnsi="Times New Roman" w:cs="Times New Roman"/>
            <w:sz w:val="24"/>
            <w:szCs w:val="24"/>
            <w:lang w:val="en-US"/>
            <w:rPrChange w:id="339" w:author="Elizabeth Marks" w:date="2021-04-27T05:35:00Z">
              <w:rPr>
                <w:lang w:val="en-US"/>
              </w:rPr>
            </w:rPrChange>
          </w:rPr>
          <w:delText>attracting</w:delText>
        </w:r>
        <w:r w:rsidR="007937D2" w:rsidRPr="00D61E47" w:rsidDel="00AD59AF">
          <w:rPr>
            <w:rFonts w:ascii="Times New Roman" w:hAnsi="Times New Roman" w:cs="Times New Roman"/>
            <w:sz w:val="24"/>
            <w:szCs w:val="24"/>
            <w:lang w:val="en-US"/>
            <w:rPrChange w:id="340" w:author="Elizabeth Marks" w:date="2021-04-27T05:35:00Z">
              <w:rPr>
                <w:lang w:val="en-US"/>
              </w:rPr>
            </w:rPrChange>
          </w:rPr>
          <w:delText xml:space="preserve"> thousands of young</w:delText>
        </w:r>
        <w:r w:rsidR="00F32D9A" w:rsidRPr="00D61E47" w:rsidDel="00AD59AF">
          <w:rPr>
            <w:rFonts w:ascii="Times New Roman" w:hAnsi="Times New Roman" w:cs="Times New Roman"/>
            <w:sz w:val="24"/>
            <w:szCs w:val="24"/>
            <w:lang w:val="en-US"/>
            <w:rPrChange w:id="341" w:author="Elizabeth Marks" w:date="2021-04-27T05:35:00Z">
              <w:rPr>
                <w:lang w:val="en-US"/>
              </w:rPr>
            </w:rPrChange>
          </w:rPr>
          <w:delText xml:space="preserve"> computer science graduates </w:delText>
        </w:r>
        <w:r w:rsidR="007B108E" w:rsidRPr="00D61E47" w:rsidDel="00AD59AF">
          <w:rPr>
            <w:rFonts w:ascii="Times New Roman" w:hAnsi="Times New Roman" w:cs="Times New Roman"/>
            <w:sz w:val="24"/>
            <w:szCs w:val="24"/>
            <w:lang w:val="en-US"/>
            <w:rPrChange w:id="342" w:author="Elizabeth Marks" w:date="2021-04-27T05:35:00Z">
              <w:rPr>
                <w:lang w:val="en-US"/>
              </w:rPr>
            </w:rPrChange>
          </w:rPr>
          <w:delText xml:space="preserve">each year and fighting to snatch up the cream of the crop. </w:delText>
        </w:r>
        <w:r w:rsidR="00827698" w:rsidRPr="00D61E47" w:rsidDel="00AD59AF">
          <w:rPr>
            <w:rFonts w:ascii="Times New Roman" w:hAnsi="Times New Roman" w:cs="Times New Roman"/>
            <w:sz w:val="24"/>
            <w:szCs w:val="24"/>
            <w:lang w:val="en-US"/>
            <w:rPrChange w:id="343" w:author="Elizabeth Marks" w:date="2021-04-27T05:35:00Z">
              <w:rPr>
                <w:lang w:val="en-US"/>
              </w:rPr>
            </w:rPrChange>
          </w:rPr>
          <w:delText xml:space="preserve">Top talent is </w:delText>
        </w:r>
        <w:r w:rsidR="00EB6AA0" w:rsidRPr="00D61E47" w:rsidDel="00AD59AF">
          <w:rPr>
            <w:rFonts w:ascii="Times New Roman" w:hAnsi="Times New Roman" w:cs="Times New Roman"/>
            <w:sz w:val="24"/>
            <w:szCs w:val="24"/>
            <w:lang w:val="en-US"/>
            <w:rPrChange w:id="344" w:author="Elizabeth Marks" w:date="2021-04-27T05:35:00Z">
              <w:rPr>
                <w:lang w:val="en-US"/>
              </w:rPr>
            </w:rPrChange>
          </w:rPr>
          <w:delText xml:space="preserve">enticed </w:delText>
        </w:r>
        <w:r w:rsidR="00F44650" w:rsidRPr="00D61E47" w:rsidDel="00AD59AF">
          <w:rPr>
            <w:rFonts w:ascii="Times New Roman" w:hAnsi="Times New Roman" w:cs="Times New Roman"/>
            <w:sz w:val="24"/>
            <w:szCs w:val="24"/>
            <w:lang w:val="en-US"/>
            <w:rPrChange w:id="345" w:author="Elizabeth Marks" w:date="2021-04-27T05:35:00Z">
              <w:rPr>
                <w:lang w:val="en-US"/>
              </w:rPr>
            </w:rPrChange>
          </w:rPr>
          <w:delText>with</w:delText>
        </w:r>
        <w:r w:rsidR="00CA196D" w:rsidRPr="00D61E47" w:rsidDel="00AD59AF">
          <w:rPr>
            <w:rFonts w:ascii="Times New Roman" w:hAnsi="Times New Roman" w:cs="Times New Roman"/>
            <w:sz w:val="24"/>
            <w:szCs w:val="24"/>
            <w:lang w:val="en-US"/>
            <w:rPrChange w:id="346" w:author="Elizabeth Marks" w:date="2021-04-27T05:35:00Z">
              <w:rPr>
                <w:lang w:val="en-US"/>
              </w:rPr>
            </w:rPrChange>
          </w:rPr>
          <w:delText xml:space="preserve"> </w:delText>
        </w:r>
      </w:del>
      <w:del w:id="347" w:author="Elizabeth Marks" w:date="2021-04-12T20:41:00Z">
        <w:r w:rsidR="003652D0" w:rsidRPr="00D61E47" w:rsidDel="004A654E">
          <w:rPr>
            <w:rFonts w:ascii="Times New Roman" w:hAnsi="Times New Roman" w:cs="Times New Roman"/>
            <w:sz w:val="24"/>
            <w:szCs w:val="24"/>
            <w:rPrChange w:id="348" w:author="Elizabeth Marks" w:date="2021-04-27T05:35:00Z">
              <w:rPr/>
            </w:rPrChange>
          </w:rPr>
          <w:fldChar w:fldCharType="begin"/>
        </w:r>
        <w:r w:rsidR="003652D0" w:rsidRPr="00D61E47" w:rsidDel="004A654E">
          <w:rPr>
            <w:rFonts w:ascii="Times New Roman" w:hAnsi="Times New Roman" w:cs="Times New Roman"/>
            <w:sz w:val="24"/>
            <w:szCs w:val="24"/>
            <w:rPrChange w:id="349" w:author="Elizabeth Marks" w:date="2021-04-27T05:35:00Z">
              <w:rPr/>
            </w:rPrChange>
          </w:rPr>
          <w:delInstrText xml:space="preserve"> HYPERLINK "https://www.thebalancecareers.com/netflix-careers-and-opportunities-2071317" </w:delInstrText>
        </w:r>
        <w:r w:rsidR="003652D0" w:rsidRPr="00D61E47" w:rsidDel="004A654E">
          <w:rPr>
            <w:rFonts w:ascii="Times New Roman" w:hAnsi="Times New Roman" w:cs="Times New Roman"/>
            <w:sz w:val="24"/>
            <w:szCs w:val="24"/>
            <w:rPrChange w:id="350" w:author="Elizabeth Marks" w:date="2021-04-27T05:35:00Z">
              <w:rPr>
                <w:rStyle w:val="Hyperlink"/>
                <w:lang w:val="en-US"/>
              </w:rPr>
            </w:rPrChange>
          </w:rPr>
          <w:fldChar w:fldCharType="separate"/>
        </w:r>
        <w:r w:rsidR="00CA196D" w:rsidRPr="00D61E47" w:rsidDel="004A654E">
          <w:rPr>
            <w:rFonts w:ascii="Times New Roman" w:hAnsi="Times New Roman" w:cs="Times New Roman"/>
            <w:sz w:val="24"/>
            <w:szCs w:val="24"/>
            <w:rPrChange w:id="351" w:author="Elizabeth Marks" w:date="2021-04-27T05:35:00Z">
              <w:rPr>
                <w:rStyle w:val="Hyperlink"/>
                <w:lang w:val="en-US"/>
              </w:rPr>
            </w:rPrChange>
          </w:rPr>
          <w:delText xml:space="preserve">free </w:delText>
        </w:r>
        <w:r w:rsidR="00E45267" w:rsidRPr="00D61E47" w:rsidDel="004A654E">
          <w:rPr>
            <w:rFonts w:ascii="Times New Roman" w:hAnsi="Times New Roman" w:cs="Times New Roman"/>
            <w:sz w:val="24"/>
            <w:szCs w:val="24"/>
            <w:rPrChange w:id="352" w:author="Elizabeth Marks" w:date="2021-04-27T05:35:00Z">
              <w:rPr>
                <w:rStyle w:val="Hyperlink"/>
                <w:lang w:val="en-US"/>
              </w:rPr>
            </w:rPrChange>
          </w:rPr>
          <w:delText>lunches</w:delText>
        </w:r>
        <w:r w:rsidR="003652D0" w:rsidRPr="00D61E47" w:rsidDel="004A654E">
          <w:rPr>
            <w:rStyle w:val="Hyperlink"/>
            <w:rFonts w:ascii="Times New Roman" w:hAnsi="Times New Roman" w:cs="Times New Roman"/>
            <w:sz w:val="24"/>
            <w:szCs w:val="24"/>
            <w:lang w:val="en-US"/>
            <w:rPrChange w:id="353" w:author="Elizabeth Marks" w:date="2021-04-27T05:35:00Z">
              <w:rPr>
                <w:rStyle w:val="Hyperlink"/>
                <w:lang w:val="en-US"/>
              </w:rPr>
            </w:rPrChange>
          </w:rPr>
          <w:fldChar w:fldCharType="end"/>
        </w:r>
      </w:del>
      <w:del w:id="354" w:author="Elizabeth Marks" w:date="2021-04-26T22:50:00Z">
        <w:r w:rsidR="00CA196D" w:rsidRPr="00D61E47" w:rsidDel="00AD59AF">
          <w:rPr>
            <w:rFonts w:ascii="Times New Roman" w:hAnsi="Times New Roman" w:cs="Times New Roman"/>
            <w:sz w:val="24"/>
            <w:szCs w:val="24"/>
            <w:lang w:val="en-US"/>
            <w:rPrChange w:id="355" w:author="Elizabeth Marks" w:date="2021-04-27T05:35:00Z">
              <w:rPr>
                <w:lang w:val="en-US"/>
              </w:rPr>
            </w:rPrChange>
          </w:rPr>
          <w:delText xml:space="preserve">, </w:delText>
        </w:r>
        <w:r w:rsidR="00331D99" w:rsidRPr="00D61E47" w:rsidDel="00AD59AF">
          <w:rPr>
            <w:rFonts w:ascii="Times New Roman" w:hAnsi="Times New Roman" w:cs="Times New Roman"/>
            <w:sz w:val="24"/>
            <w:szCs w:val="24"/>
            <w:lang w:val="en-US"/>
            <w:rPrChange w:id="356" w:author="Elizabeth Marks" w:date="2021-04-27T05:35:00Z">
              <w:rPr>
                <w:lang w:val="en-US"/>
              </w:rPr>
            </w:rPrChange>
          </w:rPr>
          <w:delText xml:space="preserve">and onsite </w:delText>
        </w:r>
      </w:del>
      <w:del w:id="357" w:author="Elizabeth Marks" w:date="2021-04-12T20:43:00Z">
        <w:r w:rsidR="000159A4" w:rsidRPr="00D61E47" w:rsidDel="00343C7A">
          <w:rPr>
            <w:rFonts w:ascii="Times New Roman" w:hAnsi="Times New Roman" w:cs="Times New Roman"/>
            <w:sz w:val="24"/>
            <w:szCs w:val="24"/>
            <w:rPrChange w:id="358" w:author="Elizabeth Marks" w:date="2021-04-27T05:35:00Z">
              <w:rPr/>
            </w:rPrChange>
          </w:rPr>
          <w:fldChar w:fldCharType="begin"/>
        </w:r>
        <w:r w:rsidR="000159A4" w:rsidRPr="00D61E47" w:rsidDel="00343C7A">
          <w:rPr>
            <w:rFonts w:ascii="Times New Roman" w:hAnsi="Times New Roman" w:cs="Times New Roman"/>
            <w:sz w:val="24"/>
            <w:szCs w:val="24"/>
            <w:rPrChange w:id="359" w:author="Elizabeth Marks" w:date="2021-04-27T05:35:00Z">
              <w:rPr/>
            </w:rPrChange>
          </w:rPr>
          <w:delInstrText xml:space="preserve"> HYPERLINK "https://www.nvidia.com/en-us/about-nvidia/benefits/" </w:delInstrText>
        </w:r>
        <w:r w:rsidR="000159A4" w:rsidRPr="00D61E47" w:rsidDel="00343C7A">
          <w:rPr>
            <w:rFonts w:ascii="Times New Roman" w:hAnsi="Times New Roman" w:cs="Times New Roman"/>
            <w:sz w:val="24"/>
            <w:szCs w:val="24"/>
            <w:rPrChange w:id="360" w:author="Elizabeth Marks" w:date="2021-04-27T05:35:00Z">
              <w:rPr>
                <w:rStyle w:val="Hyperlink"/>
                <w:lang w:val="en-US"/>
              </w:rPr>
            </w:rPrChange>
          </w:rPr>
          <w:fldChar w:fldCharType="separate"/>
        </w:r>
        <w:r w:rsidR="00331D99" w:rsidRPr="00D61E47" w:rsidDel="00343C7A">
          <w:rPr>
            <w:rFonts w:ascii="Times New Roman" w:hAnsi="Times New Roman" w:cs="Times New Roman"/>
            <w:sz w:val="24"/>
            <w:szCs w:val="24"/>
            <w:rPrChange w:id="361" w:author="Elizabeth Marks" w:date="2021-04-27T05:35:00Z">
              <w:rPr>
                <w:rStyle w:val="Hyperlink"/>
                <w:lang w:val="en-US"/>
              </w:rPr>
            </w:rPrChange>
          </w:rPr>
          <w:delText>laundry, car maintenance</w:delText>
        </w:r>
        <w:r w:rsidR="000159A4" w:rsidRPr="00D61E47" w:rsidDel="00343C7A">
          <w:rPr>
            <w:rStyle w:val="Hyperlink"/>
            <w:rFonts w:ascii="Times New Roman" w:hAnsi="Times New Roman" w:cs="Times New Roman"/>
            <w:sz w:val="24"/>
            <w:szCs w:val="24"/>
            <w:lang w:val="en-US"/>
            <w:rPrChange w:id="362" w:author="Elizabeth Marks" w:date="2021-04-27T05:35:00Z">
              <w:rPr>
                <w:rStyle w:val="Hyperlink"/>
                <w:lang w:val="en-US"/>
              </w:rPr>
            </w:rPrChange>
          </w:rPr>
          <w:fldChar w:fldCharType="end"/>
        </w:r>
      </w:del>
      <w:del w:id="363" w:author="Elizabeth Marks" w:date="2021-04-26T22:50:00Z">
        <w:r w:rsidR="00331D99" w:rsidRPr="00D61E47" w:rsidDel="00AD59AF">
          <w:rPr>
            <w:rFonts w:ascii="Times New Roman" w:hAnsi="Times New Roman" w:cs="Times New Roman"/>
            <w:sz w:val="24"/>
            <w:szCs w:val="24"/>
            <w:lang w:val="en-US"/>
            <w:rPrChange w:id="364" w:author="Elizabeth Marks" w:date="2021-04-27T05:35:00Z">
              <w:rPr>
                <w:lang w:val="en-US"/>
              </w:rPr>
            </w:rPrChange>
          </w:rPr>
          <w:delText>,</w:delText>
        </w:r>
        <w:r w:rsidR="004345F2" w:rsidRPr="00D61E47" w:rsidDel="00AD59AF">
          <w:rPr>
            <w:rFonts w:ascii="Times New Roman" w:hAnsi="Times New Roman" w:cs="Times New Roman"/>
            <w:sz w:val="24"/>
            <w:szCs w:val="24"/>
            <w:lang w:val="en-US"/>
            <w:rPrChange w:id="365" w:author="Elizabeth Marks" w:date="2021-04-27T05:35:00Z">
              <w:rPr>
                <w:lang w:val="en-US"/>
              </w:rPr>
            </w:rPrChange>
          </w:rPr>
          <w:delText xml:space="preserve"> </w:delText>
        </w:r>
      </w:del>
      <w:del w:id="366" w:author="Elizabeth Marks" w:date="2021-04-12T20:47:00Z">
        <w:r w:rsidR="000159A4" w:rsidRPr="00D61E47" w:rsidDel="00CA1040">
          <w:rPr>
            <w:rFonts w:ascii="Times New Roman" w:hAnsi="Times New Roman" w:cs="Times New Roman"/>
            <w:sz w:val="24"/>
            <w:szCs w:val="24"/>
            <w:rPrChange w:id="367" w:author="Elizabeth Marks" w:date="2021-04-27T05:35:00Z">
              <w:rPr/>
            </w:rPrChange>
          </w:rPr>
          <w:fldChar w:fldCharType="begin"/>
        </w:r>
        <w:r w:rsidR="000159A4" w:rsidRPr="00D61E47" w:rsidDel="00CA1040">
          <w:rPr>
            <w:rFonts w:ascii="Times New Roman" w:hAnsi="Times New Roman" w:cs="Times New Roman"/>
            <w:sz w:val="24"/>
            <w:szCs w:val="24"/>
            <w:rPrChange w:id="368" w:author="Elizabeth Marks" w:date="2021-04-27T05:35:00Z">
              <w:rPr/>
            </w:rPrChange>
          </w:rPr>
          <w:delInstrText xml:space="preserve"> HYPERLINK "https://employeebenefit.info/facebook-employee-benefits/" </w:delInstrText>
        </w:r>
        <w:r w:rsidR="000159A4" w:rsidRPr="00D61E47" w:rsidDel="00CA1040">
          <w:rPr>
            <w:rFonts w:ascii="Times New Roman" w:hAnsi="Times New Roman" w:cs="Times New Roman"/>
            <w:sz w:val="24"/>
            <w:szCs w:val="24"/>
            <w:rPrChange w:id="369" w:author="Elizabeth Marks" w:date="2021-04-27T05:35:00Z">
              <w:rPr>
                <w:rStyle w:val="Hyperlink"/>
                <w:lang w:val="en-US"/>
              </w:rPr>
            </w:rPrChange>
          </w:rPr>
          <w:fldChar w:fldCharType="separate"/>
        </w:r>
        <w:r w:rsidR="004345F2" w:rsidRPr="00D61E47" w:rsidDel="00CA1040">
          <w:rPr>
            <w:rFonts w:ascii="Times New Roman" w:hAnsi="Times New Roman" w:cs="Times New Roman"/>
            <w:sz w:val="24"/>
            <w:szCs w:val="24"/>
            <w:rPrChange w:id="370" w:author="Elizabeth Marks" w:date="2021-04-27T05:35:00Z">
              <w:rPr>
                <w:rStyle w:val="Hyperlink"/>
                <w:lang w:val="en-US"/>
              </w:rPr>
            </w:rPrChange>
          </w:rPr>
          <w:delText xml:space="preserve">and </w:delText>
        </w:r>
        <w:r w:rsidR="000023E1" w:rsidRPr="00D61E47" w:rsidDel="00CA1040">
          <w:rPr>
            <w:rFonts w:ascii="Times New Roman" w:hAnsi="Times New Roman" w:cs="Times New Roman"/>
            <w:sz w:val="24"/>
            <w:szCs w:val="24"/>
            <w:rPrChange w:id="371" w:author="Elizabeth Marks" w:date="2021-04-27T05:35:00Z">
              <w:rPr>
                <w:rStyle w:val="Hyperlink"/>
                <w:lang w:val="en-US"/>
              </w:rPr>
            </w:rPrChange>
          </w:rPr>
          <w:delText>gyms</w:delText>
        </w:r>
        <w:r w:rsidR="000159A4" w:rsidRPr="00D61E47" w:rsidDel="00CA1040">
          <w:rPr>
            <w:rStyle w:val="Hyperlink"/>
            <w:rFonts w:ascii="Times New Roman" w:hAnsi="Times New Roman" w:cs="Times New Roman"/>
            <w:color w:val="auto"/>
            <w:sz w:val="24"/>
            <w:szCs w:val="24"/>
            <w:u w:val="none"/>
            <w:lang w:val="en-US"/>
            <w:rPrChange w:id="372" w:author="Elizabeth Marks" w:date="2021-04-27T05:35:00Z">
              <w:rPr>
                <w:rStyle w:val="Hyperlink"/>
                <w:lang w:val="en-US"/>
              </w:rPr>
            </w:rPrChange>
          </w:rPr>
          <w:fldChar w:fldCharType="end"/>
        </w:r>
        <w:r w:rsidR="004345F2" w:rsidRPr="00D61E47" w:rsidDel="004979EE">
          <w:rPr>
            <w:rFonts w:ascii="Times New Roman" w:hAnsi="Times New Roman" w:cs="Times New Roman"/>
            <w:sz w:val="24"/>
            <w:szCs w:val="24"/>
            <w:lang w:val="en-US"/>
            <w:rPrChange w:id="373" w:author="Elizabeth Marks" w:date="2021-04-27T05:35:00Z">
              <w:rPr>
                <w:lang w:val="en-US"/>
              </w:rPr>
            </w:rPrChange>
          </w:rPr>
          <w:delText xml:space="preserve">. </w:delText>
        </w:r>
      </w:del>
      <w:del w:id="374" w:author="Elizabeth Marks" w:date="2021-04-26T22:50:00Z">
        <w:r w:rsidR="00A02BE6" w:rsidRPr="00D61E47" w:rsidDel="00AD59AF">
          <w:rPr>
            <w:rFonts w:ascii="Times New Roman" w:hAnsi="Times New Roman" w:cs="Times New Roman"/>
            <w:sz w:val="24"/>
            <w:szCs w:val="24"/>
            <w:lang w:val="en-US"/>
            <w:rPrChange w:id="375" w:author="Elizabeth Marks" w:date="2021-04-27T05:35:00Z">
              <w:rPr>
                <w:lang w:val="en-US"/>
              </w:rPr>
            </w:rPrChange>
          </w:rPr>
          <w:delText>9-5 work</w:delText>
        </w:r>
      </w:del>
      <w:del w:id="376" w:author="Elizabeth Marks" w:date="2021-04-23T13:34:00Z">
        <w:r w:rsidR="00A02BE6" w:rsidRPr="00D61E47" w:rsidDel="00C204CD">
          <w:rPr>
            <w:rFonts w:ascii="Times New Roman" w:hAnsi="Times New Roman" w:cs="Times New Roman"/>
            <w:sz w:val="24"/>
            <w:szCs w:val="24"/>
            <w:lang w:val="en-US"/>
            <w:rPrChange w:id="377" w:author="Elizabeth Marks" w:date="2021-04-27T05:35:00Z">
              <w:rPr>
                <w:lang w:val="en-US"/>
              </w:rPr>
            </w:rPrChange>
          </w:rPr>
          <w:delText xml:space="preserve"> </w:delText>
        </w:r>
      </w:del>
      <w:del w:id="378" w:author="Elizabeth Marks" w:date="2021-04-26T22:50:00Z">
        <w:r w:rsidR="00A02BE6" w:rsidRPr="00D61E47" w:rsidDel="00AD59AF">
          <w:rPr>
            <w:rFonts w:ascii="Times New Roman" w:hAnsi="Times New Roman" w:cs="Times New Roman"/>
            <w:sz w:val="24"/>
            <w:szCs w:val="24"/>
            <w:lang w:val="en-US"/>
            <w:rPrChange w:id="379" w:author="Elizabeth Marks" w:date="2021-04-27T05:35:00Z">
              <w:rPr>
                <w:lang w:val="en-US"/>
              </w:rPr>
            </w:rPrChange>
          </w:rPr>
          <w:delText>wee</w:delText>
        </w:r>
      </w:del>
      <w:del w:id="380" w:author="Elizabeth Marks" w:date="2021-02-19T11:58:00Z">
        <w:r w:rsidR="00A02BE6" w:rsidRPr="00D61E47" w:rsidDel="0062080E">
          <w:rPr>
            <w:rFonts w:ascii="Times New Roman" w:hAnsi="Times New Roman" w:cs="Times New Roman"/>
            <w:sz w:val="24"/>
            <w:szCs w:val="24"/>
            <w:lang w:val="en-US"/>
            <w:rPrChange w:id="381" w:author="Elizabeth Marks" w:date="2021-04-27T05:35:00Z">
              <w:rPr>
                <w:lang w:val="en-US"/>
              </w:rPr>
            </w:rPrChange>
          </w:rPr>
          <w:delText xml:space="preserve">ks </w:delText>
        </w:r>
      </w:del>
      <w:del w:id="382" w:author="Elizabeth Marks" w:date="2021-04-26T22:50:00Z">
        <w:r w:rsidR="00A02BE6" w:rsidRPr="00D61E47" w:rsidDel="00AD59AF">
          <w:rPr>
            <w:rFonts w:ascii="Times New Roman" w:hAnsi="Times New Roman" w:cs="Times New Roman"/>
            <w:sz w:val="24"/>
            <w:szCs w:val="24"/>
            <w:lang w:val="en-US"/>
            <w:rPrChange w:id="383" w:author="Elizabeth Marks" w:date="2021-04-27T05:35:00Z">
              <w:rPr>
                <w:lang w:val="en-US"/>
              </w:rPr>
            </w:rPrChange>
          </w:rPr>
          <w:delText>ha</w:delText>
        </w:r>
      </w:del>
      <w:del w:id="384" w:author="Elizabeth Marks" w:date="2021-02-21T15:10:00Z">
        <w:r w:rsidR="00A02BE6" w:rsidRPr="00D61E47" w:rsidDel="0060574B">
          <w:rPr>
            <w:rFonts w:ascii="Times New Roman" w:hAnsi="Times New Roman" w:cs="Times New Roman"/>
            <w:sz w:val="24"/>
            <w:szCs w:val="24"/>
            <w:lang w:val="en-US"/>
            <w:rPrChange w:id="385" w:author="Elizabeth Marks" w:date="2021-04-27T05:35:00Z">
              <w:rPr>
                <w:lang w:val="en-US"/>
              </w:rPr>
            </w:rPrChange>
          </w:rPr>
          <w:delText>ve</w:delText>
        </w:r>
      </w:del>
      <w:del w:id="386" w:author="Elizabeth Marks" w:date="2021-04-26T22:50:00Z">
        <w:r w:rsidR="00A02BE6" w:rsidRPr="00D61E47" w:rsidDel="00AD59AF">
          <w:rPr>
            <w:rFonts w:ascii="Times New Roman" w:hAnsi="Times New Roman" w:cs="Times New Roman"/>
            <w:sz w:val="24"/>
            <w:szCs w:val="24"/>
            <w:lang w:val="en-US"/>
            <w:rPrChange w:id="387" w:author="Elizabeth Marks" w:date="2021-04-27T05:35:00Z">
              <w:rPr>
                <w:lang w:val="en-US"/>
              </w:rPr>
            </w:rPrChange>
          </w:rPr>
          <w:delText xml:space="preserve"> been replaced with </w:delText>
        </w:r>
      </w:del>
      <w:del w:id="388" w:author="Elizabeth Marks" w:date="2021-04-12T20:48:00Z">
        <w:r w:rsidR="000159A4" w:rsidRPr="00D61E47" w:rsidDel="00771A97">
          <w:rPr>
            <w:rFonts w:ascii="Times New Roman" w:hAnsi="Times New Roman" w:cs="Times New Roman"/>
            <w:sz w:val="24"/>
            <w:szCs w:val="24"/>
            <w:rPrChange w:id="389" w:author="Elizabeth Marks" w:date="2021-04-27T05:35:00Z">
              <w:rPr/>
            </w:rPrChange>
          </w:rPr>
          <w:fldChar w:fldCharType="begin"/>
        </w:r>
        <w:r w:rsidR="000159A4" w:rsidRPr="00D61E47" w:rsidDel="00771A97">
          <w:rPr>
            <w:rFonts w:ascii="Times New Roman" w:hAnsi="Times New Roman" w:cs="Times New Roman"/>
            <w:sz w:val="24"/>
            <w:szCs w:val="24"/>
            <w:rPrChange w:id="390" w:author="Elizabeth Marks" w:date="2021-04-27T05:35:00Z">
              <w:rPr/>
            </w:rPrChange>
          </w:rPr>
          <w:delInstrText xml:space="preserve"> HYPERLINK "https://employeebenefit.info/ibm-employee-benefits/" </w:delInstrText>
        </w:r>
        <w:r w:rsidR="000159A4" w:rsidRPr="00D61E47" w:rsidDel="00771A97">
          <w:rPr>
            <w:rFonts w:ascii="Times New Roman" w:hAnsi="Times New Roman" w:cs="Times New Roman"/>
            <w:sz w:val="24"/>
            <w:szCs w:val="24"/>
            <w:rPrChange w:id="391" w:author="Elizabeth Marks" w:date="2021-04-27T05:35:00Z">
              <w:rPr>
                <w:rStyle w:val="Hyperlink"/>
                <w:lang w:val="en-US"/>
              </w:rPr>
            </w:rPrChange>
          </w:rPr>
          <w:fldChar w:fldCharType="separate"/>
        </w:r>
        <w:r w:rsidR="00A02BE6" w:rsidRPr="00D61E47" w:rsidDel="00771A97">
          <w:rPr>
            <w:rFonts w:ascii="Times New Roman" w:hAnsi="Times New Roman" w:cs="Times New Roman"/>
            <w:sz w:val="24"/>
            <w:szCs w:val="24"/>
            <w:rPrChange w:id="392" w:author="Elizabeth Marks" w:date="2021-04-27T05:35:00Z">
              <w:rPr>
                <w:rStyle w:val="Hyperlink"/>
                <w:lang w:val="en-US"/>
              </w:rPr>
            </w:rPrChange>
          </w:rPr>
          <w:delText>flexible working hours</w:delText>
        </w:r>
        <w:r w:rsidR="000159A4" w:rsidRPr="00D61E47" w:rsidDel="00771A97">
          <w:rPr>
            <w:rStyle w:val="Hyperlink"/>
            <w:rFonts w:ascii="Times New Roman" w:hAnsi="Times New Roman" w:cs="Times New Roman"/>
            <w:sz w:val="24"/>
            <w:szCs w:val="24"/>
            <w:lang w:val="en-US"/>
            <w:rPrChange w:id="393" w:author="Elizabeth Marks" w:date="2021-04-27T05:35:00Z">
              <w:rPr>
                <w:rStyle w:val="Hyperlink"/>
                <w:lang w:val="en-US"/>
              </w:rPr>
            </w:rPrChange>
          </w:rPr>
          <w:fldChar w:fldCharType="end"/>
        </w:r>
      </w:del>
      <w:del w:id="394" w:author="Elizabeth Marks" w:date="2021-04-26T22:50:00Z">
        <w:r w:rsidR="00A02BE6" w:rsidRPr="00D61E47" w:rsidDel="00AD59AF">
          <w:rPr>
            <w:rFonts w:ascii="Times New Roman" w:hAnsi="Times New Roman" w:cs="Times New Roman"/>
            <w:sz w:val="24"/>
            <w:szCs w:val="24"/>
            <w:lang w:val="en-US"/>
            <w:rPrChange w:id="395" w:author="Elizabeth Marks" w:date="2021-04-27T05:35:00Z">
              <w:rPr>
                <w:lang w:val="en-US"/>
              </w:rPr>
            </w:rPrChange>
          </w:rPr>
          <w:delText xml:space="preserve"> and </w:delText>
        </w:r>
        <w:r w:rsidR="004B1C9D" w:rsidRPr="00D61E47" w:rsidDel="00AD59AF">
          <w:rPr>
            <w:rFonts w:ascii="Times New Roman" w:hAnsi="Times New Roman" w:cs="Times New Roman"/>
            <w:sz w:val="24"/>
            <w:szCs w:val="24"/>
            <w:lang w:val="en-US"/>
            <w:rPrChange w:id="396" w:author="Elizabeth Marks" w:date="2021-04-27T05:35:00Z">
              <w:rPr>
                <w:lang w:val="en-US"/>
              </w:rPr>
            </w:rPrChange>
          </w:rPr>
          <w:delText>offices designed around fun and collaboration</w:delText>
        </w:r>
      </w:del>
      <w:del w:id="397" w:author="Elizabeth Marks" w:date="2021-04-12T20:54:00Z">
        <w:r w:rsidR="004B1C9D" w:rsidRPr="00D61E47" w:rsidDel="006636A3">
          <w:rPr>
            <w:rFonts w:ascii="Times New Roman" w:hAnsi="Times New Roman" w:cs="Times New Roman"/>
            <w:sz w:val="24"/>
            <w:szCs w:val="24"/>
            <w:lang w:val="en-US"/>
            <w:rPrChange w:id="398" w:author="Elizabeth Marks" w:date="2021-04-27T05:35:00Z">
              <w:rPr>
                <w:lang w:val="en-US"/>
              </w:rPr>
            </w:rPrChange>
          </w:rPr>
          <w:delText xml:space="preserve">. </w:delText>
        </w:r>
      </w:del>
      <w:del w:id="399" w:author="Elizabeth Marks" w:date="2021-03-07T22:25:00Z">
        <w:r w:rsidR="004B1C9D" w:rsidRPr="00D61E47" w:rsidDel="00782324">
          <w:rPr>
            <w:rFonts w:ascii="Times New Roman" w:hAnsi="Times New Roman" w:cs="Times New Roman"/>
            <w:sz w:val="24"/>
            <w:szCs w:val="24"/>
            <w:lang w:val="en-US"/>
            <w:rPrChange w:id="400" w:author="Elizabeth Marks" w:date="2021-04-27T05:35:00Z">
              <w:rPr>
                <w:lang w:val="en-US"/>
              </w:rPr>
            </w:rPrChange>
          </w:rPr>
          <w:delText>Many of these flashy perk</w:delText>
        </w:r>
      </w:del>
      <w:del w:id="401" w:author="Elizabeth Marks" w:date="2021-02-19T13:16:00Z">
        <w:r w:rsidR="004B1C9D" w:rsidRPr="00D61E47" w:rsidDel="00F42C4B">
          <w:rPr>
            <w:rFonts w:ascii="Times New Roman" w:hAnsi="Times New Roman" w:cs="Times New Roman"/>
            <w:sz w:val="24"/>
            <w:szCs w:val="24"/>
            <w:lang w:val="en-US"/>
            <w:rPrChange w:id="402" w:author="Elizabeth Marks" w:date="2021-04-27T05:35:00Z">
              <w:rPr>
                <w:lang w:val="en-US"/>
              </w:rPr>
            </w:rPrChange>
          </w:rPr>
          <w:delText xml:space="preserve">s </w:delText>
        </w:r>
        <w:r w:rsidR="004857ED" w:rsidRPr="00D61E47" w:rsidDel="00F42C4B">
          <w:rPr>
            <w:rFonts w:ascii="Times New Roman" w:hAnsi="Times New Roman" w:cs="Times New Roman"/>
            <w:sz w:val="24"/>
            <w:szCs w:val="24"/>
            <w:lang w:val="en-US"/>
            <w:rPrChange w:id="403" w:author="Elizabeth Marks" w:date="2021-04-27T05:35:00Z">
              <w:rPr>
                <w:lang w:val="en-US"/>
              </w:rPr>
            </w:rPrChange>
          </w:rPr>
          <w:delText xml:space="preserve">have been </w:delText>
        </w:r>
        <w:r w:rsidR="00D356B6" w:rsidRPr="00D61E47" w:rsidDel="00F42C4B">
          <w:rPr>
            <w:rFonts w:ascii="Times New Roman" w:hAnsi="Times New Roman" w:cs="Times New Roman"/>
            <w:sz w:val="24"/>
            <w:szCs w:val="24"/>
            <w:lang w:val="en-US"/>
            <w:rPrChange w:id="404" w:author="Elizabeth Marks" w:date="2021-04-27T05:35:00Z">
              <w:rPr>
                <w:lang w:val="en-US"/>
              </w:rPr>
            </w:rPrChange>
          </w:rPr>
          <w:delText>imitated</w:delText>
        </w:r>
        <w:r w:rsidR="004857ED" w:rsidRPr="00D61E47" w:rsidDel="00F42C4B">
          <w:rPr>
            <w:rFonts w:ascii="Times New Roman" w:hAnsi="Times New Roman" w:cs="Times New Roman"/>
            <w:sz w:val="24"/>
            <w:szCs w:val="24"/>
            <w:lang w:val="en-US"/>
            <w:rPrChange w:id="405" w:author="Elizabeth Marks" w:date="2021-04-27T05:35:00Z">
              <w:rPr>
                <w:lang w:val="en-US"/>
              </w:rPr>
            </w:rPrChange>
          </w:rPr>
          <w:delText xml:space="preserve"> </w:delText>
        </w:r>
        <w:r w:rsidR="00D356B6" w:rsidRPr="00D61E47" w:rsidDel="00F42C4B">
          <w:rPr>
            <w:rFonts w:ascii="Times New Roman" w:hAnsi="Times New Roman" w:cs="Times New Roman"/>
            <w:sz w:val="24"/>
            <w:szCs w:val="24"/>
            <w:lang w:val="en-US"/>
            <w:rPrChange w:id="406" w:author="Elizabeth Marks" w:date="2021-04-27T05:35:00Z">
              <w:rPr>
                <w:lang w:val="en-US"/>
              </w:rPr>
            </w:rPrChange>
          </w:rPr>
          <w:delText>by</w:delText>
        </w:r>
      </w:del>
      <w:del w:id="407" w:author="Elizabeth Marks" w:date="2021-03-07T22:25:00Z">
        <w:r w:rsidR="00D356B6" w:rsidRPr="00D61E47" w:rsidDel="00782324">
          <w:rPr>
            <w:rFonts w:ascii="Times New Roman" w:hAnsi="Times New Roman" w:cs="Times New Roman"/>
            <w:sz w:val="24"/>
            <w:szCs w:val="24"/>
            <w:lang w:val="en-US"/>
            <w:rPrChange w:id="408" w:author="Elizabeth Marks" w:date="2021-04-27T05:35:00Z">
              <w:rPr>
                <w:lang w:val="en-US"/>
              </w:rPr>
            </w:rPrChange>
          </w:rPr>
          <w:delText xml:space="preserve"> </w:delText>
        </w:r>
      </w:del>
      <w:del w:id="409" w:author="Elizabeth Marks" w:date="2021-02-19T13:08:00Z">
        <w:r w:rsidR="00323ED1" w:rsidRPr="00D61E47" w:rsidDel="00F42C4B">
          <w:rPr>
            <w:rFonts w:ascii="Times New Roman" w:hAnsi="Times New Roman" w:cs="Times New Roman"/>
            <w:sz w:val="24"/>
            <w:szCs w:val="24"/>
            <w:lang w:val="en-US"/>
            <w:rPrChange w:id="410" w:author="Elizabeth Marks" w:date="2021-04-27T05:35:00Z">
              <w:rPr>
                <w:lang w:val="en-US"/>
              </w:rPr>
            </w:rPrChange>
          </w:rPr>
          <w:delText xml:space="preserve">companies </w:delText>
        </w:r>
        <w:r w:rsidR="00CD7554" w:rsidRPr="00D61E47" w:rsidDel="00F42C4B">
          <w:rPr>
            <w:rFonts w:ascii="Times New Roman" w:hAnsi="Times New Roman" w:cs="Times New Roman"/>
            <w:sz w:val="24"/>
            <w:szCs w:val="24"/>
            <w:lang w:val="en-US"/>
            <w:rPrChange w:id="411" w:author="Elizabeth Marks" w:date="2021-04-27T05:35:00Z">
              <w:rPr>
                <w:lang w:val="en-US"/>
              </w:rPr>
            </w:rPrChange>
          </w:rPr>
          <w:delText>from wide-spanning countries and industries</w:delText>
        </w:r>
      </w:del>
      <w:del w:id="412" w:author="Elizabeth Marks" w:date="2021-03-07T22:25:00Z">
        <w:r w:rsidR="00CD7554" w:rsidRPr="00D61E47" w:rsidDel="00782324">
          <w:rPr>
            <w:rFonts w:ascii="Times New Roman" w:hAnsi="Times New Roman" w:cs="Times New Roman"/>
            <w:sz w:val="24"/>
            <w:szCs w:val="24"/>
            <w:lang w:val="en-US"/>
            <w:rPrChange w:id="413" w:author="Elizabeth Marks" w:date="2021-04-27T05:35:00Z">
              <w:rPr>
                <w:lang w:val="en-US"/>
              </w:rPr>
            </w:rPrChange>
          </w:rPr>
          <w:delText xml:space="preserve"> who share an eagerness to </w:delText>
        </w:r>
        <w:r w:rsidR="00ED73AB" w:rsidRPr="00D61E47" w:rsidDel="00782324">
          <w:rPr>
            <w:rFonts w:ascii="Times New Roman" w:hAnsi="Times New Roman" w:cs="Times New Roman"/>
            <w:sz w:val="24"/>
            <w:szCs w:val="24"/>
            <w:lang w:val="en-US"/>
            <w:rPrChange w:id="414" w:author="Elizabeth Marks" w:date="2021-04-27T05:35:00Z">
              <w:rPr>
                <w:lang w:val="en-US"/>
              </w:rPr>
            </w:rPrChange>
          </w:rPr>
          <w:delText xml:space="preserve">copy the rapid assent of so many silicon valley </w:delText>
        </w:r>
        <w:r w:rsidR="00F81CD8" w:rsidRPr="00D61E47" w:rsidDel="00782324">
          <w:rPr>
            <w:rFonts w:ascii="Times New Roman" w:hAnsi="Times New Roman" w:cs="Times New Roman"/>
            <w:sz w:val="24"/>
            <w:szCs w:val="24"/>
            <w:lang w:val="en-US"/>
            <w:rPrChange w:id="415" w:author="Elizabeth Marks" w:date="2021-04-27T05:35:00Z">
              <w:rPr>
                <w:lang w:val="en-US"/>
              </w:rPr>
            </w:rPrChange>
          </w:rPr>
          <w:delText xml:space="preserve">companies to the top of the S&amp;P </w:delText>
        </w:r>
        <w:r w:rsidR="00F81CD8" w:rsidRPr="00D61E47" w:rsidDel="00197F42">
          <w:rPr>
            <w:rFonts w:ascii="Times New Roman" w:hAnsi="Times New Roman" w:cs="Times New Roman"/>
            <w:sz w:val="24"/>
            <w:szCs w:val="24"/>
            <w:lang w:val="en-US"/>
            <w:rPrChange w:id="416" w:author="Elizabeth Marks" w:date="2021-04-27T05:35:00Z">
              <w:rPr>
                <w:lang w:val="en-US"/>
              </w:rPr>
            </w:rPrChange>
          </w:rPr>
          <w:delText>500.</w:delText>
        </w:r>
      </w:del>
    </w:p>
    <w:p w14:paraId="6E236C1C" w14:textId="10D99DF2" w:rsidR="00403845" w:rsidRPr="00D61E47" w:rsidRDefault="00EC54AD" w:rsidP="00B535B9">
      <w:pPr>
        <w:spacing w:line="480" w:lineRule="auto"/>
        <w:rPr>
          <w:ins w:id="417" w:author="Elizabeth Marks" w:date="2021-04-12T21:06:00Z"/>
          <w:rFonts w:ascii="Times New Roman" w:hAnsi="Times New Roman" w:cs="Times New Roman"/>
          <w:sz w:val="24"/>
          <w:szCs w:val="24"/>
          <w:lang w:val="en-US"/>
          <w:rPrChange w:id="418" w:author="Elizabeth Marks" w:date="2021-04-27T05:35:00Z">
            <w:rPr>
              <w:ins w:id="419" w:author="Elizabeth Marks" w:date="2021-04-12T21:06:00Z"/>
              <w:b/>
              <w:bCs/>
              <w:sz w:val="24"/>
              <w:szCs w:val="24"/>
            </w:rPr>
          </w:rPrChange>
        </w:rPr>
        <w:pPrChange w:id="420" w:author="Elizabeth Marks" w:date="2021-04-27T00:23:00Z">
          <w:pPr>
            <w:spacing w:before="100" w:beforeAutospacing="1" w:after="100" w:afterAutospacing="1" w:line="480" w:lineRule="auto"/>
          </w:pPr>
        </w:pPrChange>
      </w:pPr>
      <w:del w:id="421" w:author="Elizabeth Marks" w:date="2021-04-23T04:35:00Z">
        <w:r w:rsidRPr="00D61E47" w:rsidDel="00DE62A3">
          <w:rPr>
            <w:rFonts w:ascii="Times New Roman" w:hAnsi="Times New Roman" w:cs="Times New Roman"/>
            <w:sz w:val="24"/>
            <w:szCs w:val="24"/>
            <w:lang w:val="en-US"/>
            <w:rPrChange w:id="422" w:author="Elizabeth Marks" w:date="2021-04-27T05:35:00Z">
              <w:rPr>
                <w:lang w:val="en-US"/>
              </w:rPr>
            </w:rPrChange>
          </w:rPr>
          <w:delText xml:space="preserve">Silicon </w:delText>
        </w:r>
      </w:del>
      <w:del w:id="423" w:author="Elizabeth Marks" w:date="2021-04-26T22:50:00Z">
        <w:r w:rsidRPr="00D61E47" w:rsidDel="00AD59AF">
          <w:rPr>
            <w:rFonts w:ascii="Times New Roman" w:hAnsi="Times New Roman" w:cs="Times New Roman"/>
            <w:sz w:val="24"/>
            <w:szCs w:val="24"/>
            <w:lang w:val="en-US"/>
            <w:rPrChange w:id="424" w:author="Elizabeth Marks" w:date="2021-04-27T05:35:00Z">
              <w:rPr>
                <w:lang w:val="en-US"/>
              </w:rPr>
            </w:rPrChange>
          </w:rPr>
          <w:delText xml:space="preserve">Valley has sold itself as a </w:delText>
        </w:r>
        <w:r w:rsidR="00014DB7" w:rsidRPr="00D61E47" w:rsidDel="00AD59AF">
          <w:rPr>
            <w:rFonts w:ascii="Times New Roman" w:hAnsi="Times New Roman" w:cs="Times New Roman"/>
            <w:sz w:val="24"/>
            <w:szCs w:val="24"/>
            <w:lang w:val="en-US"/>
            <w:rPrChange w:id="425" w:author="Elizabeth Marks" w:date="2021-04-27T05:35:00Z">
              <w:rPr>
                <w:lang w:val="en-US"/>
              </w:rPr>
            </w:rPrChange>
          </w:rPr>
          <w:delText>paradise for young, passionate workers</w:delText>
        </w:r>
        <w:r w:rsidR="00161A04" w:rsidRPr="00D61E47" w:rsidDel="00AD59AF">
          <w:rPr>
            <w:rFonts w:ascii="Times New Roman" w:hAnsi="Times New Roman" w:cs="Times New Roman"/>
            <w:sz w:val="24"/>
            <w:szCs w:val="24"/>
            <w:lang w:val="en-US"/>
            <w:rPrChange w:id="426" w:author="Elizabeth Marks" w:date="2021-04-27T05:35:00Z">
              <w:rPr>
                <w:lang w:val="en-US"/>
              </w:rPr>
            </w:rPrChange>
          </w:rPr>
          <w:delText xml:space="preserve">, but </w:delText>
        </w:r>
      </w:del>
      <w:del w:id="427" w:author="Elizabeth Marks" w:date="2021-04-12T20:53:00Z">
        <w:r w:rsidR="00066FBB" w:rsidRPr="00D61E47" w:rsidDel="007F25DF">
          <w:rPr>
            <w:rFonts w:ascii="Times New Roman" w:hAnsi="Times New Roman" w:cs="Times New Roman"/>
            <w:sz w:val="24"/>
            <w:szCs w:val="24"/>
            <w:lang w:val="en-US"/>
            <w:rPrChange w:id="428" w:author="Elizabeth Marks" w:date="2021-04-27T05:35:00Z">
              <w:rPr>
                <w:lang w:val="en-US"/>
              </w:rPr>
            </w:rPrChange>
          </w:rPr>
          <w:delText>ha</w:delText>
        </w:r>
        <w:r w:rsidR="00E467F1" w:rsidRPr="00D61E47" w:rsidDel="007F25DF">
          <w:rPr>
            <w:rFonts w:ascii="Times New Roman" w:hAnsi="Times New Roman" w:cs="Times New Roman"/>
            <w:sz w:val="24"/>
            <w:szCs w:val="24"/>
            <w:lang w:val="en-US"/>
            <w:rPrChange w:id="429" w:author="Elizabeth Marks" w:date="2021-04-27T05:35:00Z">
              <w:rPr>
                <w:lang w:val="en-US"/>
              </w:rPr>
            </w:rPrChange>
          </w:rPr>
          <w:delText xml:space="preserve">ve these </w:delText>
        </w:r>
        <w:r w:rsidR="00B33E71" w:rsidRPr="00D61E47" w:rsidDel="007F25DF">
          <w:rPr>
            <w:rFonts w:ascii="Times New Roman" w:hAnsi="Times New Roman" w:cs="Times New Roman"/>
            <w:sz w:val="24"/>
            <w:szCs w:val="24"/>
            <w:lang w:val="en-US"/>
            <w:rPrChange w:id="430" w:author="Elizabeth Marks" w:date="2021-04-27T05:35:00Z">
              <w:rPr>
                <w:lang w:val="en-US"/>
              </w:rPr>
            </w:rPrChange>
          </w:rPr>
          <w:delText>leaps of innovation truly come without a cost</w:delText>
        </w:r>
      </w:del>
      <w:del w:id="431" w:author="Elizabeth Marks" w:date="2021-04-26T22:50:00Z">
        <w:r w:rsidR="00B33E71" w:rsidRPr="00D61E47" w:rsidDel="00AD59AF">
          <w:rPr>
            <w:rFonts w:ascii="Times New Roman" w:hAnsi="Times New Roman" w:cs="Times New Roman"/>
            <w:sz w:val="24"/>
            <w:szCs w:val="24"/>
            <w:lang w:val="en-US"/>
            <w:rPrChange w:id="432" w:author="Elizabeth Marks" w:date="2021-04-27T05:35:00Z">
              <w:rPr>
                <w:lang w:val="en-US"/>
              </w:rPr>
            </w:rPrChange>
          </w:rPr>
          <w:delText xml:space="preserve">? </w:delText>
        </w:r>
        <w:r w:rsidR="000225D8" w:rsidRPr="00D61E47" w:rsidDel="00AD59AF">
          <w:rPr>
            <w:rFonts w:ascii="Times New Roman" w:hAnsi="Times New Roman" w:cs="Times New Roman"/>
            <w:sz w:val="24"/>
            <w:szCs w:val="24"/>
            <w:lang w:val="en-US"/>
            <w:rPrChange w:id="433" w:author="Elizabeth Marks" w:date="2021-04-27T05:35:00Z">
              <w:rPr>
                <w:lang w:val="en-US"/>
              </w:rPr>
            </w:rPrChange>
          </w:rPr>
          <w:delText>Anecdotally, e</w:delText>
        </w:r>
        <w:r w:rsidR="00B33E71" w:rsidRPr="00D61E47" w:rsidDel="00AD59AF">
          <w:rPr>
            <w:rFonts w:ascii="Times New Roman" w:hAnsi="Times New Roman" w:cs="Times New Roman"/>
            <w:sz w:val="24"/>
            <w:szCs w:val="24"/>
            <w:lang w:val="en-US"/>
            <w:rPrChange w:id="434" w:author="Elizabeth Marks" w:date="2021-04-27T05:35:00Z">
              <w:rPr>
                <w:lang w:val="en-US"/>
              </w:rPr>
            </w:rPrChange>
          </w:rPr>
          <w:delText xml:space="preserve">xposes from </w:delText>
        </w:r>
        <w:commentRangeStart w:id="435"/>
        <w:r w:rsidR="00B33E71" w:rsidRPr="00D61E47" w:rsidDel="00AD59AF">
          <w:rPr>
            <w:rFonts w:ascii="Times New Roman" w:hAnsi="Times New Roman" w:cs="Times New Roman"/>
            <w:sz w:val="24"/>
            <w:szCs w:val="24"/>
            <w:lang w:val="en-US"/>
            <w:rPrChange w:id="436" w:author="Elizabeth Marks" w:date="2021-04-27T05:35:00Z">
              <w:rPr>
                <w:lang w:val="en-US"/>
              </w:rPr>
            </w:rPrChange>
          </w:rPr>
          <w:delText>expats and disgruntled spouse</w:delText>
        </w:r>
        <w:r w:rsidR="005A73C9" w:rsidRPr="00D61E47" w:rsidDel="00AD59AF">
          <w:rPr>
            <w:rFonts w:ascii="Times New Roman" w:hAnsi="Times New Roman" w:cs="Times New Roman"/>
            <w:sz w:val="24"/>
            <w:szCs w:val="24"/>
            <w:lang w:val="en-US"/>
            <w:rPrChange w:id="437" w:author="Elizabeth Marks" w:date="2021-04-27T05:35:00Z">
              <w:rPr>
                <w:lang w:val="en-US"/>
              </w:rPr>
            </w:rPrChange>
          </w:rPr>
          <w:delText>s</w:delText>
        </w:r>
        <w:r w:rsidR="00B33E71" w:rsidRPr="00D61E47" w:rsidDel="00AD59AF">
          <w:rPr>
            <w:rFonts w:ascii="Times New Roman" w:hAnsi="Times New Roman" w:cs="Times New Roman"/>
            <w:sz w:val="24"/>
            <w:szCs w:val="24"/>
            <w:lang w:val="en-US"/>
            <w:rPrChange w:id="438" w:author="Elizabeth Marks" w:date="2021-04-27T05:35:00Z">
              <w:rPr>
                <w:lang w:val="en-US"/>
              </w:rPr>
            </w:rPrChange>
          </w:rPr>
          <w:delText xml:space="preserve"> </w:delText>
        </w:r>
        <w:commentRangeEnd w:id="435"/>
        <w:r w:rsidR="0060574B" w:rsidRPr="00D61E47" w:rsidDel="00AD59AF">
          <w:rPr>
            <w:rStyle w:val="CommentReference"/>
            <w:rFonts w:ascii="Times New Roman" w:hAnsi="Times New Roman" w:cs="Times New Roman"/>
            <w:sz w:val="24"/>
            <w:szCs w:val="24"/>
            <w:rPrChange w:id="439" w:author="Elizabeth Marks" w:date="2021-04-27T05:35:00Z">
              <w:rPr>
                <w:rStyle w:val="CommentReference"/>
              </w:rPr>
            </w:rPrChange>
          </w:rPr>
          <w:commentReference w:id="435"/>
        </w:r>
        <w:r w:rsidR="00B33E71" w:rsidRPr="00D61E47" w:rsidDel="00AD59AF">
          <w:rPr>
            <w:rFonts w:ascii="Times New Roman" w:hAnsi="Times New Roman" w:cs="Times New Roman"/>
            <w:sz w:val="24"/>
            <w:szCs w:val="24"/>
            <w:lang w:val="en-US"/>
            <w:rPrChange w:id="440" w:author="Elizabeth Marks" w:date="2021-04-27T05:35:00Z">
              <w:rPr>
                <w:lang w:val="en-US"/>
              </w:rPr>
            </w:rPrChange>
          </w:rPr>
          <w:delText xml:space="preserve">of </w:delText>
        </w:r>
        <w:r w:rsidR="005340F5" w:rsidRPr="00D61E47" w:rsidDel="00AD59AF">
          <w:rPr>
            <w:rFonts w:ascii="Times New Roman" w:hAnsi="Times New Roman" w:cs="Times New Roman"/>
            <w:sz w:val="24"/>
            <w:szCs w:val="24"/>
            <w:lang w:val="en-US"/>
            <w:rPrChange w:id="441" w:author="Elizabeth Marks" w:date="2021-04-27T05:35:00Z">
              <w:rPr>
                <w:lang w:val="en-US"/>
              </w:rPr>
            </w:rPrChange>
          </w:rPr>
          <w:delText xml:space="preserve">the young talent drawn to the glowing lights of </w:delText>
        </w:r>
        <w:r w:rsidR="00240A06" w:rsidRPr="00D61E47" w:rsidDel="00AD59AF">
          <w:rPr>
            <w:rFonts w:ascii="Times New Roman" w:hAnsi="Times New Roman" w:cs="Times New Roman"/>
            <w:sz w:val="24"/>
            <w:szCs w:val="24"/>
            <w:lang w:val="en-US"/>
            <w:rPrChange w:id="442" w:author="Elizabeth Marks" w:date="2021-04-27T05:35:00Z">
              <w:rPr>
                <w:lang w:val="en-US"/>
              </w:rPr>
            </w:rPrChange>
          </w:rPr>
          <w:delText xml:space="preserve">tech giant windows (late into the night, I might add) have littered the web with </w:delText>
        </w:r>
        <w:r w:rsidR="005A73C9" w:rsidRPr="00D61E47" w:rsidDel="00AD59AF">
          <w:rPr>
            <w:rFonts w:ascii="Times New Roman" w:hAnsi="Times New Roman" w:cs="Times New Roman"/>
            <w:sz w:val="24"/>
            <w:szCs w:val="24"/>
            <w:lang w:val="en-US"/>
            <w:rPrChange w:id="443" w:author="Elizabeth Marks" w:date="2021-04-27T05:35:00Z">
              <w:rPr>
                <w:lang w:val="en-US"/>
              </w:rPr>
            </w:rPrChange>
          </w:rPr>
          <w:delText xml:space="preserve">complaints about unrealistic hours, unfair work expectations and </w:delText>
        </w:r>
        <w:r w:rsidR="00583616" w:rsidRPr="00D61E47" w:rsidDel="00AD59AF">
          <w:rPr>
            <w:rFonts w:ascii="Times New Roman" w:hAnsi="Times New Roman" w:cs="Times New Roman"/>
            <w:sz w:val="24"/>
            <w:szCs w:val="24"/>
            <w:lang w:val="en-US"/>
            <w:rPrChange w:id="444" w:author="Elizabeth Marks" w:date="2021-04-27T05:35:00Z">
              <w:rPr>
                <w:lang w:val="en-US"/>
              </w:rPr>
            </w:rPrChange>
          </w:rPr>
          <w:delText>non-existent work-life balance</w:delText>
        </w:r>
        <w:r w:rsidR="004B4C54" w:rsidRPr="00D61E47" w:rsidDel="00AD59AF">
          <w:rPr>
            <w:rFonts w:ascii="Times New Roman" w:hAnsi="Times New Roman" w:cs="Times New Roman"/>
            <w:sz w:val="24"/>
            <w:szCs w:val="24"/>
            <w:lang w:val="en-US"/>
            <w:rPrChange w:id="445" w:author="Elizabeth Marks" w:date="2021-04-27T05:35:00Z">
              <w:rPr>
                <w:lang w:val="en-US"/>
              </w:rPr>
            </w:rPrChange>
          </w:rPr>
          <w:delText xml:space="preserve">. </w:delText>
        </w:r>
      </w:del>
      <w:del w:id="446" w:author="Elizabeth Marks" w:date="2021-02-19T13:41:00Z">
        <w:r w:rsidR="004B4C54" w:rsidRPr="00D61E47" w:rsidDel="00A97A47">
          <w:rPr>
            <w:rFonts w:ascii="Times New Roman" w:hAnsi="Times New Roman" w:cs="Times New Roman"/>
            <w:sz w:val="24"/>
            <w:szCs w:val="24"/>
            <w:lang w:val="en-US"/>
            <w:rPrChange w:id="447" w:author="Elizabeth Marks" w:date="2021-04-27T05:35:00Z">
              <w:rPr>
                <w:lang w:val="en-US"/>
              </w:rPr>
            </w:rPrChange>
          </w:rPr>
          <w:delText xml:space="preserve">Statistically, </w:delText>
        </w:r>
      </w:del>
      <w:del w:id="448" w:author="Elizabeth Marks" w:date="2021-04-26T22:50:00Z">
        <w:r w:rsidR="007A5960" w:rsidRPr="00D61E47" w:rsidDel="00AD59AF">
          <w:rPr>
            <w:rFonts w:ascii="Times New Roman" w:hAnsi="Times New Roman" w:cs="Times New Roman"/>
            <w:sz w:val="24"/>
            <w:szCs w:val="24"/>
            <w:lang w:val="en-US"/>
            <w:rPrChange w:id="449" w:author="Elizabeth Marks" w:date="2021-04-27T05:35:00Z">
              <w:rPr>
                <w:lang w:val="en-US"/>
              </w:rPr>
            </w:rPrChange>
          </w:rPr>
          <w:delText xml:space="preserve">tech employees from </w:delText>
        </w:r>
        <w:r w:rsidR="00F56CE9" w:rsidRPr="00D61E47" w:rsidDel="00AD59AF">
          <w:rPr>
            <w:rFonts w:ascii="Times New Roman" w:hAnsi="Times New Roman" w:cs="Times New Roman"/>
            <w:sz w:val="24"/>
            <w:szCs w:val="24"/>
            <w:lang w:val="en-US"/>
            <w:rPrChange w:id="450" w:author="Elizabeth Marks" w:date="2021-04-27T05:35:00Z">
              <w:rPr>
                <w:lang w:val="en-US"/>
              </w:rPr>
            </w:rPrChange>
          </w:rPr>
          <w:delText xml:space="preserve">the Valleys more lauded employers </w:delText>
        </w:r>
      </w:del>
      <w:del w:id="451" w:author="Elizabeth Marks" w:date="2021-02-19T13:40:00Z">
        <w:r w:rsidR="00F56CE9" w:rsidRPr="00D61E47" w:rsidDel="00A97A47">
          <w:rPr>
            <w:rFonts w:ascii="Times New Roman" w:hAnsi="Times New Roman" w:cs="Times New Roman"/>
            <w:sz w:val="24"/>
            <w:szCs w:val="24"/>
            <w:lang w:val="en-US"/>
            <w:rPrChange w:id="452" w:author="Elizabeth Marks" w:date="2021-04-27T05:35:00Z">
              <w:rPr>
                <w:lang w:val="en-US"/>
              </w:rPr>
            </w:rPrChange>
          </w:rPr>
          <w:delText xml:space="preserve">show </w:delText>
        </w:r>
        <w:r w:rsidR="0067245B" w:rsidRPr="00D61E47" w:rsidDel="00A97A47">
          <w:rPr>
            <w:rFonts w:ascii="Times New Roman" w:hAnsi="Times New Roman" w:cs="Times New Roman"/>
            <w:sz w:val="24"/>
            <w:szCs w:val="24"/>
            <w:lang w:val="en-US"/>
            <w:rPrChange w:id="453" w:author="Elizabeth Marks" w:date="2021-04-27T05:35:00Z">
              <w:rPr>
                <w:lang w:val="en-US"/>
              </w:rPr>
            </w:rPrChange>
          </w:rPr>
          <w:delText xml:space="preserve">typically </w:delText>
        </w:r>
        <w:r w:rsidR="00F56CE9" w:rsidRPr="00D61E47" w:rsidDel="00A97A47">
          <w:rPr>
            <w:rFonts w:ascii="Times New Roman" w:hAnsi="Times New Roman" w:cs="Times New Roman"/>
            <w:sz w:val="24"/>
            <w:szCs w:val="24"/>
            <w:lang w:val="en-US"/>
            <w:rPrChange w:id="454" w:author="Elizabeth Marks" w:date="2021-04-27T05:35:00Z">
              <w:rPr>
                <w:lang w:val="en-US"/>
              </w:rPr>
            </w:rPrChange>
          </w:rPr>
          <w:delText xml:space="preserve">burnout rates </w:delText>
        </w:r>
        <w:r w:rsidR="000159A4" w:rsidRPr="00D61E47" w:rsidDel="00A97A47">
          <w:rPr>
            <w:rFonts w:ascii="Times New Roman" w:hAnsi="Times New Roman" w:cs="Times New Roman"/>
            <w:sz w:val="24"/>
            <w:szCs w:val="24"/>
            <w:rPrChange w:id="455" w:author="Elizabeth Marks" w:date="2021-04-27T05:35:00Z">
              <w:rPr/>
            </w:rPrChange>
          </w:rPr>
          <w:fldChar w:fldCharType="begin"/>
        </w:r>
        <w:r w:rsidR="000159A4" w:rsidRPr="00D61E47" w:rsidDel="00A97A47">
          <w:rPr>
            <w:rFonts w:ascii="Times New Roman" w:hAnsi="Times New Roman" w:cs="Times New Roman"/>
            <w:sz w:val="24"/>
            <w:szCs w:val="24"/>
            <w:rPrChange w:id="456" w:author="Elizabeth Marks" w:date="2021-04-27T05:35:00Z">
              <w:rPr/>
            </w:rPrChange>
          </w:rPr>
          <w:delInstrText xml:space="preserve"> HYPERLINK "https://www.teamblind.com/blog/index.php/2018/05/29/close-to-60-percent-of-surveyed-tech-workers-are-burnt-out-credit-karma-tops-the-list-for-most-employees-suffering-from-burnout/" </w:delInstrText>
        </w:r>
        <w:r w:rsidR="000159A4" w:rsidRPr="00D61E47" w:rsidDel="00A97A47">
          <w:rPr>
            <w:rFonts w:ascii="Times New Roman" w:hAnsi="Times New Roman" w:cs="Times New Roman"/>
            <w:sz w:val="24"/>
            <w:szCs w:val="24"/>
            <w:rPrChange w:id="457" w:author="Elizabeth Marks" w:date="2021-04-27T05:35:00Z">
              <w:rPr>
                <w:rStyle w:val="Hyperlink"/>
                <w:lang w:val="en-US"/>
              </w:rPr>
            </w:rPrChange>
          </w:rPr>
          <w:fldChar w:fldCharType="separate"/>
        </w:r>
        <w:r w:rsidR="00D01FDC" w:rsidRPr="00D61E47" w:rsidDel="00A97A47">
          <w:rPr>
            <w:rStyle w:val="Hyperlink"/>
            <w:rFonts w:ascii="Times New Roman" w:hAnsi="Times New Roman" w:cs="Times New Roman"/>
            <w:sz w:val="24"/>
            <w:szCs w:val="24"/>
            <w:lang w:val="en-US"/>
            <w:rPrChange w:id="458" w:author="Elizabeth Marks" w:date="2021-04-27T05:35:00Z">
              <w:rPr>
                <w:rStyle w:val="Hyperlink"/>
                <w:lang w:val="en-US"/>
              </w:rPr>
            </w:rPrChange>
          </w:rPr>
          <w:delText>at 57%</w:delText>
        </w:r>
        <w:r w:rsidR="000159A4" w:rsidRPr="00D61E47" w:rsidDel="00A97A47">
          <w:rPr>
            <w:rStyle w:val="Hyperlink"/>
            <w:rFonts w:ascii="Times New Roman" w:hAnsi="Times New Roman" w:cs="Times New Roman"/>
            <w:sz w:val="24"/>
            <w:szCs w:val="24"/>
            <w:lang w:val="en-US"/>
            <w:rPrChange w:id="459" w:author="Elizabeth Marks" w:date="2021-04-27T05:35:00Z">
              <w:rPr>
                <w:rStyle w:val="Hyperlink"/>
                <w:lang w:val="en-US"/>
              </w:rPr>
            </w:rPrChange>
          </w:rPr>
          <w:fldChar w:fldCharType="end"/>
        </w:r>
        <w:r w:rsidR="00D01FDC" w:rsidRPr="00D61E47" w:rsidDel="00A97A47">
          <w:rPr>
            <w:rFonts w:ascii="Times New Roman" w:hAnsi="Times New Roman" w:cs="Times New Roman"/>
            <w:sz w:val="24"/>
            <w:szCs w:val="24"/>
            <w:lang w:val="en-US"/>
            <w:rPrChange w:id="460" w:author="Elizabeth Marks" w:date="2021-04-27T05:35:00Z">
              <w:rPr>
                <w:lang w:val="en-US"/>
              </w:rPr>
            </w:rPrChange>
          </w:rPr>
          <w:delText xml:space="preserve"> while </w:delText>
        </w:r>
      </w:del>
      <w:del w:id="461" w:author="Elizabeth Marks" w:date="2021-04-26T22:50:00Z">
        <w:r w:rsidR="0067245B" w:rsidRPr="00D61E47" w:rsidDel="00AD59AF">
          <w:rPr>
            <w:rFonts w:ascii="Times New Roman" w:hAnsi="Times New Roman" w:cs="Times New Roman"/>
            <w:sz w:val="24"/>
            <w:szCs w:val="24"/>
            <w:lang w:val="en-US"/>
            <w:rPrChange w:id="462" w:author="Elizabeth Marks" w:date="2021-04-27T05:35:00Z">
              <w:rPr>
                <w:lang w:val="en-US"/>
              </w:rPr>
            </w:rPrChange>
          </w:rPr>
          <w:delText>work</w:delText>
        </w:r>
      </w:del>
      <w:del w:id="463" w:author="Elizabeth Marks" w:date="2021-02-19T13:40:00Z">
        <w:r w:rsidR="0067245B" w:rsidRPr="00D61E47" w:rsidDel="00A97A47">
          <w:rPr>
            <w:rFonts w:ascii="Times New Roman" w:hAnsi="Times New Roman" w:cs="Times New Roman"/>
            <w:sz w:val="24"/>
            <w:szCs w:val="24"/>
            <w:lang w:val="en-US"/>
            <w:rPrChange w:id="464" w:author="Elizabeth Marks" w:date="2021-04-27T05:35:00Z">
              <w:rPr>
                <w:lang w:val="en-US"/>
              </w:rPr>
            </w:rPrChange>
          </w:rPr>
          <w:delText>ing</w:delText>
        </w:r>
      </w:del>
      <w:del w:id="465" w:author="Elizabeth Marks" w:date="2021-04-26T22:50:00Z">
        <w:r w:rsidR="0067245B" w:rsidRPr="00D61E47" w:rsidDel="00AD59AF">
          <w:rPr>
            <w:rFonts w:ascii="Times New Roman" w:hAnsi="Times New Roman" w:cs="Times New Roman"/>
            <w:sz w:val="24"/>
            <w:szCs w:val="24"/>
            <w:lang w:val="en-US"/>
            <w:rPrChange w:id="466" w:author="Elizabeth Marks" w:date="2021-04-27T05:35:00Z">
              <w:rPr>
                <w:lang w:val="en-US"/>
              </w:rPr>
            </w:rPrChange>
          </w:rPr>
          <w:delText xml:space="preserve"> </w:delText>
        </w:r>
        <w:r w:rsidR="000159A4" w:rsidRPr="00D61E47" w:rsidDel="00AD59AF">
          <w:rPr>
            <w:rFonts w:ascii="Times New Roman" w:hAnsi="Times New Roman" w:cs="Times New Roman"/>
            <w:sz w:val="24"/>
            <w:szCs w:val="24"/>
            <w:rPrChange w:id="467" w:author="Elizabeth Marks" w:date="2021-04-27T05:35:00Z">
              <w:rPr/>
            </w:rPrChange>
          </w:rPr>
          <w:fldChar w:fldCharType="begin"/>
        </w:r>
        <w:r w:rsidR="000159A4" w:rsidRPr="00D61E47" w:rsidDel="00AD59AF">
          <w:rPr>
            <w:rFonts w:ascii="Times New Roman" w:hAnsi="Times New Roman" w:cs="Times New Roman"/>
            <w:sz w:val="24"/>
            <w:szCs w:val="24"/>
            <w:rPrChange w:id="468" w:author="Elizabeth Marks" w:date="2021-04-27T05:35:00Z">
              <w:rPr/>
            </w:rPrChange>
          </w:rPr>
          <w:delInstrText xml:space="preserve"> HYPERLINK "https://bitbucket.org/jaimefjorge/softwaredeveloperstatistics/wiki/Home" </w:delInstrText>
        </w:r>
        <w:r w:rsidR="000159A4" w:rsidRPr="00D61E47" w:rsidDel="00AD59AF">
          <w:rPr>
            <w:rFonts w:ascii="Times New Roman" w:hAnsi="Times New Roman" w:cs="Times New Roman"/>
            <w:sz w:val="24"/>
            <w:szCs w:val="24"/>
            <w:rPrChange w:id="469" w:author="Elizabeth Marks" w:date="2021-04-27T05:35:00Z">
              <w:rPr>
                <w:rStyle w:val="Hyperlink"/>
                <w:lang w:val="en-US"/>
              </w:rPr>
            </w:rPrChange>
          </w:rPr>
          <w:fldChar w:fldCharType="separate"/>
        </w:r>
        <w:r w:rsidR="00BF3A3F" w:rsidRPr="00D61E47" w:rsidDel="00AD59AF">
          <w:rPr>
            <w:rStyle w:val="Hyperlink"/>
            <w:rFonts w:ascii="Times New Roman" w:hAnsi="Times New Roman" w:cs="Times New Roman"/>
            <w:sz w:val="24"/>
            <w:szCs w:val="24"/>
            <w:lang w:val="en-US"/>
            <w:rPrChange w:id="470" w:author="Elizabeth Marks" w:date="2021-04-27T05:35:00Z">
              <w:rPr>
                <w:rStyle w:val="Hyperlink"/>
                <w:rFonts w:ascii="Times New Roman" w:hAnsi="Times New Roman" w:cs="Times New Roman"/>
                <w:sz w:val="24"/>
                <w:szCs w:val="24"/>
                <w:lang w:val="en-US"/>
              </w:rPr>
            </w:rPrChange>
          </w:rPr>
          <w:delText>8.6 hours a day</w:delText>
        </w:r>
        <w:r w:rsidR="000159A4" w:rsidRPr="00D61E47" w:rsidDel="00AD59AF">
          <w:rPr>
            <w:rStyle w:val="Hyperlink"/>
            <w:rFonts w:ascii="Times New Roman" w:hAnsi="Times New Roman" w:cs="Times New Roman"/>
            <w:sz w:val="24"/>
            <w:szCs w:val="24"/>
            <w:lang w:val="en-US"/>
            <w:rPrChange w:id="471" w:author="Elizabeth Marks" w:date="2021-04-27T05:35:00Z">
              <w:rPr>
                <w:rStyle w:val="Hyperlink"/>
                <w:lang w:val="en-US"/>
              </w:rPr>
            </w:rPrChange>
          </w:rPr>
          <w:fldChar w:fldCharType="end"/>
        </w:r>
        <w:r w:rsidR="008B6C44" w:rsidRPr="00D61E47" w:rsidDel="00AD59AF">
          <w:rPr>
            <w:rFonts w:ascii="Times New Roman" w:hAnsi="Times New Roman" w:cs="Times New Roman"/>
            <w:sz w:val="24"/>
            <w:szCs w:val="24"/>
            <w:lang w:val="en-US"/>
            <w:rPrChange w:id="472" w:author="Elizabeth Marks" w:date="2021-04-27T05:35:00Z">
              <w:rPr>
                <w:lang w:val="en-US"/>
              </w:rPr>
            </w:rPrChange>
          </w:rPr>
          <w:delText xml:space="preserve"> (or </w:delText>
        </w:r>
        <w:r w:rsidR="000159A4" w:rsidRPr="00D61E47" w:rsidDel="00AD59AF">
          <w:rPr>
            <w:rFonts w:ascii="Times New Roman" w:hAnsi="Times New Roman" w:cs="Times New Roman"/>
            <w:sz w:val="24"/>
            <w:szCs w:val="24"/>
            <w:rPrChange w:id="473" w:author="Elizabeth Marks" w:date="2021-04-27T05:35:00Z">
              <w:rPr/>
            </w:rPrChange>
          </w:rPr>
          <w:fldChar w:fldCharType="begin"/>
        </w:r>
        <w:r w:rsidR="000159A4" w:rsidRPr="00D61E47" w:rsidDel="00AD59AF">
          <w:rPr>
            <w:rFonts w:ascii="Times New Roman" w:hAnsi="Times New Roman" w:cs="Times New Roman"/>
            <w:sz w:val="24"/>
            <w:szCs w:val="24"/>
            <w:rPrChange w:id="474" w:author="Elizabeth Marks" w:date="2021-04-27T05:35:00Z">
              <w:rPr/>
            </w:rPrChange>
          </w:rPr>
          <w:delInstrText xml:space="preserve"> HYPERLINK "https://news.gallup.com/poll/175286/hour-workweek-actually-longer-seven-hours.aspx" </w:delInstrText>
        </w:r>
        <w:r w:rsidR="000159A4" w:rsidRPr="00D61E47" w:rsidDel="00AD59AF">
          <w:rPr>
            <w:rFonts w:ascii="Times New Roman" w:hAnsi="Times New Roman" w:cs="Times New Roman"/>
            <w:sz w:val="24"/>
            <w:szCs w:val="24"/>
            <w:rPrChange w:id="475" w:author="Elizabeth Marks" w:date="2021-04-27T05:35:00Z">
              <w:rPr>
                <w:rStyle w:val="Hyperlink"/>
                <w:lang w:val="en-US"/>
              </w:rPr>
            </w:rPrChange>
          </w:rPr>
          <w:fldChar w:fldCharType="separate"/>
        </w:r>
        <w:r w:rsidR="008B6C44" w:rsidRPr="00D61E47" w:rsidDel="00AD59AF">
          <w:rPr>
            <w:rStyle w:val="Hyperlink"/>
            <w:rFonts w:ascii="Times New Roman" w:hAnsi="Times New Roman" w:cs="Times New Roman"/>
            <w:sz w:val="24"/>
            <w:szCs w:val="24"/>
            <w:lang w:val="en-US"/>
            <w:rPrChange w:id="476" w:author="Elizabeth Marks" w:date="2021-04-27T05:35:00Z">
              <w:rPr>
                <w:rStyle w:val="Hyperlink"/>
                <w:lang w:val="en-US"/>
              </w:rPr>
            </w:rPrChange>
          </w:rPr>
          <w:delText>47 hour weeks</w:delText>
        </w:r>
        <w:r w:rsidR="000159A4" w:rsidRPr="00D61E47" w:rsidDel="00AD59AF">
          <w:rPr>
            <w:rStyle w:val="Hyperlink"/>
            <w:rFonts w:ascii="Times New Roman" w:hAnsi="Times New Roman" w:cs="Times New Roman"/>
            <w:sz w:val="24"/>
            <w:szCs w:val="24"/>
            <w:lang w:val="en-US"/>
            <w:rPrChange w:id="477" w:author="Elizabeth Marks" w:date="2021-04-27T05:35:00Z">
              <w:rPr>
                <w:rStyle w:val="Hyperlink"/>
                <w:lang w:val="en-US"/>
              </w:rPr>
            </w:rPrChange>
          </w:rPr>
          <w:fldChar w:fldCharType="end"/>
        </w:r>
        <w:r w:rsidR="008B6C44" w:rsidRPr="00D61E47" w:rsidDel="00AD59AF">
          <w:rPr>
            <w:rFonts w:ascii="Times New Roman" w:hAnsi="Times New Roman" w:cs="Times New Roman"/>
            <w:sz w:val="24"/>
            <w:szCs w:val="24"/>
            <w:lang w:val="en-US"/>
            <w:rPrChange w:id="478" w:author="Elizabeth Marks" w:date="2021-04-27T05:35:00Z">
              <w:rPr>
                <w:lang w:val="en-US"/>
              </w:rPr>
            </w:rPrChange>
          </w:rPr>
          <w:delText>)</w:delText>
        </w:r>
        <w:r w:rsidR="0067245B" w:rsidRPr="00D61E47" w:rsidDel="00AD59AF">
          <w:rPr>
            <w:rFonts w:ascii="Times New Roman" w:hAnsi="Times New Roman" w:cs="Times New Roman"/>
            <w:sz w:val="24"/>
            <w:szCs w:val="24"/>
            <w:lang w:val="en-US"/>
            <w:rPrChange w:id="479" w:author="Elizabeth Marks" w:date="2021-04-27T05:35:00Z">
              <w:rPr>
                <w:lang w:val="en-US"/>
              </w:rPr>
            </w:rPrChange>
          </w:rPr>
          <w:delText>, on average</w:delText>
        </w:r>
        <w:r w:rsidR="00D25E25" w:rsidRPr="00D61E47" w:rsidDel="00AD59AF">
          <w:rPr>
            <w:rFonts w:ascii="Times New Roman" w:hAnsi="Times New Roman" w:cs="Times New Roman"/>
            <w:sz w:val="24"/>
            <w:szCs w:val="24"/>
            <w:lang w:val="en-US"/>
            <w:rPrChange w:id="480" w:author="Elizabeth Marks" w:date="2021-04-27T05:35:00Z">
              <w:rPr>
                <w:lang w:val="en-US"/>
              </w:rPr>
            </w:rPrChange>
          </w:rPr>
          <w:delText xml:space="preserve"> </w:delText>
        </w:r>
      </w:del>
      <w:del w:id="481" w:author="Elizabeth Marks" w:date="2021-02-19T13:42:00Z">
        <w:r w:rsidR="00D25E25" w:rsidRPr="00D61E47" w:rsidDel="00A97A47">
          <w:rPr>
            <w:rFonts w:ascii="Times New Roman" w:hAnsi="Times New Roman" w:cs="Times New Roman"/>
            <w:sz w:val="24"/>
            <w:szCs w:val="24"/>
            <w:lang w:val="en-US"/>
            <w:rPrChange w:id="482" w:author="Elizabeth Marks" w:date="2021-04-27T05:35:00Z">
              <w:rPr>
                <w:lang w:val="en-US"/>
              </w:rPr>
            </w:rPrChange>
          </w:rPr>
          <w:delText>as</w:delText>
        </w:r>
      </w:del>
      <w:del w:id="483" w:author="Elizabeth Marks" w:date="2021-02-19T13:43:00Z">
        <w:r w:rsidR="00D25E25" w:rsidRPr="00D61E47" w:rsidDel="00A97A47">
          <w:rPr>
            <w:rFonts w:ascii="Times New Roman" w:hAnsi="Times New Roman" w:cs="Times New Roman"/>
            <w:sz w:val="24"/>
            <w:szCs w:val="24"/>
            <w:lang w:val="en-US"/>
            <w:rPrChange w:id="484" w:author="Elizabeth Marks" w:date="2021-04-27T05:35:00Z">
              <w:rPr>
                <w:lang w:val="en-US"/>
              </w:rPr>
            </w:rPrChange>
          </w:rPr>
          <w:delText xml:space="preserve"> </w:delText>
        </w:r>
      </w:del>
      <w:del w:id="485" w:author="Elizabeth Marks" w:date="2021-04-26T22:50:00Z">
        <w:r w:rsidR="00D25E25" w:rsidRPr="00D61E47" w:rsidDel="00AD59AF">
          <w:rPr>
            <w:rFonts w:ascii="Times New Roman" w:hAnsi="Times New Roman" w:cs="Times New Roman"/>
            <w:sz w:val="24"/>
            <w:szCs w:val="24"/>
            <w:lang w:val="en-US"/>
            <w:rPrChange w:id="486" w:author="Elizabeth Marks" w:date="2021-04-27T05:35:00Z">
              <w:rPr>
                <w:lang w:val="en-US"/>
              </w:rPr>
            </w:rPrChange>
          </w:rPr>
          <w:delText>a quarter of North American</w:delText>
        </w:r>
      </w:del>
      <w:del w:id="487" w:author="Elizabeth Marks" w:date="2021-04-23T13:36:00Z">
        <w:r w:rsidR="00D25E25" w:rsidRPr="00D61E47" w:rsidDel="00BF3A3F">
          <w:rPr>
            <w:rFonts w:ascii="Times New Roman" w:hAnsi="Times New Roman" w:cs="Times New Roman"/>
            <w:sz w:val="24"/>
            <w:szCs w:val="24"/>
            <w:lang w:val="en-US"/>
            <w:rPrChange w:id="488" w:author="Elizabeth Marks" w:date="2021-04-27T05:35:00Z">
              <w:rPr>
                <w:lang w:val="en-US"/>
              </w:rPr>
            </w:rPrChange>
          </w:rPr>
          <w:delText>,</w:delText>
        </w:r>
      </w:del>
      <w:del w:id="489" w:author="Elizabeth Marks" w:date="2021-04-26T22:50:00Z">
        <w:r w:rsidR="00D25E25" w:rsidRPr="00D61E47" w:rsidDel="00AD59AF">
          <w:rPr>
            <w:rFonts w:ascii="Times New Roman" w:hAnsi="Times New Roman" w:cs="Times New Roman"/>
            <w:sz w:val="24"/>
            <w:szCs w:val="24"/>
            <w:lang w:val="en-US"/>
            <w:rPrChange w:id="490" w:author="Elizabeth Marks" w:date="2021-04-27T05:35:00Z">
              <w:rPr>
                <w:lang w:val="en-US"/>
              </w:rPr>
            </w:rPrChange>
          </w:rPr>
          <w:delText xml:space="preserve"> </w:delText>
        </w:r>
        <w:r w:rsidR="000D34D7" w:rsidRPr="00D61E47" w:rsidDel="00AD59AF">
          <w:rPr>
            <w:rFonts w:ascii="Times New Roman" w:hAnsi="Times New Roman" w:cs="Times New Roman"/>
            <w:sz w:val="24"/>
            <w:szCs w:val="24"/>
            <w:lang w:val="en-US"/>
            <w:rPrChange w:id="491" w:author="Elizabeth Marks" w:date="2021-04-27T05:35:00Z">
              <w:rPr>
                <w:lang w:val="en-US"/>
              </w:rPr>
            </w:rPrChange>
          </w:rPr>
          <w:delText>full-time</w:delText>
        </w:r>
        <w:r w:rsidR="00D25E25" w:rsidRPr="00D61E47" w:rsidDel="00AD59AF">
          <w:rPr>
            <w:rFonts w:ascii="Times New Roman" w:hAnsi="Times New Roman" w:cs="Times New Roman"/>
            <w:sz w:val="24"/>
            <w:szCs w:val="24"/>
            <w:lang w:val="en-US"/>
            <w:rPrChange w:id="492" w:author="Elizabeth Marks" w:date="2021-04-27T05:35:00Z">
              <w:rPr>
                <w:lang w:val="en-US"/>
              </w:rPr>
            </w:rPrChange>
          </w:rPr>
          <w:delText xml:space="preserve"> </w:delText>
        </w:r>
        <w:r w:rsidR="000D34D7" w:rsidRPr="00D61E47" w:rsidDel="00AD59AF">
          <w:rPr>
            <w:rFonts w:ascii="Times New Roman" w:hAnsi="Times New Roman" w:cs="Times New Roman"/>
            <w:sz w:val="24"/>
            <w:szCs w:val="24"/>
            <w:lang w:val="en-US"/>
            <w:rPrChange w:id="493" w:author="Elizabeth Marks" w:date="2021-04-27T05:35:00Z">
              <w:rPr>
                <w:lang w:val="en-US"/>
              </w:rPr>
            </w:rPrChange>
          </w:rPr>
          <w:delText xml:space="preserve">tech employees work overtime at least once or twice a week. </w:delText>
        </w:r>
      </w:del>
      <w:del w:id="494" w:author="Elizabeth Marks" w:date="2021-04-23T13:35:00Z">
        <w:r w:rsidR="000D34D7" w:rsidRPr="00D61E47" w:rsidDel="004440B2">
          <w:rPr>
            <w:rFonts w:ascii="Times New Roman" w:hAnsi="Times New Roman" w:cs="Times New Roman"/>
            <w:sz w:val="24"/>
            <w:szCs w:val="24"/>
            <w:lang w:val="en-US"/>
            <w:rPrChange w:id="495" w:author="Elizabeth Marks" w:date="2021-04-27T05:35:00Z">
              <w:rPr>
                <w:lang w:val="en-US"/>
              </w:rPr>
            </w:rPrChange>
          </w:rPr>
          <w:delText xml:space="preserve">That’s </w:delText>
        </w:r>
      </w:del>
      <w:del w:id="496" w:author="Elizabeth Marks" w:date="2021-04-26T22:50:00Z">
        <w:r w:rsidR="000D34D7" w:rsidRPr="00D61E47" w:rsidDel="00AD59AF">
          <w:rPr>
            <w:rFonts w:ascii="Times New Roman" w:hAnsi="Times New Roman" w:cs="Times New Roman"/>
            <w:sz w:val="24"/>
            <w:szCs w:val="24"/>
            <w:lang w:val="en-US"/>
            <w:rPrChange w:id="497" w:author="Elizabeth Marks" w:date="2021-04-27T05:35:00Z">
              <w:rPr>
                <w:lang w:val="en-US"/>
              </w:rPr>
            </w:rPrChange>
          </w:rPr>
          <w:delText>unpaid overtime, of course, thanks to</w:delText>
        </w:r>
        <w:r w:rsidR="008A36ED" w:rsidRPr="00D61E47" w:rsidDel="00AD59AF">
          <w:rPr>
            <w:rFonts w:ascii="Times New Roman" w:hAnsi="Times New Roman" w:cs="Times New Roman"/>
            <w:sz w:val="24"/>
            <w:szCs w:val="24"/>
            <w:lang w:val="en-US"/>
            <w:rPrChange w:id="498" w:author="Elizabeth Marks" w:date="2021-04-27T05:35:00Z">
              <w:rPr>
                <w:lang w:val="en-US"/>
              </w:rPr>
            </w:rPrChange>
          </w:rPr>
          <w:delText xml:space="preserve"> federal legislation in both </w:delText>
        </w:r>
        <w:r w:rsidR="000159A4" w:rsidRPr="00D61E47" w:rsidDel="00AD59AF">
          <w:rPr>
            <w:rFonts w:ascii="Times New Roman" w:hAnsi="Times New Roman" w:cs="Times New Roman"/>
            <w:sz w:val="24"/>
            <w:szCs w:val="24"/>
            <w:rPrChange w:id="499" w:author="Elizabeth Marks" w:date="2021-04-27T05:35:00Z">
              <w:rPr/>
            </w:rPrChange>
          </w:rPr>
          <w:fldChar w:fldCharType="begin"/>
        </w:r>
        <w:r w:rsidR="000159A4" w:rsidRPr="00D61E47" w:rsidDel="00AD59AF">
          <w:rPr>
            <w:rFonts w:ascii="Times New Roman" w:hAnsi="Times New Roman" w:cs="Times New Roman"/>
            <w:sz w:val="24"/>
            <w:szCs w:val="24"/>
            <w:rPrChange w:id="500" w:author="Elizabeth Marks" w:date="2021-04-27T05:35:00Z">
              <w:rPr/>
            </w:rPrChange>
          </w:rPr>
          <w:delInstrText xml:space="preserve"> HYPERLINK "https://www2.gov.bc.ca/gov/content/employment-business/employment-standards-advice/employment-standards/forms-resources/igm/esr-part-7-section-37-8" </w:delInstrText>
        </w:r>
        <w:r w:rsidR="000159A4" w:rsidRPr="00D61E47" w:rsidDel="00AD59AF">
          <w:rPr>
            <w:rFonts w:ascii="Times New Roman" w:hAnsi="Times New Roman" w:cs="Times New Roman"/>
            <w:sz w:val="24"/>
            <w:szCs w:val="24"/>
            <w:rPrChange w:id="501" w:author="Elizabeth Marks" w:date="2021-04-27T05:35:00Z">
              <w:rPr>
                <w:rStyle w:val="Hyperlink"/>
                <w:lang w:val="en-US"/>
              </w:rPr>
            </w:rPrChange>
          </w:rPr>
          <w:fldChar w:fldCharType="separate"/>
        </w:r>
        <w:r w:rsidR="008A36ED" w:rsidRPr="00D61E47" w:rsidDel="00AD59AF">
          <w:rPr>
            <w:rStyle w:val="Hyperlink"/>
            <w:rFonts w:ascii="Times New Roman" w:hAnsi="Times New Roman" w:cs="Times New Roman"/>
            <w:sz w:val="24"/>
            <w:szCs w:val="24"/>
            <w:lang w:val="en-US"/>
            <w:rPrChange w:id="502" w:author="Elizabeth Marks" w:date="2021-04-27T05:35:00Z">
              <w:rPr>
                <w:rStyle w:val="Hyperlink"/>
                <w:lang w:val="en-US"/>
              </w:rPr>
            </w:rPrChange>
          </w:rPr>
          <w:delText>Canada</w:delText>
        </w:r>
        <w:r w:rsidR="000159A4" w:rsidRPr="00D61E47" w:rsidDel="00AD59AF">
          <w:rPr>
            <w:rStyle w:val="Hyperlink"/>
            <w:rFonts w:ascii="Times New Roman" w:hAnsi="Times New Roman" w:cs="Times New Roman"/>
            <w:sz w:val="24"/>
            <w:szCs w:val="24"/>
            <w:lang w:val="en-US"/>
            <w:rPrChange w:id="503" w:author="Elizabeth Marks" w:date="2021-04-27T05:35:00Z">
              <w:rPr>
                <w:rStyle w:val="Hyperlink"/>
                <w:lang w:val="en-US"/>
              </w:rPr>
            </w:rPrChange>
          </w:rPr>
          <w:fldChar w:fldCharType="end"/>
        </w:r>
        <w:r w:rsidR="008A36ED" w:rsidRPr="00D61E47" w:rsidDel="00AD59AF">
          <w:rPr>
            <w:rFonts w:ascii="Times New Roman" w:hAnsi="Times New Roman" w:cs="Times New Roman"/>
            <w:sz w:val="24"/>
            <w:szCs w:val="24"/>
            <w:lang w:val="en-US"/>
            <w:rPrChange w:id="504" w:author="Elizabeth Marks" w:date="2021-04-27T05:35:00Z">
              <w:rPr>
                <w:lang w:val="en-US"/>
              </w:rPr>
            </w:rPrChange>
          </w:rPr>
          <w:delText xml:space="preserve"> and the </w:delText>
        </w:r>
        <w:r w:rsidR="000159A4" w:rsidRPr="00D61E47" w:rsidDel="00AD59AF">
          <w:rPr>
            <w:rFonts w:ascii="Times New Roman" w:hAnsi="Times New Roman" w:cs="Times New Roman"/>
            <w:sz w:val="24"/>
            <w:szCs w:val="24"/>
            <w:rPrChange w:id="505" w:author="Elizabeth Marks" w:date="2021-04-27T05:35:00Z">
              <w:rPr/>
            </w:rPrChange>
          </w:rPr>
          <w:fldChar w:fldCharType="begin"/>
        </w:r>
        <w:r w:rsidR="000159A4" w:rsidRPr="00D61E47" w:rsidDel="00AD59AF">
          <w:rPr>
            <w:rFonts w:ascii="Times New Roman" w:hAnsi="Times New Roman" w:cs="Times New Roman"/>
            <w:sz w:val="24"/>
            <w:szCs w:val="24"/>
            <w:rPrChange w:id="506" w:author="Elizabeth Marks" w:date="2021-04-27T05:35:00Z">
              <w:rPr/>
            </w:rPrChange>
          </w:rPr>
          <w:delInstrText xml:space="preserve"> HYPERLINK "https://www.dol.gov/agencies/whd/fact-sheets/17e-overtime-computer" </w:delInstrText>
        </w:r>
        <w:r w:rsidR="000159A4" w:rsidRPr="00D61E47" w:rsidDel="00AD59AF">
          <w:rPr>
            <w:rFonts w:ascii="Times New Roman" w:hAnsi="Times New Roman" w:cs="Times New Roman"/>
            <w:sz w:val="24"/>
            <w:szCs w:val="24"/>
            <w:rPrChange w:id="507" w:author="Elizabeth Marks" w:date="2021-04-27T05:35:00Z">
              <w:rPr>
                <w:rStyle w:val="Hyperlink"/>
                <w:lang w:val="en-US"/>
              </w:rPr>
            </w:rPrChange>
          </w:rPr>
          <w:fldChar w:fldCharType="separate"/>
        </w:r>
        <w:r w:rsidR="008A36ED" w:rsidRPr="00D61E47" w:rsidDel="00AD59AF">
          <w:rPr>
            <w:rStyle w:val="Hyperlink"/>
            <w:rFonts w:ascii="Times New Roman" w:hAnsi="Times New Roman" w:cs="Times New Roman"/>
            <w:sz w:val="24"/>
            <w:szCs w:val="24"/>
            <w:lang w:val="en-US"/>
            <w:rPrChange w:id="508" w:author="Elizabeth Marks" w:date="2021-04-27T05:35:00Z">
              <w:rPr>
                <w:rStyle w:val="Hyperlink"/>
                <w:lang w:val="en-US"/>
              </w:rPr>
            </w:rPrChange>
          </w:rPr>
          <w:delText>United States</w:delText>
        </w:r>
        <w:r w:rsidR="000159A4" w:rsidRPr="00D61E47" w:rsidDel="00AD59AF">
          <w:rPr>
            <w:rStyle w:val="Hyperlink"/>
            <w:rFonts w:ascii="Times New Roman" w:hAnsi="Times New Roman" w:cs="Times New Roman"/>
            <w:sz w:val="24"/>
            <w:szCs w:val="24"/>
            <w:lang w:val="en-US"/>
            <w:rPrChange w:id="509" w:author="Elizabeth Marks" w:date="2021-04-27T05:35:00Z">
              <w:rPr>
                <w:rStyle w:val="Hyperlink"/>
                <w:lang w:val="en-US"/>
              </w:rPr>
            </w:rPrChange>
          </w:rPr>
          <w:fldChar w:fldCharType="end"/>
        </w:r>
        <w:r w:rsidR="008A36ED" w:rsidRPr="00D61E47" w:rsidDel="00AD59AF">
          <w:rPr>
            <w:rFonts w:ascii="Times New Roman" w:hAnsi="Times New Roman" w:cs="Times New Roman"/>
            <w:sz w:val="24"/>
            <w:szCs w:val="24"/>
            <w:lang w:val="en-US"/>
            <w:rPrChange w:id="510" w:author="Elizabeth Marks" w:date="2021-04-27T05:35:00Z">
              <w:rPr>
                <w:lang w:val="en-US"/>
              </w:rPr>
            </w:rPrChange>
          </w:rPr>
          <w:delText xml:space="preserve"> that exempts Technology workers from </w:delText>
        </w:r>
        <w:r w:rsidR="00FA45C7" w:rsidRPr="00D61E47" w:rsidDel="00AD59AF">
          <w:rPr>
            <w:rFonts w:ascii="Times New Roman" w:hAnsi="Times New Roman" w:cs="Times New Roman"/>
            <w:sz w:val="24"/>
            <w:szCs w:val="24"/>
            <w:lang w:val="en-US"/>
            <w:rPrChange w:id="511" w:author="Elizabeth Marks" w:date="2021-04-27T05:35:00Z">
              <w:rPr>
                <w:lang w:val="en-US"/>
              </w:rPr>
            </w:rPrChange>
          </w:rPr>
          <w:delText>daily or weekly limits on work hours, mandatory rest periods, or overtime pay.</w:delText>
        </w:r>
      </w:del>
      <w:ins w:id="512" w:author="Elizabeth Marks" w:date="2021-04-12T21:20:00Z">
        <w:r w:rsidR="006C7822" w:rsidRPr="00D61E47">
          <w:rPr>
            <w:rFonts w:ascii="Times New Roman" w:hAnsi="Times New Roman" w:cs="Times New Roman"/>
            <w:sz w:val="24"/>
            <w:szCs w:val="24"/>
            <w:lang w:val="en-US"/>
            <w:rPrChange w:id="513" w:author="Elizabeth Marks" w:date="2021-04-27T05:35:00Z">
              <w:rPr>
                <w:rFonts w:ascii="Times New Roman" w:hAnsi="Times New Roman" w:cs="Times New Roman"/>
                <w:sz w:val="24"/>
                <w:szCs w:val="24"/>
                <w:lang w:val="en-US"/>
              </w:rPr>
            </w:rPrChange>
          </w:rPr>
          <w:t xml:space="preserve"> culture encompasses the shared beliefs, values</w:t>
        </w:r>
      </w:ins>
      <w:ins w:id="514" w:author="Elizabeth Marks" w:date="2021-04-22T21:17:00Z">
        <w:r w:rsidR="008F0FF5" w:rsidRPr="00D61E47">
          <w:rPr>
            <w:rFonts w:ascii="Times New Roman" w:hAnsi="Times New Roman" w:cs="Times New Roman"/>
            <w:sz w:val="24"/>
            <w:szCs w:val="24"/>
            <w:lang w:val="en-US"/>
            <w:rPrChange w:id="515" w:author="Elizabeth Marks" w:date="2021-04-27T05:35:00Z">
              <w:rPr>
                <w:rFonts w:ascii="Times New Roman" w:hAnsi="Times New Roman" w:cs="Times New Roman"/>
                <w:sz w:val="24"/>
                <w:szCs w:val="24"/>
                <w:lang w:val="en-US"/>
              </w:rPr>
            </w:rPrChange>
          </w:rPr>
          <w:t>,</w:t>
        </w:r>
      </w:ins>
      <w:ins w:id="516" w:author="Elizabeth Marks" w:date="2021-04-12T21:20:00Z">
        <w:r w:rsidR="006C7822" w:rsidRPr="00D61E47">
          <w:rPr>
            <w:rFonts w:ascii="Times New Roman" w:hAnsi="Times New Roman" w:cs="Times New Roman"/>
            <w:sz w:val="24"/>
            <w:szCs w:val="24"/>
            <w:lang w:val="en-US"/>
            <w:rPrChange w:id="517" w:author="Elizabeth Marks" w:date="2021-04-27T05:35:00Z">
              <w:rPr>
                <w:rFonts w:ascii="Times New Roman" w:hAnsi="Times New Roman" w:cs="Times New Roman"/>
                <w:sz w:val="24"/>
                <w:szCs w:val="24"/>
                <w:lang w:val="en-US"/>
              </w:rPr>
            </w:rPrChange>
          </w:rPr>
          <w:t xml:space="preserve"> assumptions</w:t>
        </w:r>
      </w:ins>
      <w:ins w:id="518" w:author="Elizabeth Marks" w:date="2021-04-22T21:17:00Z">
        <w:r w:rsidR="008F0FF5" w:rsidRPr="00D61E47">
          <w:rPr>
            <w:rFonts w:ascii="Times New Roman" w:hAnsi="Times New Roman" w:cs="Times New Roman"/>
            <w:sz w:val="24"/>
            <w:szCs w:val="24"/>
            <w:lang w:val="en-US"/>
            <w:rPrChange w:id="519" w:author="Elizabeth Marks" w:date="2021-04-27T05:35:00Z">
              <w:rPr>
                <w:rFonts w:ascii="Times New Roman" w:hAnsi="Times New Roman" w:cs="Times New Roman"/>
                <w:sz w:val="24"/>
                <w:szCs w:val="24"/>
                <w:lang w:val="en-US"/>
              </w:rPr>
            </w:rPrChange>
          </w:rPr>
          <w:t xml:space="preserve"> and definitions of character</w:t>
        </w:r>
      </w:ins>
      <w:ins w:id="520" w:author="Elizabeth Marks" w:date="2021-04-12T21:20:00Z">
        <w:r w:rsidR="006C7822" w:rsidRPr="00D61E47">
          <w:rPr>
            <w:rFonts w:ascii="Times New Roman" w:hAnsi="Times New Roman" w:cs="Times New Roman"/>
            <w:sz w:val="24"/>
            <w:szCs w:val="24"/>
            <w:lang w:val="en-US"/>
            <w:rPrChange w:id="521" w:author="Elizabeth Marks" w:date="2021-04-27T05:35:00Z">
              <w:rPr>
                <w:rFonts w:ascii="Times New Roman" w:hAnsi="Times New Roman" w:cs="Times New Roman"/>
                <w:sz w:val="24"/>
                <w:szCs w:val="24"/>
                <w:lang w:val="en-US"/>
              </w:rPr>
            </w:rPrChange>
          </w:rPr>
          <w:t xml:space="preserve"> held by members of an organization </w:t>
        </w:r>
        <w:r w:rsidR="008966AF" w:rsidRPr="00D61E47">
          <w:rPr>
            <w:rFonts w:ascii="Times New Roman" w:hAnsi="Times New Roman" w:cs="Times New Roman"/>
            <w:sz w:val="24"/>
            <w:szCs w:val="24"/>
            <w:lang w:val="en-US"/>
            <w:rPrChange w:id="522" w:author="Elizabeth Marks" w:date="2021-04-27T05:35:00Z">
              <w:rPr>
                <w:rFonts w:ascii="Times New Roman" w:hAnsi="Times New Roman" w:cs="Times New Roman"/>
                <w:sz w:val="24"/>
                <w:szCs w:val="24"/>
                <w:lang w:val="en-US"/>
              </w:rPr>
            </w:rPrChange>
          </w:rPr>
          <w:t>which determine the norms and patterns of beha</w:t>
        </w:r>
      </w:ins>
      <w:ins w:id="523" w:author="Elizabeth Marks" w:date="2021-04-12T21:21:00Z">
        <w:r w:rsidR="008966AF" w:rsidRPr="00D61E47">
          <w:rPr>
            <w:rFonts w:ascii="Times New Roman" w:hAnsi="Times New Roman" w:cs="Times New Roman"/>
            <w:sz w:val="24"/>
            <w:szCs w:val="24"/>
            <w:lang w:val="en-US"/>
            <w:rPrChange w:id="524" w:author="Elizabeth Marks" w:date="2021-04-27T05:35:00Z">
              <w:rPr>
                <w:rFonts w:ascii="Times New Roman" w:hAnsi="Times New Roman" w:cs="Times New Roman"/>
                <w:sz w:val="24"/>
                <w:szCs w:val="24"/>
                <w:lang w:val="en-US"/>
              </w:rPr>
            </w:rPrChange>
          </w:rPr>
          <w:t>viour that develop</w:t>
        </w:r>
      </w:ins>
      <w:ins w:id="525" w:author="Elizabeth Marks" w:date="2021-04-22T17:29:00Z">
        <w:r w:rsidR="003D1591" w:rsidRPr="00D61E47">
          <w:rPr>
            <w:rFonts w:ascii="Times New Roman" w:hAnsi="Times New Roman" w:cs="Times New Roman"/>
            <w:sz w:val="24"/>
            <w:szCs w:val="24"/>
            <w:lang w:val="en-US"/>
            <w:rPrChange w:id="526" w:author="Elizabeth Marks" w:date="2021-04-27T05:35:00Z">
              <w:rPr>
                <w:rFonts w:ascii="Times New Roman" w:hAnsi="Times New Roman" w:cs="Times New Roman"/>
                <w:sz w:val="24"/>
                <w:szCs w:val="24"/>
                <w:lang w:val="en-US"/>
              </w:rPr>
            </w:rPrChange>
          </w:rPr>
          <w:t xml:space="preserve"> (</w:t>
        </w:r>
      </w:ins>
      <w:ins w:id="527" w:author="Elizabeth Marks" w:date="2021-04-22T21:18:00Z">
        <w:r w:rsidR="0072255F" w:rsidRPr="00D61E47">
          <w:rPr>
            <w:rFonts w:ascii="Times New Roman" w:hAnsi="Times New Roman" w:cs="Times New Roman"/>
            <w:sz w:val="24"/>
            <w:szCs w:val="24"/>
            <w:lang w:val="en-US"/>
            <w:rPrChange w:id="528" w:author="Elizabeth Marks" w:date="2021-04-27T05:35:00Z">
              <w:rPr>
                <w:rFonts w:ascii="Times New Roman" w:hAnsi="Times New Roman" w:cs="Times New Roman"/>
                <w:sz w:val="24"/>
                <w:szCs w:val="24"/>
                <w:lang w:val="en-US"/>
              </w:rPr>
            </w:rPrChange>
          </w:rPr>
          <w:fldChar w:fldCharType="begin"/>
        </w:r>
        <w:r w:rsidR="0072255F" w:rsidRPr="00D61E47">
          <w:rPr>
            <w:rFonts w:ascii="Times New Roman" w:hAnsi="Times New Roman" w:cs="Times New Roman"/>
            <w:sz w:val="24"/>
            <w:szCs w:val="24"/>
            <w:lang w:val="en-US"/>
            <w:rPrChange w:id="529" w:author="Elizabeth Marks" w:date="2021-04-27T05:35:00Z">
              <w:rPr>
                <w:rFonts w:ascii="Times New Roman" w:hAnsi="Times New Roman" w:cs="Times New Roman"/>
                <w:sz w:val="24"/>
                <w:szCs w:val="24"/>
                <w:lang w:val="en-US"/>
              </w:rPr>
            </w:rPrChange>
          </w:rPr>
          <w:instrText xml:space="preserve"> HYPERLINK "https://books.google.ca/books?hl=en&amp;lr=&amp;id=EgADAwAAQBAJ&amp;oi=fnd&amp;pg=PR9&amp;dq=the++%22competing+values+framework%22++quinn&amp;ots=o-mK0IRhXN&amp;sig=VEsoY_0X2nIvyONows2YNZGj-m0&amp;redir_esc=y#v=onepage&amp;q=the%20%20%22competing%20values%20framework%22%20%20quinn&amp;f=false" </w:instrText>
        </w:r>
        <w:r w:rsidR="0072255F" w:rsidRPr="00D61E47">
          <w:rPr>
            <w:rFonts w:ascii="Times New Roman" w:hAnsi="Times New Roman" w:cs="Times New Roman"/>
            <w:sz w:val="24"/>
            <w:szCs w:val="24"/>
            <w:lang w:val="en-US"/>
            <w:rPrChange w:id="530" w:author="Elizabeth Marks" w:date="2021-04-27T05:35:00Z">
              <w:rPr>
                <w:rFonts w:ascii="Times New Roman" w:hAnsi="Times New Roman" w:cs="Times New Roman"/>
                <w:sz w:val="24"/>
                <w:szCs w:val="24"/>
                <w:lang w:val="en-US"/>
              </w:rPr>
            </w:rPrChange>
          </w:rPr>
          <w:fldChar w:fldCharType="separate"/>
        </w:r>
        <w:r w:rsidR="008F0FF5" w:rsidRPr="00D61E47">
          <w:rPr>
            <w:rStyle w:val="Hyperlink"/>
            <w:rFonts w:ascii="Times New Roman" w:hAnsi="Times New Roman" w:cs="Times New Roman"/>
            <w:sz w:val="24"/>
            <w:szCs w:val="24"/>
            <w:lang w:val="en-US"/>
            <w:rPrChange w:id="531" w:author="Elizabeth Marks" w:date="2021-04-27T05:35:00Z">
              <w:rPr>
                <w:rStyle w:val="Hyperlink"/>
                <w:rFonts w:ascii="Times New Roman" w:hAnsi="Times New Roman" w:cs="Times New Roman"/>
                <w:sz w:val="24"/>
                <w:szCs w:val="24"/>
                <w:lang w:val="en-US"/>
              </w:rPr>
            </w:rPrChange>
          </w:rPr>
          <w:t xml:space="preserve">Cameron &amp; Quinn, </w:t>
        </w:r>
        <w:r w:rsidR="0072255F" w:rsidRPr="00D61E47">
          <w:rPr>
            <w:rStyle w:val="Hyperlink"/>
            <w:rFonts w:ascii="Times New Roman" w:hAnsi="Times New Roman" w:cs="Times New Roman"/>
            <w:sz w:val="24"/>
            <w:szCs w:val="24"/>
            <w:lang w:val="en-US"/>
            <w:rPrChange w:id="532" w:author="Elizabeth Marks" w:date="2021-04-27T05:35:00Z">
              <w:rPr>
                <w:rStyle w:val="Hyperlink"/>
                <w:rFonts w:ascii="Times New Roman" w:hAnsi="Times New Roman" w:cs="Times New Roman"/>
                <w:sz w:val="24"/>
                <w:szCs w:val="24"/>
                <w:lang w:val="en-US"/>
              </w:rPr>
            </w:rPrChange>
          </w:rPr>
          <w:t>2011</w:t>
        </w:r>
        <w:r w:rsidR="0072255F" w:rsidRPr="00D61E47">
          <w:rPr>
            <w:rFonts w:ascii="Times New Roman" w:hAnsi="Times New Roman" w:cs="Times New Roman"/>
            <w:sz w:val="24"/>
            <w:szCs w:val="24"/>
            <w:lang w:val="en-US"/>
            <w:rPrChange w:id="533" w:author="Elizabeth Marks" w:date="2021-04-27T05:35:00Z">
              <w:rPr>
                <w:rFonts w:ascii="Times New Roman" w:hAnsi="Times New Roman" w:cs="Times New Roman"/>
                <w:sz w:val="24"/>
                <w:szCs w:val="24"/>
                <w:lang w:val="en-US"/>
              </w:rPr>
            </w:rPrChange>
          </w:rPr>
          <w:fldChar w:fldCharType="end"/>
        </w:r>
      </w:ins>
      <w:ins w:id="534" w:author="Elizabeth Marks" w:date="2021-04-27T05:21:00Z">
        <w:r w:rsidR="00915E8F" w:rsidRPr="00D61E47">
          <w:rPr>
            <w:rFonts w:ascii="Times New Roman" w:hAnsi="Times New Roman" w:cs="Times New Roman"/>
            <w:sz w:val="24"/>
            <w:szCs w:val="24"/>
            <w:lang w:val="en-US"/>
            <w:rPrChange w:id="535" w:author="Elizabeth Marks" w:date="2021-04-27T05:35:00Z">
              <w:rPr>
                <w:rFonts w:ascii="Times New Roman" w:hAnsi="Times New Roman" w:cs="Times New Roman"/>
                <w:sz w:val="24"/>
                <w:szCs w:val="24"/>
                <w:lang w:val="en-US"/>
              </w:rPr>
            </w:rPrChange>
          </w:rPr>
          <w:t xml:space="preserve">, </w:t>
        </w:r>
        <w:r w:rsidR="00915E8F" w:rsidRPr="00D61E47">
          <w:rPr>
            <w:rFonts w:ascii="Times New Roman" w:hAnsi="Times New Roman" w:cs="Times New Roman"/>
            <w:sz w:val="24"/>
            <w:szCs w:val="24"/>
            <w:lang w:val="en-US"/>
            <w:rPrChange w:id="536" w:author="Elizabeth Marks" w:date="2021-04-27T05:35:00Z">
              <w:rPr>
                <w:rFonts w:ascii="Times New Roman" w:hAnsi="Times New Roman" w:cs="Times New Roman"/>
                <w:sz w:val="24"/>
                <w:szCs w:val="24"/>
                <w:lang w:val="en-US"/>
              </w:rPr>
            </w:rPrChange>
          </w:rPr>
          <w:fldChar w:fldCharType="begin"/>
        </w:r>
        <w:r w:rsidR="00915E8F" w:rsidRPr="00D61E47">
          <w:rPr>
            <w:rFonts w:ascii="Times New Roman" w:hAnsi="Times New Roman" w:cs="Times New Roman"/>
            <w:sz w:val="24"/>
            <w:szCs w:val="24"/>
            <w:lang w:val="en-US"/>
            <w:rPrChange w:id="537" w:author="Elizabeth Marks" w:date="2021-04-27T05:35:00Z">
              <w:rPr>
                <w:rFonts w:ascii="Times New Roman" w:hAnsi="Times New Roman" w:cs="Times New Roman"/>
                <w:sz w:val="24"/>
                <w:szCs w:val="24"/>
                <w:lang w:val="en-US"/>
              </w:rPr>
            </w:rPrChange>
          </w:rPr>
          <w:instrText xml:space="preserve"> HYPERLINK "https://revel-ise.pearson.com/courses/5f3430c73adce0001ae73cf6/pages/a9815f2b91dd402dbecc1ba81ff48d77f0d7b2c08?source=contents" </w:instrText>
        </w:r>
        <w:r w:rsidR="00915E8F" w:rsidRPr="00D61E47">
          <w:rPr>
            <w:rFonts w:ascii="Times New Roman" w:hAnsi="Times New Roman" w:cs="Times New Roman"/>
            <w:sz w:val="24"/>
            <w:szCs w:val="24"/>
            <w:lang w:val="en-US"/>
            <w:rPrChange w:id="538" w:author="Elizabeth Marks" w:date="2021-04-27T05:35:00Z">
              <w:rPr>
                <w:rFonts w:ascii="Times New Roman" w:hAnsi="Times New Roman" w:cs="Times New Roman"/>
                <w:sz w:val="24"/>
                <w:szCs w:val="24"/>
                <w:lang w:val="en-US"/>
              </w:rPr>
            </w:rPrChange>
          </w:rPr>
        </w:r>
        <w:r w:rsidR="00915E8F" w:rsidRPr="00D61E47">
          <w:rPr>
            <w:rFonts w:ascii="Times New Roman" w:hAnsi="Times New Roman" w:cs="Times New Roman"/>
            <w:sz w:val="24"/>
            <w:szCs w:val="24"/>
            <w:lang w:val="en-US"/>
            <w:rPrChange w:id="539" w:author="Elizabeth Marks" w:date="2021-04-27T05:35:00Z">
              <w:rPr>
                <w:rFonts w:ascii="Times New Roman" w:hAnsi="Times New Roman" w:cs="Times New Roman"/>
                <w:sz w:val="24"/>
                <w:szCs w:val="24"/>
                <w:lang w:val="en-US"/>
              </w:rPr>
            </w:rPrChange>
          </w:rPr>
          <w:fldChar w:fldCharType="separate"/>
        </w:r>
        <w:r w:rsidR="00915E8F" w:rsidRPr="00D61E47">
          <w:rPr>
            <w:rStyle w:val="Hyperlink"/>
            <w:rFonts w:ascii="Times New Roman" w:hAnsi="Times New Roman" w:cs="Times New Roman"/>
            <w:sz w:val="24"/>
            <w:szCs w:val="24"/>
            <w:lang w:val="en-US"/>
            <w:rPrChange w:id="540" w:author="Elizabeth Marks" w:date="2021-04-27T05:35:00Z">
              <w:rPr>
                <w:rStyle w:val="Hyperlink"/>
                <w:rFonts w:ascii="Times New Roman" w:hAnsi="Times New Roman" w:cs="Times New Roman"/>
                <w:sz w:val="24"/>
                <w:szCs w:val="24"/>
                <w:lang w:val="en-US"/>
              </w:rPr>
            </w:rPrChange>
          </w:rPr>
          <w:t>Johns &amp; Saks, 2020</w:t>
        </w:r>
        <w:r w:rsidR="00915E8F" w:rsidRPr="00D61E47">
          <w:rPr>
            <w:rFonts w:ascii="Times New Roman" w:hAnsi="Times New Roman" w:cs="Times New Roman"/>
            <w:sz w:val="24"/>
            <w:szCs w:val="24"/>
            <w:lang w:val="en-US"/>
            <w:rPrChange w:id="541" w:author="Elizabeth Marks" w:date="2021-04-27T05:35:00Z">
              <w:rPr>
                <w:rFonts w:ascii="Times New Roman" w:hAnsi="Times New Roman" w:cs="Times New Roman"/>
                <w:sz w:val="24"/>
                <w:szCs w:val="24"/>
                <w:lang w:val="en-US"/>
              </w:rPr>
            </w:rPrChange>
          </w:rPr>
          <w:fldChar w:fldCharType="end"/>
        </w:r>
      </w:ins>
      <w:ins w:id="542" w:author="Elizabeth Marks" w:date="2021-04-22T17:29:00Z">
        <w:r w:rsidR="003D1591" w:rsidRPr="00D61E47">
          <w:rPr>
            <w:rFonts w:ascii="Times New Roman" w:hAnsi="Times New Roman" w:cs="Times New Roman"/>
            <w:sz w:val="24"/>
            <w:szCs w:val="24"/>
            <w:lang w:val="en-US"/>
            <w:rPrChange w:id="543" w:author="Elizabeth Marks" w:date="2021-04-27T05:35:00Z">
              <w:rPr>
                <w:rFonts w:ascii="Times New Roman" w:hAnsi="Times New Roman" w:cs="Times New Roman"/>
                <w:sz w:val="24"/>
                <w:szCs w:val="24"/>
                <w:lang w:val="en-US"/>
              </w:rPr>
            </w:rPrChange>
          </w:rPr>
          <w:t>)</w:t>
        </w:r>
      </w:ins>
      <w:ins w:id="544" w:author="Elizabeth Marks" w:date="2021-04-12T21:21:00Z">
        <w:r w:rsidR="008966AF" w:rsidRPr="00D61E47">
          <w:rPr>
            <w:rFonts w:ascii="Times New Roman" w:hAnsi="Times New Roman" w:cs="Times New Roman"/>
            <w:sz w:val="24"/>
            <w:szCs w:val="24"/>
            <w:lang w:val="en-US"/>
            <w:rPrChange w:id="545" w:author="Elizabeth Marks" w:date="2021-04-27T05:35:00Z">
              <w:rPr>
                <w:rFonts w:ascii="Times New Roman" w:hAnsi="Times New Roman" w:cs="Times New Roman"/>
                <w:sz w:val="24"/>
                <w:szCs w:val="24"/>
                <w:lang w:val="en-US"/>
              </w:rPr>
            </w:rPrChange>
          </w:rPr>
          <w:t xml:space="preserve">. </w:t>
        </w:r>
      </w:ins>
      <w:ins w:id="546" w:author="Elizabeth Marks" w:date="2021-04-27T00:25:00Z">
        <w:r w:rsidR="00AF7FED" w:rsidRPr="00D61E47">
          <w:rPr>
            <w:rFonts w:ascii="Times New Roman" w:hAnsi="Times New Roman" w:cs="Times New Roman"/>
            <w:sz w:val="24"/>
            <w:szCs w:val="24"/>
            <w:lang w:val="en-US"/>
            <w:rPrChange w:id="547" w:author="Elizabeth Marks" w:date="2021-04-27T05:35:00Z">
              <w:rPr>
                <w:rFonts w:ascii="Times New Roman" w:hAnsi="Times New Roman" w:cs="Times New Roman"/>
                <w:sz w:val="24"/>
                <w:szCs w:val="24"/>
                <w:lang w:val="en-US"/>
              </w:rPr>
            </w:rPrChange>
          </w:rPr>
          <w:t xml:space="preserve"> </w:t>
        </w:r>
      </w:ins>
      <w:ins w:id="548" w:author="Elizabeth Marks" w:date="2021-04-22T21:20:00Z">
        <w:r w:rsidR="00BE509A" w:rsidRPr="00D61E47">
          <w:rPr>
            <w:rFonts w:ascii="Times New Roman" w:hAnsi="Times New Roman" w:cs="Times New Roman"/>
            <w:sz w:val="24"/>
            <w:szCs w:val="24"/>
            <w:lang w:val="en-US"/>
            <w:rPrChange w:id="549" w:author="Elizabeth Marks" w:date="2021-04-27T05:35:00Z">
              <w:rPr>
                <w:rFonts w:ascii="Times New Roman" w:hAnsi="Times New Roman" w:cs="Times New Roman"/>
                <w:sz w:val="24"/>
                <w:szCs w:val="24"/>
                <w:lang w:val="en-US"/>
              </w:rPr>
            </w:rPrChange>
          </w:rPr>
          <w:t xml:space="preserve">It provides </w:t>
        </w:r>
        <w:r w:rsidR="005A25C1" w:rsidRPr="00D61E47">
          <w:rPr>
            <w:rFonts w:ascii="Times New Roman" w:hAnsi="Times New Roman" w:cs="Times New Roman"/>
            <w:sz w:val="24"/>
            <w:szCs w:val="24"/>
            <w:lang w:val="en-US"/>
            <w:rPrChange w:id="550" w:author="Elizabeth Marks" w:date="2021-04-27T05:35:00Z">
              <w:rPr>
                <w:rFonts w:ascii="Times New Roman" w:hAnsi="Times New Roman" w:cs="Times New Roman"/>
                <w:sz w:val="24"/>
                <w:szCs w:val="24"/>
                <w:lang w:val="en-US"/>
              </w:rPr>
            </w:rPrChange>
          </w:rPr>
          <w:t xml:space="preserve">members with the </w:t>
        </w:r>
      </w:ins>
      <w:ins w:id="551" w:author="Elizabeth Marks" w:date="2021-04-22T21:21:00Z">
        <w:r w:rsidR="005A25C1" w:rsidRPr="00D61E47">
          <w:rPr>
            <w:rFonts w:ascii="Times New Roman" w:hAnsi="Times New Roman" w:cs="Times New Roman"/>
            <w:sz w:val="24"/>
            <w:szCs w:val="24"/>
            <w:lang w:val="en-US"/>
            <w:rPrChange w:id="552" w:author="Elizabeth Marks" w:date="2021-04-27T05:35:00Z">
              <w:rPr>
                <w:rFonts w:ascii="Times New Roman" w:hAnsi="Times New Roman" w:cs="Times New Roman"/>
                <w:sz w:val="24"/>
                <w:szCs w:val="24"/>
                <w:lang w:val="en-US"/>
              </w:rPr>
            </w:rPrChange>
          </w:rPr>
          <w:t xml:space="preserve">unspoken guidelines for how </w:t>
        </w:r>
      </w:ins>
      <w:ins w:id="553" w:author="Elizabeth Marks" w:date="2021-04-23T13:38:00Z">
        <w:r w:rsidR="00B10FA9" w:rsidRPr="00D61E47">
          <w:rPr>
            <w:rFonts w:ascii="Times New Roman" w:hAnsi="Times New Roman" w:cs="Times New Roman"/>
            <w:sz w:val="24"/>
            <w:szCs w:val="24"/>
            <w:lang w:val="en-US"/>
            <w:rPrChange w:id="554" w:author="Elizabeth Marks" w:date="2021-04-27T05:35:00Z">
              <w:rPr>
                <w:rFonts w:ascii="Times New Roman" w:hAnsi="Times New Roman" w:cs="Times New Roman"/>
                <w:sz w:val="24"/>
                <w:szCs w:val="24"/>
                <w:lang w:val="en-US"/>
              </w:rPr>
            </w:rPrChange>
          </w:rPr>
          <w:t xml:space="preserve">to </w:t>
        </w:r>
      </w:ins>
      <w:ins w:id="555" w:author="Elizabeth Marks" w:date="2021-04-22T21:21:00Z">
        <w:r w:rsidR="005A25C1" w:rsidRPr="00D61E47">
          <w:rPr>
            <w:rFonts w:ascii="Times New Roman" w:hAnsi="Times New Roman" w:cs="Times New Roman"/>
            <w:sz w:val="24"/>
            <w:szCs w:val="24"/>
            <w:lang w:val="en-US"/>
            <w:rPrChange w:id="556" w:author="Elizabeth Marks" w:date="2021-04-27T05:35:00Z">
              <w:rPr>
                <w:rFonts w:ascii="Times New Roman" w:hAnsi="Times New Roman" w:cs="Times New Roman"/>
                <w:sz w:val="24"/>
                <w:szCs w:val="24"/>
                <w:lang w:val="en-US"/>
              </w:rPr>
            </w:rPrChange>
          </w:rPr>
          <w:t>be accepted by the organization</w:t>
        </w:r>
      </w:ins>
      <w:ins w:id="557" w:author="Elizabeth Marks" w:date="2021-04-23T13:38:00Z">
        <w:r w:rsidR="00B10FA9" w:rsidRPr="00D61E47">
          <w:rPr>
            <w:rFonts w:ascii="Times New Roman" w:hAnsi="Times New Roman" w:cs="Times New Roman"/>
            <w:sz w:val="24"/>
            <w:szCs w:val="24"/>
            <w:lang w:val="en-US"/>
            <w:rPrChange w:id="558" w:author="Elizabeth Marks" w:date="2021-04-27T05:35:00Z">
              <w:rPr>
                <w:rFonts w:ascii="Times New Roman" w:hAnsi="Times New Roman" w:cs="Times New Roman"/>
                <w:sz w:val="24"/>
                <w:szCs w:val="24"/>
                <w:lang w:val="en-US"/>
              </w:rPr>
            </w:rPrChange>
          </w:rPr>
          <w:t xml:space="preserve">. </w:t>
        </w:r>
      </w:ins>
      <w:ins w:id="559" w:author="Elizabeth Marks" w:date="2021-04-27T00:25:00Z">
        <w:r w:rsidR="00BE442B" w:rsidRPr="00D61E47">
          <w:rPr>
            <w:rFonts w:ascii="Times New Roman" w:hAnsi="Times New Roman" w:cs="Times New Roman"/>
            <w:sz w:val="24"/>
            <w:szCs w:val="24"/>
            <w:lang w:val="en-US"/>
            <w:rPrChange w:id="560" w:author="Elizabeth Marks" w:date="2021-04-27T05:35:00Z">
              <w:rPr>
                <w:rFonts w:ascii="Times New Roman" w:hAnsi="Times New Roman" w:cs="Times New Roman"/>
                <w:sz w:val="24"/>
                <w:szCs w:val="24"/>
                <w:lang w:val="en-US"/>
              </w:rPr>
            </w:rPrChange>
          </w:rPr>
          <w:t>C</w:t>
        </w:r>
      </w:ins>
      <w:ins w:id="561" w:author="Elizabeth Marks" w:date="2021-04-22T21:22:00Z">
        <w:r w:rsidR="00473EE3" w:rsidRPr="00D61E47">
          <w:rPr>
            <w:rFonts w:ascii="Times New Roman" w:hAnsi="Times New Roman" w:cs="Times New Roman"/>
            <w:sz w:val="24"/>
            <w:szCs w:val="24"/>
            <w:lang w:val="en-US"/>
            <w:rPrChange w:id="562" w:author="Elizabeth Marks" w:date="2021-04-27T05:35:00Z">
              <w:rPr>
                <w:rFonts w:ascii="Times New Roman" w:hAnsi="Times New Roman" w:cs="Times New Roman"/>
                <w:sz w:val="24"/>
                <w:szCs w:val="24"/>
                <w:lang w:val="en-US"/>
              </w:rPr>
            </w:rPrChange>
          </w:rPr>
          <w:t>ulture was largely ignored</w:t>
        </w:r>
      </w:ins>
      <w:ins w:id="563" w:author="Elizabeth Marks" w:date="2021-04-22T21:23:00Z">
        <w:r w:rsidR="00F16852" w:rsidRPr="00D61E47">
          <w:rPr>
            <w:rFonts w:ascii="Times New Roman" w:hAnsi="Times New Roman" w:cs="Times New Roman"/>
            <w:sz w:val="24"/>
            <w:szCs w:val="24"/>
            <w:lang w:val="en-US"/>
            <w:rPrChange w:id="564" w:author="Elizabeth Marks" w:date="2021-04-27T05:35:00Z">
              <w:rPr>
                <w:rFonts w:ascii="Times New Roman" w:hAnsi="Times New Roman" w:cs="Times New Roman"/>
                <w:sz w:val="24"/>
                <w:szCs w:val="24"/>
                <w:lang w:val="en-US"/>
              </w:rPr>
            </w:rPrChange>
          </w:rPr>
          <w:t xml:space="preserve"> in organizational </w:t>
        </w:r>
        <w:r w:rsidR="00366AB3" w:rsidRPr="00D61E47">
          <w:rPr>
            <w:rFonts w:ascii="Times New Roman" w:hAnsi="Times New Roman" w:cs="Times New Roman"/>
            <w:sz w:val="24"/>
            <w:szCs w:val="24"/>
            <w:lang w:val="en-US"/>
            <w:rPrChange w:id="565" w:author="Elizabeth Marks" w:date="2021-04-27T05:35:00Z">
              <w:rPr>
                <w:rFonts w:ascii="Times New Roman" w:hAnsi="Times New Roman" w:cs="Times New Roman"/>
                <w:sz w:val="24"/>
                <w:szCs w:val="24"/>
                <w:lang w:val="en-US"/>
              </w:rPr>
            </w:rPrChange>
          </w:rPr>
          <w:t xml:space="preserve">research until </w:t>
        </w:r>
      </w:ins>
      <w:ins w:id="566" w:author="Elizabeth Marks" w:date="2021-04-23T13:38:00Z">
        <w:r w:rsidR="005F2325" w:rsidRPr="00D61E47">
          <w:rPr>
            <w:rFonts w:ascii="Times New Roman" w:hAnsi="Times New Roman" w:cs="Times New Roman"/>
            <w:sz w:val="24"/>
            <w:szCs w:val="24"/>
            <w:lang w:val="en-US"/>
            <w:rPrChange w:id="567" w:author="Elizabeth Marks" w:date="2021-04-27T05:35:00Z">
              <w:rPr>
                <w:rFonts w:ascii="Times New Roman" w:hAnsi="Times New Roman" w:cs="Times New Roman"/>
                <w:sz w:val="24"/>
                <w:szCs w:val="24"/>
                <w:lang w:val="en-US"/>
              </w:rPr>
            </w:rPrChange>
          </w:rPr>
          <w:t xml:space="preserve">the </w:t>
        </w:r>
      </w:ins>
      <w:ins w:id="568" w:author="Elizabeth Marks" w:date="2021-04-22T21:23:00Z">
        <w:r w:rsidR="00366AB3" w:rsidRPr="00D61E47">
          <w:rPr>
            <w:rFonts w:ascii="Times New Roman" w:hAnsi="Times New Roman" w:cs="Times New Roman"/>
            <w:sz w:val="24"/>
            <w:szCs w:val="24"/>
            <w:lang w:val="en-US"/>
            <w:rPrChange w:id="569" w:author="Elizabeth Marks" w:date="2021-04-27T05:35:00Z">
              <w:rPr>
                <w:rFonts w:ascii="Times New Roman" w:hAnsi="Times New Roman" w:cs="Times New Roman"/>
                <w:sz w:val="24"/>
                <w:szCs w:val="24"/>
                <w:lang w:val="en-US"/>
              </w:rPr>
            </w:rPrChange>
          </w:rPr>
          <w:t>1980</w:t>
        </w:r>
      </w:ins>
      <w:ins w:id="570" w:author="Elizabeth Marks" w:date="2021-04-23T13:38:00Z">
        <w:r w:rsidR="005F2325" w:rsidRPr="00D61E47">
          <w:rPr>
            <w:rFonts w:ascii="Times New Roman" w:hAnsi="Times New Roman" w:cs="Times New Roman"/>
            <w:sz w:val="24"/>
            <w:szCs w:val="24"/>
            <w:lang w:val="en-US"/>
            <w:rPrChange w:id="571" w:author="Elizabeth Marks" w:date="2021-04-27T05:35:00Z">
              <w:rPr>
                <w:rFonts w:ascii="Times New Roman" w:hAnsi="Times New Roman" w:cs="Times New Roman"/>
                <w:sz w:val="24"/>
                <w:szCs w:val="24"/>
                <w:lang w:val="en-US"/>
              </w:rPr>
            </w:rPrChange>
          </w:rPr>
          <w:t>s</w:t>
        </w:r>
      </w:ins>
      <w:ins w:id="572" w:author="Elizabeth Marks" w:date="2021-04-23T13:39:00Z">
        <w:r w:rsidR="00DB0575" w:rsidRPr="00D61E47">
          <w:rPr>
            <w:rFonts w:ascii="Times New Roman" w:hAnsi="Times New Roman" w:cs="Times New Roman"/>
            <w:sz w:val="24"/>
            <w:szCs w:val="24"/>
            <w:lang w:val="en-US"/>
            <w:rPrChange w:id="573" w:author="Elizabeth Marks" w:date="2021-04-27T05:35:00Z">
              <w:rPr>
                <w:rFonts w:ascii="Times New Roman" w:hAnsi="Times New Roman" w:cs="Times New Roman"/>
                <w:sz w:val="24"/>
                <w:szCs w:val="24"/>
                <w:lang w:val="en-US"/>
              </w:rPr>
            </w:rPrChange>
          </w:rPr>
          <w:t xml:space="preserve">. </w:t>
        </w:r>
      </w:ins>
      <w:ins w:id="574" w:author="Elizabeth Marks" w:date="2021-04-23T14:30:00Z">
        <w:r w:rsidR="0006238A" w:rsidRPr="00D61E47">
          <w:rPr>
            <w:rFonts w:ascii="Times New Roman" w:hAnsi="Times New Roman" w:cs="Times New Roman"/>
            <w:sz w:val="24"/>
            <w:szCs w:val="24"/>
            <w:lang w:val="en-US"/>
            <w:rPrChange w:id="575" w:author="Elizabeth Marks" w:date="2021-04-27T05:35:00Z">
              <w:rPr>
                <w:rFonts w:ascii="Times New Roman" w:hAnsi="Times New Roman" w:cs="Times New Roman"/>
                <w:sz w:val="24"/>
                <w:szCs w:val="24"/>
                <w:lang w:val="en-US"/>
              </w:rPr>
            </w:rPrChange>
          </w:rPr>
          <w:t>T</w:t>
        </w:r>
      </w:ins>
      <w:ins w:id="576" w:author="Elizabeth Marks" w:date="2021-04-22T21:24:00Z">
        <w:r w:rsidR="00004B0A" w:rsidRPr="00D61E47">
          <w:rPr>
            <w:rFonts w:ascii="Times New Roman" w:hAnsi="Times New Roman" w:cs="Times New Roman"/>
            <w:sz w:val="24"/>
            <w:szCs w:val="24"/>
            <w:lang w:val="en-US"/>
            <w:rPrChange w:id="577" w:author="Elizabeth Marks" w:date="2021-04-27T05:35:00Z">
              <w:rPr>
                <w:rFonts w:ascii="Times New Roman" w:hAnsi="Times New Roman" w:cs="Times New Roman"/>
                <w:sz w:val="24"/>
                <w:szCs w:val="24"/>
                <w:lang w:val="en-US"/>
              </w:rPr>
            </w:rPrChange>
          </w:rPr>
          <w:t xml:space="preserve">here was no effective manner of </w:t>
        </w:r>
        <w:r w:rsidR="00295586" w:rsidRPr="00D61E47">
          <w:rPr>
            <w:rFonts w:ascii="Times New Roman" w:hAnsi="Times New Roman" w:cs="Times New Roman"/>
            <w:sz w:val="24"/>
            <w:szCs w:val="24"/>
            <w:lang w:val="en-US"/>
            <w:rPrChange w:id="578" w:author="Elizabeth Marks" w:date="2021-04-27T05:35:00Z">
              <w:rPr>
                <w:rFonts w:ascii="Times New Roman" w:hAnsi="Times New Roman" w:cs="Times New Roman"/>
                <w:sz w:val="24"/>
                <w:szCs w:val="24"/>
                <w:lang w:val="en-US"/>
              </w:rPr>
            </w:rPrChange>
          </w:rPr>
          <w:t>identifying a</w:t>
        </w:r>
      </w:ins>
      <w:ins w:id="579" w:author="Elizabeth Marks" w:date="2021-04-22T21:25:00Z">
        <w:r w:rsidR="00295586" w:rsidRPr="00D61E47">
          <w:rPr>
            <w:rFonts w:ascii="Times New Roman" w:hAnsi="Times New Roman" w:cs="Times New Roman"/>
            <w:sz w:val="24"/>
            <w:szCs w:val="24"/>
            <w:lang w:val="en-US"/>
            <w:rPrChange w:id="580" w:author="Elizabeth Marks" w:date="2021-04-27T05:35:00Z">
              <w:rPr>
                <w:rFonts w:ascii="Times New Roman" w:hAnsi="Times New Roman" w:cs="Times New Roman"/>
                <w:sz w:val="24"/>
                <w:szCs w:val="24"/>
                <w:lang w:val="en-US"/>
              </w:rPr>
            </w:rPrChange>
          </w:rPr>
          <w:t>n organization</w:t>
        </w:r>
      </w:ins>
      <w:ins w:id="581" w:author="Elizabeth Marks" w:date="2021-04-23T14:30:00Z">
        <w:r w:rsidR="0006238A" w:rsidRPr="00D61E47">
          <w:rPr>
            <w:rFonts w:ascii="Times New Roman" w:hAnsi="Times New Roman" w:cs="Times New Roman"/>
            <w:sz w:val="24"/>
            <w:szCs w:val="24"/>
            <w:lang w:val="en-US"/>
            <w:rPrChange w:id="582" w:author="Elizabeth Marks" w:date="2021-04-27T05:35:00Z">
              <w:rPr>
                <w:rFonts w:ascii="Times New Roman" w:hAnsi="Times New Roman" w:cs="Times New Roman"/>
                <w:sz w:val="24"/>
                <w:szCs w:val="24"/>
                <w:lang w:val="en-US"/>
              </w:rPr>
            </w:rPrChange>
          </w:rPr>
          <w:t>'</w:t>
        </w:r>
      </w:ins>
      <w:ins w:id="583" w:author="Elizabeth Marks" w:date="2021-04-22T21:25:00Z">
        <w:r w:rsidR="00295586" w:rsidRPr="00D61E47">
          <w:rPr>
            <w:rFonts w:ascii="Times New Roman" w:hAnsi="Times New Roman" w:cs="Times New Roman"/>
            <w:sz w:val="24"/>
            <w:szCs w:val="24"/>
            <w:lang w:val="en-US"/>
            <w:rPrChange w:id="584" w:author="Elizabeth Marks" w:date="2021-04-27T05:35:00Z">
              <w:rPr>
                <w:rFonts w:ascii="Times New Roman" w:hAnsi="Times New Roman" w:cs="Times New Roman"/>
                <w:sz w:val="24"/>
                <w:szCs w:val="24"/>
                <w:lang w:val="en-US"/>
              </w:rPr>
            </w:rPrChange>
          </w:rPr>
          <w:t>s given culture until Robert E. Quinn</w:t>
        </w:r>
      </w:ins>
      <w:ins w:id="585" w:author="Elizabeth Marks" w:date="2021-04-27T05:28:00Z">
        <w:r w:rsidR="000E1E50" w:rsidRPr="00D61E47">
          <w:rPr>
            <w:rFonts w:ascii="Times New Roman" w:hAnsi="Times New Roman" w:cs="Times New Roman"/>
            <w:sz w:val="24"/>
            <w:szCs w:val="24"/>
            <w:lang w:val="en-US"/>
            <w:rPrChange w:id="586" w:author="Elizabeth Marks" w:date="2021-04-27T05:35:00Z">
              <w:rPr>
                <w:rFonts w:ascii="Times New Roman" w:hAnsi="Times New Roman" w:cs="Times New Roman"/>
                <w:sz w:val="24"/>
                <w:szCs w:val="24"/>
                <w:lang w:val="en-US"/>
              </w:rPr>
            </w:rPrChange>
          </w:rPr>
          <w:t>,</w:t>
        </w:r>
      </w:ins>
      <w:ins w:id="587" w:author="Elizabeth Marks" w:date="2021-04-22T21:25:00Z">
        <w:r w:rsidR="00295586" w:rsidRPr="00D61E47">
          <w:rPr>
            <w:rFonts w:ascii="Times New Roman" w:hAnsi="Times New Roman" w:cs="Times New Roman"/>
            <w:sz w:val="24"/>
            <w:szCs w:val="24"/>
            <w:lang w:val="en-US"/>
            <w:rPrChange w:id="588" w:author="Elizabeth Marks" w:date="2021-04-27T05:35:00Z">
              <w:rPr>
                <w:rFonts w:ascii="Times New Roman" w:hAnsi="Times New Roman" w:cs="Times New Roman"/>
                <w:sz w:val="24"/>
                <w:szCs w:val="24"/>
                <w:lang w:val="en-US"/>
              </w:rPr>
            </w:rPrChange>
          </w:rPr>
          <w:t xml:space="preserve"> and John </w:t>
        </w:r>
        <w:proofErr w:type="spellStart"/>
        <w:r w:rsidR="00295586" w:rsidRPr="00D61E47">
          <w:rPr>
            <w:rFonts w:ascii="Times New Roman" w:hAnsi="Times New Roman" w:cs="Times New Roman"/>
            <w:sz w:val="24"/>
            <w:szCs w:val="24"/>
            <w:lang w:val="en-US"/>
            <w:rPrChange w:id="589" w:author="Elizabeth Marks" w:date="2021-04-27T05:35:00Z">
              <w:rPr>
                <w:rFonts w:ascii="Times New Roman" w:hAnsi="Times New Roman" w:cs="Times New Roman"/>
                <w:sz w:val="24"/>
                <w:szCs w:val="24"/>
                <w:lang w:val="en-US"/>
              </w:rPr>
            </w:rPrChange>
          </w:rPr>
          <w:t>Rohr</w:t>
        </w:r>
        <w:r w:rsidR="001D0BD6" w:rsidRPr="00D61E47">
          <w:rPr>
            <w:rFonts w:ascii="Times New Roman" w:hAnsi="Times New Roman" w:cs="Times New Roman"/>
            <w:sz w:val="24"/>
            <w:szCs w:val="24"/>
            <w:lang w:val="en-US"/>
            <w:rPrChange w:id="590" w:author="Elizabeth Marks" w:date="2021-04-27T05:35:00Z">
              <w:rPr>
                <w:rFonts w:ascii="Times New Roman" w:hAnsi="Times New Roman" w:cs="Times New Roman"/>
                <w:sz w:val="24"/>
                <w:szCs w:val="24"/>
                <w:lang w:val="en-US"/>
              </w:rPr>
            </w:rPrChange>
          </w:rPr>
          <w:t>b</w:t>
        </w:r>
        <w:r w:rsidR="00295586" w:rsidRPr="00D61E47">
          <w:rPr>
            <w:rFonts w:ascii="Times New Roman" w:hAnsi="Times New Roman" w:cs="Times New Roman"/>
            <w:sz w:val="24"/>
            <w:szCs w:val="24"/>
            <w:lang w:val="en-US"/>
            <w:rPrChange w:id="591" w:author="Elizabeth Marks" w:date="2021-04-27T05:35:00Z">
              <w:rPr>
                <w:rFonts w:ascii="Times New Roman" w:hAnsi="Times New Roman" w:cs="Times New Roman"/>
                <w:sz w:val="24"/>
                <w:szCs w:val="24"/>
                <w:lang w:val="en-US"/>
              </w:rPr>
            </w:rPrChange>
          </w:rPr>
          <w:t>a</w:t>
        </w:r>
        <w:r w:rsidR="001D0BD6" w:rsidRPr="00D61E47">
          <w:rPr>
            <w:rFonts w:ascii="Times New Roman" w:hAnsi="Times New Roman" w:cs="Times New Roman"/>
            <w:sz w:val="24"/>
            <w:szCs w:val="24"/>
            <w:lang w:val="en-US"/>
            <w:rPrChange w:id="592" w:author="Elizabeth Marks" w:date="2021-04-27T05:35:00Z">
              <w:rPr>
                <w:rFonts w:ascii="Times New Roman" w:hAnsi="Times New Roman" w:cs="Times New Roman"/>
                <w:sz w:val="24"/>
                <w:szCs w:val="24"/>
                <w:lang w:val="en-US"/>
              </w:rPr>
            </w:rPrChange>
          </w:rPr>
          <w:t>ugh</w:t>
        </w:r>
        <w:proofErr w:type="spellEnd"/>
        <w:r w:rsidR="001D0BD6" w:rsidRPr="00D61E47">
          <w:rPr>
            <w:rFonts w:ascii="Times New Roman" w:hAnsi="Times New Roman" w:cs="Times New Roman"/>
            <w:sz w:val="24"/>
            <w:szCs w:val="24"/>
            <w:lang w:val="en-US"/>
            <w:rPrChange w:id="593" w:author="Elizabeth Marks" w:date="2021-04-27T05:35:00Z">
              <w:rPr>
                <w:rFonts w:ascii="Times New Roman" w:hAnsi="Times New Roman" w:cs="Times New Roman"/>
                <w:sz w:val="24"/>
                <w:szCs w:val="24"/>
                <w:lang w:val="en-US"/>
              </w:rPr>
            </w:rPrChange>
          </w:rPr>
          <w:t xml:space="preserve"> presented the Competing Values Framework in 1983.</w:t>
        </w:r>
      </w:ins>
    </w:p>
    <w:p w14:paraId="4ABB3E98" w14:textId="0E605C85" w:rsidR="00043B55" w:rsidRPr="00D61E47" w:rsidRDefault="00EA5782">
      <w:pPr>
        <w:spacing w:before="100" w:beforeAutospacing="1" w:after="100" w:afterAutospacing="1" w:line="480" w:lineRule="auto"/>
        <w:ind w:firstLine="720"/>
        <w:rPr>
          <w:ins w:id="594" w:author="Elizabeth Marks" w:date="2021-04-22T21:52:00Z"/>
          <w:rFonts w:ascii="Times New Roman" w:hAnsi="Times New Roman" w:cs="Times New Roman"/>
          <w:sz w:val="24"/>
          <w:szCs w:val="24"/>
          <w:lang w:val="en-US"/>
          <w:rPrChange w:id="595" w:author="Elizabeth Marks" w:date="2021-04-27T05:35:00Z">
            <w:rPr>
              <w:ins w:id="596" w:author="Elizabeth Marks" w:date="2021-04-22T21:52:00Z"/>
              <w:rFonts w:ascii="Times New Roman" w:hAnsi="Times New Roman" w:cs="Times New Roman"/>
              <w:sz w:val="24"/>
              <w:szCs w:val="24"/>
              <w:lang w:val="en-US"/>
            </w:rPr>
          </w:rPrChange>
        </w:rPr>
        <w:pPrChange w:id="597" w:author="Elizabeth Marks" w:date="2021-04-23T13:28:00Z">
          <w:pPr>
            <w:spacing w:before="100" w:beforeAutospacing="1" w:after="100" w:afterAutospacing="1" w:line="480" w:lineRule="auto"/>
          </w:pPr>
        </w:pPrChange>
      </w:pPr>
      <w:ins w:id="598" w:author="Elizabeth Marks" w:date="2021-04-22T17:54:00Z">
        <w:r w:rsidRPr="00D61E47">
          <w:rPr>
            <w:rFonts w:ascii="Times New Roman" w:hAnsi="Times New Roman" w:cs="Times New Roman"/>
            <w:sz w:val="24"/>
            <w:szCs w:val="24"/>
            <w:rPrChange w:id="599" w:author="Elizabeth Marks" w:date="2021-04-27T05:35:00Z">
              <w:rPr>
                <w:sz w:val="24"/>
                <w:szCs w:val="24"/>
              </w:rPr>
            </w:rPrChange>
          </w:rPr>
          <w:t>The</w:t>
        </w:r>
      </w:ins>
      <w:ins w:id="600" w:author="Elizabeth Marks" w:date="2021-04-22T17:47:00Z">
        <w:r w:rsidR="00043B55" w:rsidRPr="00D61E47">
          <w:rPr>
            <w:rFonts w:ascii="Times New Roman" w:hAnsi="Times New Roman" w:cs="Times New Roman"/>
            <w:sz w:val="24"/>
            <w:szCs w:val="24"/>
            <w:rPrChange w:id="601" w:author="Elizabeth Marks" w:date="2021-04-27T05:35:00Z">
              <w:rPr>
                <w:sz w:val="24"/>
                <w:szCs w:val="24"/>
              </w:rPr>
            </w:rPrChange>
          </w:rPr>
          <w:t xml:space="preserve"> Competing Values </w:t>
        </w:r>
      </w:ins>
      <w:ins w:id="602" w:author="Elizabeth Marks" w:date="2021-04-22T21:25:00Z">
        <w:r w:rsidR="001D0BD6" w:rsidRPr="00D61E47">
          <w:rPr>
            <w:rFonts w:ascii="Times New Roman" w:hAnsi="Times New Roman" w:cs="Times New Roman"/>
            <w:sz w:val="24"/>
            <w:szCs w:val="24"/>
            <w:rPrChange w:id="603" w:author="Elizabeth Marks" w:date="2021-04-27T05:35:00Z">
              <w:rPr>
                <w:sz w:val="24"/>
                <w:szCs w:val="24"/>
              </w:rPr>
            </w:rPrChange>
          </w:rPr>
          <w:t>is</w:t>
        </w:r>
      </w:ins>
      <w:ins w:id="604" w:author="Elizabeth Marks" w:date="2021-04-22T17:59:00Z">
        <w:r w:rsidR="00BF0E96" w:rsidRPr="00D61E47">
          <w:rPr>
            <w:rFonts w:ascii="Times New Roman" w:hAnsi="Times New Roman" w:cs="Times New Roman"/>
            <w:sz w:val="24"/>
            <w:szCs w:val="24"/>
            <w:rPrChange w:id="605" w:author="Elizabeth Marks" w:date="2021-04-27T05:35:00Z">
              <w:rPr>
                <w:sz w:val="24"/>
                <w:szCs w:val="24"/>
              </w:rPr>
            </w:rPrChange>
          </w:rPr>
          <w:t xml:space="preserve"> a theoretical framework for diagnosing </w:t>
        </w:r>
      </w:ins>
      <w:ins w:id="606" w:author="Elizabeth Marks" w:date="2021-04-22T18:04:00Z">
        <w:r w:rsidR="00CF0D99" w:rsidRPr="00D61E47">
          <w:rPr>
            <w:rFonts w:ascii="Times New Roman" w:hAnsi="Times New Roman" w:cs="Times New Roman"/>
            <w:sz w:val="24"/>
            <w:szCs w:val="24"/>
            <w:rPrChange w:id="607" w:author="Elizabeth Marks" w:date="2021-04-27T05:35:00Z">
              <w:rPr>
                <w:sz w:val="24"/>
                <w:szCs w:val="24"/>
              </w:rPr>
            </w:rPrChange>
          </w:rPr>
          <w:t>organizational cul</w:t>
        </w:r>
      </w:ins>
      <w:ins w:id="608" w:author="Elizabeth Marks" w:date="2021-04-22T18:05:00Z">
        <w:r w:rsidR="00CF0D99" w:rsidRPr="00D61E47">
          <w:rPr>
            <w:rFonts w:ascii="Times New Roman" w:hAnsi="Times New Roman" w:cs="Times New Roman"/>
            <w:sz w:val="24"/>
            <w:szCs w:val="24"/>
            <w:rPrChange w:id="609" w:author="Elizabeth Marks" w:date="2021-04-27T05:35:00Z">
              <w:rPr>
                <w:sz w:val="24"/>
                <w:szCs w:val="24"/>
              </w:rPr>
            </w:rPrChange>
          </w:rPr>
          <w:t>ture and evaluating organizational effectiveness</w:t>
        </w:r>
        <w:r w:rsidR="00BD3998" w:rsidRPr="00D61E47">
          <w:rPr>
            <w:rFonts w:ascii="Times New Roman" w:hAnsi="Times New Roman" w:cs="Times New Roman"/>
            <w:sz w:val="24"/>
            <w:szCs w:val="24"/>
            <w:rPrChange w:id="610" w:author="Elizabeth Marks" w:date="2021-04-27T05:35:00Z">
              <w:rPr>
                <w:sz w:val="24"/>
                <w:szCs w:val="24"/>
              </w:rPr>
            </w:rPrChange>
          </w:rPr>
          <w:t xml:space="preserve"> (Quinn, </w:t>
        </w:r>
      </w:ins>
      <w:ins w:id="611" w:author="Elizabeth Marks" w:date="2021-04-22T18:06:00Z">
        <w:r w:rsidR="00F9569B" w:rsidRPr="00D61E47">
          <w:rPr>
            <w:rFonts w:ascii="Times New Roman" w:hAnsi="Times New Roman" w:cs="Times New Roman"/>
            <w:sz w:val="24"/>
            <w:szCs w:val="24"/>
            <w:rPrChange w:id="612" w:author="Elizabeth Marks" w:date="2021-04-27T05:35:00Z">
              <w:rPr>
                <w:sz w:val="24"/>
                <w:szCs w:val="24"/>
              </w:rPr>
            </w:rPrChange>
          </w:rPr>
          <w:fldChar w:fldCharType="begin"/>
        </w:r>
        <w:r w:rsidR="00F9569B" w:rsidRPr="00D61E47">
          <w:rPr>
            <w:rFonts w:ascii="Times New Roman" w:hAnsi="Times New Roman" w:cs="Times New Roman"/>
            <w:sz w:val="24"/>
            <w:szCs w:val="24"/>
            <w:rPrChange w:id="613" w:author="Elizabeth Marks" w:date="2021-04-27T05:35:00Z">
              <w:rPr>
                <w:sz w:val="24"/>
                <w:szCs w:val="24"/>
              </w:rPr>
            </w:rPrChange>
          </w:rPr>
          <w:instrText xml:space="preserve"> HYPERLINK "https://pubsonline.informs.org/doi/abs/10.1287/mnsc.29.3.363" </w:instrText>
        </w:r>
        <w:r w:rsidR="00F9569B" w:rsidRPr="00D61E47">
          <w:rPr>
            <w:rFonts w:ascii="Times New Roman" w:hAnsi="Times New Roman" w:cs="Times New Roman"/>
            <w:sz w:val="24"/>
            <w:szCs w:val="24"/>
            <w:rPrChange w:id="614" w:author="Elizabeth Marks" w:date="2021-04-27T05:35:00Z">
              <w:rPr>
                <w:sz w:val="24"/>
                <w:szCs w:val="24"/>
              </w:rPr>
            </w:rPrChange>
          </w:rPr>
          <w:fldChar w:fldCharType="separate"/>
        </w:r>
        <w:proofErr w:type="spellStart"/>
        <w:r w:rsidR="00BD3998" w:rsidRPr="00D61E47">
          <w:rPr>
            <w:rStyle w:val="Hyperlink"/>
            <w:rFonts w:ascii="Times New Roman" w:hAnsi="Times New Roman" w:cs="Times New Roman"/>
            <w:sz w:val="24"/>
            <w:szCs w:val="24"/>
            <w:rPrChange w:id="615" w:author="Elizabeth Marks" w:date="2021-04-27T05:35:00Z">
              <w:rPr>
                <w:rStyle w:val="Hyperlink"/>
                <w:sz w:val="24"/>
                <w:szCs w:val="24"/>
              </w:rPr>
            </w:rPrChange>
          </w:rPr>
          <w:t>Rohrbaugh</w:t>
        </w:r>
        <w:proofErr w:type="spellEnd"/>
        <w:r w:rsidR="00F9569B" w:rsidRPr="00D61E47">
          <w:rPr>
            <w:rFonts w:ascii="Times New Roman" w:hAnsi="Times New Roman" w:cs="Times New Roman"/>
            <w:sz w:val="24"/>
            <w:szCs w:val="24"/>
            <w:rPrChange w:id="616" w:author="Elizabeth Marks" w:date="2021-04-27T05:35:00Z">
              <w:rPr>
                <w:sz w:val="24"/>
                <w:szCs w:val="24"/>
              </w:rPr>
            </w:rPrChange>
          </w:rPr>
          <w:fldChar w:fldCharType="end"/>
        </w:r>
      </w:ins>
      <w:ins w:id="617" w:author="Elizabeth Marks" w:date="2021-04-22T18:05:00Z">
        <w:r w:rsidR="00BD3998" w:rsidRPr="00D61E47">
          <w:rPr>
            <w:rFonts w:ascii="Times New Roman" w:hAnsi="Times New Roman" w:cs="Times New Roman"/>
            <w:sz w:val="24"/>
            <w:szCs w:val="24"/>
            <w:rPrChange w:id="618" w:author="Elizabeth Marks" w:date="2021-04-27T05:35:00Z">
              <w:rPr>
                <w:sz w:val="24"/>
                <w:szCs w:val="24"/>
              </w:rPr>
            </w:rPrChange>
          </w:rPr>
          <w:t>, 1983)</w:t>
        </w:r>
        <w:r w:rsidR="00CF0D99" w:rsidRPr="00D61E47">
          <w:rPr>
            <w:rFonts w:ascii="Times New Roman" w:hAnsi="Times New Roman" w:cs="Times New Roman"/>
            <w:sz w:val="24"/>
            <w:szCs w:val="24"/>
            <w:rPrChange w:id="619" w:author="Elizabeth Marks" w:date="2021-04-27T05:35:00Z">
              <w:rPr>
                <w:sz w:val="24"/>
                <w:szCs w:val="24"/>
              </w:rPr>
            </w:rPrChange>
          </w:rPr>
          <w:t xml:space="preserve">. </w:t>
        </w:r>
      </w:ins>
      <w:ins w:id="620" w:author="Elizabeth Marks" w:date="2021-04-22T21:26:00Z">
        <w:r w:rsidR="00847D1F" w:rsidRPr="00D61E47">
          <w:rPr>
            <w:rFonts w:ascii="Times New Roman" w:hAnsi="Times New Roman" w:cs="Times New Roman"/>
            <w:sz w:val="24"/>
            <w:szCs w:val="24"/>
            <w:rPrChange w:id="621" w:author="Elizabeth Marks" w:date="2021-04-27T05:35:00Z">
              <w:rPr>
                <w:sz w:val="24"/>
                <w:szCs w:val="24"/>
              </w:rPr>
            </w:rPrChange>
          </w:rPr>
          <w:t>Throughout the past 40 years</w:t>
        </w:r>
      </w:ins>
      <w:ins w:id="622" w:author="Elizabeth Marks" w:date="2021-04-23T14:30:00Z">
        <w:r w:rsidR="0006238A" w:rsidRPr="00D61E47">
          <w:rPr>
            <w:rFonts w:ascii="Times New Roman" w:hAnsi="Times New Roman" w:cs="Times New Roman"/>
            <w:sz w:val="24"/>
            <w:szCs w:val="24"/>
            <w:rPrChange w:id="623" w:author="Elizabeth Marks" w:date="2021-04-27T05:35:00Z">
              <w:rPr>
                <w:rFonts w:ascii="Times New Roman" w:hAnsi="Times New Roman" w:cs="Times New Roman"/>
                <w:sz w:val="24"/>
                <w:szCs w:val="24"/>
              </w:rPr>
            </w:rPrChange>
          </w:rPr>
          <w:t>,</w:t>
        </w:r>
      </w:ins>
      <w:ins w:id="624" w:author="Elizabeth Marks" w:date="2021-04-22T21:26:00Z">
        <w:r w:rsidR="00847D1F" w:rsidRPr="00D61E47">
          <w:rPr>
            <w:rFonts w:ascii="Times New Roman" w:hAnsi="Times New Roman" w:cs="Times New Roman"/>
            <w:sz w:val="24"/>
            <w:szCs w:val="24"/>
            <w:rPrChange w:id="625" w:author="Elizabeth Marks" w:date="2021-04-27T05:35:00Z">
              <w:rPr>
                <w:sz w:val="24"/>
                <w:szCs w:val="24"/>
              </w:rPr>
            </w:rPrChange>
          </w:rPr>
          <w:t xml:space="preserve"> i</w:t>
        </w:r>
      </w:ins>
      <w:ins w:id="626" w:author="Elizabeth Marks" w:date="2021-04-22T18:17:00Z">
        <w:r w:rsidR="00256BDA" w:rsidRPr="00D61E47">
          <w:rPr>
            <w:rFonts w:ascii="Times New Roman" w:hAnsi="Times New Roman" w:cs="Times New Roman"/>
            <w:sz w:val="24"/>
            <w:szCs w:val="24"/>
            <w:rPrChange w:id="627" w:author="Elizabeth Marks" w:date="2021-04-27T05:35:00Z">
              <w:rPr>
                <w:sz w:val="24"/>
                <w:szCs w:val="24"/>
              </w:rPr>
            </w:rPrChange>
          </w:rPr>
          <w:t xml:space="preserve">t has become </w:t>
        </w:r>
      </w:ins>
      <w:ins w:id="628" w:author="Elizabeth Marks" w:date="2021-04-27T00:26:00Z">
        <w:r w:rsidR="00BC3DA5" w:rsidRPr="00D61E47">
          <w:rPr>
            <w:rFonts w:ascii="Times New Roman" w:hAnsi="Times New Roman" w:cs="Times New Roman"/>
            <w:sz w:val="24"/>
            <w:szCs w:val="24"/>
            <w:rPrChange w:id="629" w:author="Elizabeth Marks" w:date="2021-04-27T05:35:00Z">
              <w:rPr>
                <w:rFonts w:ascii="Times New Roman" w:hAnsi="Times New Roman" w:cs="Times New Roman"/>
                <w:sz w:val="24"/>
                <w:szCs w:val="24"/>
              </w:rPr>
            </w:rPrChange>
          </w:rPr>
          <w:t xml:space="preserve">one of the predominantly used </w:t>
        </w:r>
        <w:r w:rsidR="00C51BF4" w:rsidRPr="00D61E47">
          <w:rPr>
            <w:rFonts w:ascii="Times New Roman" w:hAnsi="Times New Roman" w:cs="Times New Roman"/>
            <w:sz w:val="24"/>
            <w:szCs w:val="24"/>
            <w:rPrChange w:id="630" w:author="Elizabeth Marks" w:date="2021-04-27T05:35:00Z">
              <w:rPr>
                <w:rFonts w:ascii="Times New Roman" w:hAnsi="Times New Roman" w:cs="Times New Roman"/>
                <w:sz w:val="24"/>
                <w:szCs w:val="24"/>
              </w:rPr>
            </w:rPrChange>
          </w:rPr>
          <w:t xml:space="preserve">models of organizational culture </w:t>
        </w:r>
      </w:ins>
      <w:ins w:id="631" w:author="Elizabeth Marks" w:date="2021-04-27T00:27:00Z">
        <w:r w:rsidR="00C51BF4" w:rsidRPr="00D61E47">
          <w:rPr>
            <w:rFonts w:ascii="Times New Roman" w:hAnsi="Times New Roman" w:cs="Times New Roman"/>
            <w:sz w:val="24"/>
            <w:szCs w:val="24"/>
            <w:rPrChange w:id="632" w:author="Elizabeth Marks" w:date="2021-04-27T05:35:00Z">
              <w:rPr>
                <w:rFonts w:ascii="Times New Roman" w:hAnsi="Times New Roman" w:cs="Times New Roman"/>
                <w:sz w:val="24"/>
                <w:szCs w:val="24"/>
              </w:rPr>
            </w:rPrChange>
          </w:rPr>
          <w:t>and has heavily influenced research into</w:t>
        </w:r>
        <w:r w:rsidR="00E87059" w:rsidRPr="00D61E47">
          <w:rPr>
            <w:rFonts w:ascii="Times New Roman" w:hAnsi="Times New Roman" w:cs="Times New Roman"/>
            <w:sz w:val="24"/>
            <w:szCs w:val="24"/>
            <w:rPrChange w:id="633" w:author="Elizabeth Marks" w:date="2021-04-27T05:35:00Z">
              <w:rPr>
                <w:rFonts w:ascii="Times New Roman" w:hAnsi="Times New Roman" w:cs="Times New Roman"/>
                <w:sz w:val="24"/>
                <w:szCs w:val="24"/>
              </w:rPr>
            </w:rPrChange>
          </w:rPr>
          <w:t xml:space="preserve"> the diagnosis</w:t>
        </w:r>
      </w:ins>
      <w:ins w:id="634" w:author="Elizabeth Marks" w:date="2021-04-27T00:28:00Z">
        <w:r w:rsidR="00E87059" w:rsidRPr="00D61E47">
          <w:rPr>
            <w:rFonts w:ascii="Times New Roman" w:hAnsi="Times New Roman" w:cs="Times New Roman"/>
            <w:sz w:val="24"/>
            <w:szCs w:val="24"/>
            <w:rPrChange w:id="635" w:author="Elizabeth Marks" w:date="2021-04-27T05:35:00Z">
              <w:rPr>
                <w:rFonts w:ascii="Times New Roman" w:hAnsi="Times New Roman" w:cs="Times New Roman"/>
                <w:sz w:val="24"/>
                <w:szCs w:val="24"/>
              </w:rPr>
            </w:rPrChange>
          </w:rPr>
          <w:t xml:space="preserve"> and intentional change</w:t>
        </w:r>
      </w:ins>
      <w:ins w:id="636" w:author="Elizabeth Marks" w:date="2021-04-27T00:27:00Z">
        <w:r w:rsidR="00E87059" w:rsidRPr="00D61E47">
          <w:rPr>
            <w:rFonts w:ascii="Times New Roman" w:hAnsi="Times New Roman" w:cs="Times New Roman"/>
            <w:sz w:val="24"/>
            <w:szCs w:val="24"/>
            <w:rPrChange w:id="637" w:author="Elizabeth Marks" w:date="2021-04-27T05:35:00Z">
              <w:rPr>
                <w:rFonts w:ascii="Times New Roman" w:hAnsi="Times New Roman" w:cs="Times New Roman"/>
                <w:sz w:val="24"/>
                <w:szCs w:val="24"/>
              </w:rPr>
            </w:rPrChange>
          </w:rPr>
          <w:t xml:space="preserve"> of</w:t>
        </w:r>
        <w:r w:rsidR="00C51BF4" w:rsidRPr="00D61E47">
          <w:rPr>
            <w:rFonts w:ascii="Times New Roman" w:hAnsi="Times New Roman" w:cs="Times New Roman"/>
            <w:sz w:val="24"/>
            <w:szCs w:val="24"/>
            <w:rPrChange w:id="638" w:author="Elizabeth Marks" w:date="2021-04-27T05:35:00Z">
              <w:rPr>
                <w:rFonts w:ascii="Times New Roman" w:hAnsi="Times New Roman" w:cs="Times New Roman"/>
                <w:sz w:val="24"/>
                <w:szCs w:val="24"/>
              </w:rPr>
            </w:rPrChange>
          </w:rPr>
          <w:t xml:space="preserve"> </w:t>
        </w:r>
        <w:r w:rsidR="00E87059" w:rsidRPr="00D61E47">
          <w:rPr>
            <w:rFonts w:ascii="Times New Roman" w:hAnsi="Times New Roman" w:cs="Times New Roman"/>
            <w:sz w:val="24"/>
            <w:szCs w:val="24"/>
            <w:rPrChange w:id="639" w:author="Elizabeth Marks" w:date="2021-04-27T05:35:00Z">
              <w:rPr>
                <w:rFonts w:ascii="Times New Roman" w:hAnsi="Times New Roman" w:cs="Times New Roman"/>
                <w:sz w:val="24"/>
                <w:szCs w:val="24"/>
              </w:rPr>
            </w:rPrChange>
          </w:rPr>
          <w:t xml:space="preserve">culture </w:t>
        </w:r>
      </w:ins>
      <w:ins w:id="640" w:author="Elizabeth Marks" w:date="2021-04-27T00:28:00Z">
        <w:r w:rsidR="00E87059" w:rsidRPr="00D61E47">
          <w:rPr>
            <w:rFonts w:ascii="Times New Roman" w:hAnsi="Times New Roman" w:cs="Times New Roman"/>
            <w:sz w:val="24"/>
            <w:szCs w:val="24"/>
            <w:rPrChange w:id="641" w:author="Elizabeth Marks" w:date="2021-04-27T05:35:00Z">
              <w:rPr>
                <w:rFonts w:ascii="Times New Roman" w:hAnsi="Times New Roman" w:cs="Times New Roman"/>
                <w:sz w:val="24"/>
                <w:szCs w:val="24"/>
              </w:rPr>
            </w:rPrChange>
          </w:rPr>
          <w:t xml:space="preserve">within </w:t>
        </w:r>
      </w:ins>
      <w:ins w:id="642" w:author="Elizabeth Marks" w:date="2021-04-27T05:28:00Z">
        <w:r w:rsidR="00D24A4F" w:rsidRPr="00D61E47">
          <w:rPr>
            <w:rFonts w:ascii="Times New Roman" w:hAnsi="Times New Roman" w:cs="Times New Roman"/>
            <w:sz w:val="24"/>
            <w:szCs w:val="24"/>
            <w:rPrChange w:id="643" w:author="Elizabeth Marks" w:date="2021-04-27T05:35:00Z">
              <w:rPr>
                <w:rFonts w:ascii="Times New Roman" w:hAnsi="Times New Roman" w:cs="Times New Roman"/>
                <w:sz w:val="24"/>
                <w:szCs w:val="24"/>
              </w:rPr>
            </w:rPrChange>
          </w:rPr>
          <w:t xml:space="preserve">an </w:t>
        </w:r>
      </w:ins>
      <w:ins w:id="644" w:author="Elizabeth Marks" w:date="2021-04-27T00:28:00Z">
        <w:r w:rsidR="00E87059" w:rsidRPr="00D61E47">
          <w:rPr>
            <w:rFonts w:ascii="Times New Roman" w:hAnsi="Times New Roman" w:cs="Times New Roman"/>
            <w:sz w:val="24"/>
            <w:szCs w:val="24"/>
            <w:rPrChange w:id="645" w:author="Elizabeth Marks" w:date="2021-04-27T05:35:00Z">
              <w:rPr>
                <w:rFonts w:ascii="Times New Roman" w:hAnsi="Times New Roman" w:cs="Times New Roman"/>
                <w:sz w:val="24"/>
                <w:szCs w:val="24"/>
              </w:rPr>
            </w:rPrChange>
          </w:rPr>
          <w:t>organization</w:t>
        </w:r>
      </w:ins>
      <w:ins w:id="646" w:author="Elizabeth Marks" w:date="2021-04-22T18:18:00Z">
        <w:r w:rsidR="00D1311A" w:rsidRPr="00D61E47">
          <w:rPr>
            <w:rFonts w:ascii="Times New Roman" w:hAnsi="Times New Roman" w:cs="Times New Roman"/>
            <w:sz w:val="24"/>
            <w:szCs w:val="24"/>
            <w:rPrChange w:id="647" w:author="Elizabeth Marks" w:date="2021-04-27T05:35:00Z">
              <w:rPr>
                <w:sz w:val="24"/>
                <w:szCs w:val="24"/>
              </w:rPr>
            </w:rPrChange>
          </w:rPr>
          <w:t xml:space="preserve"> (</w:t>
        </w:r>
        <w:r w:rsidR="00D1311A" w:rsidRPr="00D61E47">
          <w:rPr>
            <w:rFonts w:ascii="Times New Roman" w:hAnsi="Times New Roman" w:cs="Times New Roman"/>
            <w:sz w:val="24"/>
            <w:szCs w:val="24"/>
            <w:rPrChange w:id="648" w:author="Elizabeth Marks" w:date="2021-04-27T05:35:00Z">
              <w:rPr>
                <w:sz w:val="24"/>
                <w:szCs w:val="24"/>
              </w:rPr>
            </w:rPrChange>
          </w:rPr>
          <w:fldChar w:fldCharType="begin"/>
        </w:r>
        <w:r w:rsidR="00D1311A" w:rsidRPr="00D61E47">
          <w:rPr>
            <w:rFonts w:ascii="Times New Roman" w:hAnsi="Times New Roman" w:cs="Times New Roman"/>
            <w:sz w:val="24"/>
            <w:szCs w:val="24"/>
            <w:rPrChange w:id="649" w:author="Elizabeth Marks" w:date="2021-04-27T05:35:00Z">
              <w:rPr>
                <w:sz w:val="24"/>
                <w:szCs w:val="24"/>
              </w:rPr>
            </w:rPrChange>
          </w:rPr>
          <w:instrText xml:space="preserve"> HYPERLINK "http://citeseerx.ist.psu.edu/viewdoc/download?doi=10.1.1.1089.632&amp;rep=rep1&amp;type=pdf" </w:instrText>
        </w:r>
        <w:r w:rsidR="00D1311A" w:rsidRPr="00D61E47">
          <w:rPr>
            <w:rFonts w:ascii="Times New Roman" w:hAnsi="Times New Roman" w:cs="Times New Roman"/>
            <w:sz w:val="24"/>
            <w:szCs w:val="24"/>
            <w:rPrChange w:id="650" w:author="Elizabeth Marks" w:date="2021-04-27T05:35:00Z">
              <w:rPr>
                <w:sz w:val="24"/>
                <w:szCs w:val="24"/>
              </w:rPr>
            </w:rPrChange>
          </w:rPr>
          <w:fldChar w:fldCharType="separate"/>
        </w:r>
        <w:r w:rsidR="00D1311A" w:rsidRPr="00D61E47">
          <w:rPr>
            <w:rStyle w:val="Hyperlink"/>
            <w:rFonts w:ascii="Times New Roman" w:hAnsi="Times New Roman" w:cs="Times New Roman"/>
            <w:sz w:val="24"/>
            <w:szCs w:val="24"/>
            <w:rPrChange w:id="651" w:author="Elizabeth Marks" w:date="2021-04-27T05:35:00Z">
              <w:rPr>
                <w:rStyle w:val="Hyperlink"/>
                <w:sz w:val="24"/>
                <w:szCs w:val="24"/>
              </w:rPr>
            </w:rPrChange>
          </w:rPr>
          <w:t>Yu &amp; Wu, 2009</w:t>
        </w:r>
        <w:r w:rsidR="00D1311A" w:rsidRPr="00D61E47">
          <w:rPr>
            <w:rFonts w:ascii="Times New Roman" w:hAnsi="Times New Roman" w:cs="Times New Roman"/>
            <w:sz w:val="24"/>
            <w:szCs w:val="24"/>
            <w:rPrChange w:id="652" w:author="Elizabeth Marks" w:date="2021-04-27T05:35:00Z">
              <w:rPr>
                <w:sz w:val="24"/>
                <w:szCs w:val="24"/>
              </w:rPr>
            </w:rPrChange>
          </w:rPr>
          <w:fldChar w:fldCharType="end"/>
        </w:r>
        <w:r w:rsidR="00D1311A" w:rsidRPr="00D61E47">
          <w:rPr>
            <w:rFonts w:ascii="Times New Roman" w:hAnsi="Times New Roman" w:cs="Times New Roman"/>
            <w:sz w:val="24"/>
            <w:szCs w:val="24"/>
            <w:rPrChange w:id="653" w:author="Elizabeth Marks" w:date="2021-04-27T05:35:00Z">
              <w:rPr>
                <w:sz w:val="24"/>
                <w:szCs w:val="24"/>
              </w:rPr>
            </w:rPrChange>
          </w:rPr>
          <w:t>)</w:t>
        </w:r>
      </w:ins>
      <w:ins w:id="654" w:author="Elizabeth Marks" w:date="2021-04-27T00:28:00Z">
        <w:r w:rsidR="00E87059" w:rsidRPr="00D61E47">
          <w:rPr>
            <w:rFonts w:ascii="Times New Roman" w:hAnsi="Times New Roman" w:cs="Times New Roman"/>
            <w:sz w:val="24"/>
            <w:szCs w:val="24"/>
            <w:rPrChange w:id="655" w:author="Elizabeth Marks" w:date="2021-04-27T05:35:00Z">
              <w:rPr>
                <w:rFonts w:ascii="Times New Roman" w:hAnsi="Times New Roman" w:cs="Times New Roman"/>
                <w:sz w:val="24"/>
                <w:szCs w:val="24"/>
              </w:rPr>
            </w:rPrChange>
          </w:rPr>
          <w:t>.</w:t>
        </w:r>
      </w:ins>
      <w:ins w:id="656" w:author="Elizabeth Marks" w:date="2021-04-22T18:50:00Z">
        <w:r w:rsidR="00C2500A" w:rsidRPr="00D61E47">
          <w:rPr>
            <w:rFonts w:ascii="Times New Roman" w:hAnsi="Times New Roman" w:cs="Times New Roman"/>
            <w:sz w:val="24"/>
            <w:szCs w:val="24"/>
            <w:rPrChange w:id="657" w:author="Elizabeth Marks" w:date="2021-04-27T05:35:00Z">
              <w:rPr>
                <w:sz w:val="24"/>
                <w:szCs w:val="24"/>
              </w:rPr>
            </w:rPrChange>
          </w:rPr>
          <w:t xml:space="preserve"> </w:t>
        </w:r>
      </w:ins>
      <w:ins w:id="658" w:author="Elizabeth Marks" w:date="2021-04-22T18:51:00Z">
        <w:r w:rsidR="00C2500A" w:rsidRPr="00D61E47">
          <w:rPr>
            <w:rFonts w:ascii="Times New Roman" w:hAnsi="Times New Roman" w:cs="Times New Roman"/>
            <w:sz w:val="24"/>
            <w:szCs w:val="24"/>
            <w:rPrChange w:id="659" w:author="Elizabeth Marks" w:date="2021-04-27T05:35:00Z">
              <w:rPr>
                <w:sz w:val="24"/>
                <w:szCs w:val="24"/>
              </w:rPr>
            </w:rPrChange>
          </w:rPr>
          <w:t xml:space="preserve">Despite being developed in a </w:t>
        </w:r>
      </w:ins>
      <w:ins w:id="660" w:author="Elizabeth Marks" w:date="2021-04-23T14:30:00Z">
        <w:r w:rsidR="0006238A" w:rsidRPr="00D61E47">
          <w:rPr>
            <w:rFonts w:ascii="Times New Roman" w:hAnsi="Times New Roman" w:cs="Times New Roman"/>
            <w:sz w:val="24"/>
            <w:szCs w:val="24"/>
            <w:rPrChange w:id="661" w:author="Elizabeth Marks" w:date="2021-04-27T05:35:00Z">
              <w:rPr>
                <w:rFonts w:ascii="Times New Roman" w:hAnsi="Times New Roman" w:cs="Times New Roman"/>
                <w:sz w:val="24"/>
                <w:szCs w:val="24"/>
              </w:rPr>
            </w:rPrChange>
          </w:rPr>
          <w:t>N</w:t>
        </w:r>
      </w:ins>
      <w:ins w:id="662" w:author="Elizabeth Marks" w:date="2021-04-22T18:51:00Z">
        <w:r w:rsidR="00C2500A" w:rsidRPr="00D61E47">
          <w:rPr>
            <w:rFonts w:ascii="Times New Roman" w:hAnsi="Times New Roman" w:cs="Times New Roman"/>
            <w:sz w:val="24"/>
            <w:szCs w:val="24"/>
            <w:rPrChange w:id="663" w:author="Elizabeth Marks" w:date="2021-04-27T05:35:00Z">
              <w:rPr>
                <w:sz w:val="24"/>
                <w:szCs w:val="24"/>
              </w:rPr>
            </w:rPrChange>
          </w:rPr>
          <w:t xml:space="preserve">orth American </w:t>
        </w:r>
        <w:r w:rsidR="007E01D0" w:rsidRPr="00D61E47">
          <w:rPr>
            <w:rFonts w:ascii="Times New Roman" w:hAnsi="Times New Roman" w:cs="Times New Roman"/>
            <w:sz w:val="24"/>
            <w:szCs w:val="24"/>
            <w:rPrChange w:id="664" w:author="Elizabeth Marks" w:date="2021-04-27T05:35:00Z">
              <w:rPr>
                <w:sz w:val="24"/>
                <w:szCs w:val="24"/>
              </w:rPr>
            </w:rPrChange>
          </w:rPr>
          <w:t>context</w:t>
        </w:r>
      </w:ins>
      <w:ins w:id="665" w:author="Elizabeth Marks" w:date="2021-04-23T14:30:00Z">
        <w:r w:rsidR="0006238A" w:rsidRPr="00D61E47">
          <w:rPr>
            <w:rFonts w:ascii="Times New Roman" w:hAnsi="Times New Roman" w:cs="Times New Roman"/>
            <w:sz w:val="24"/>
            <w:szCs w:val="24"/>
            <w:rPrChange w:id="666" w:author="Elizabeth Marks" w:date="2021-04-27T05:35:00Z">
              <w:rPr>
                <w:rFonts w:ascii="Times New Roman" w:hAnsi="Times New Roman" w:cs="Times New Roman"/>
                <w:sz w:val="24"/>
                <w:szCs w:val="24"/>
              </w:rPr>
            </w:rPrChange>
          </w:rPr>
          <w:t>,</w:t>
        </w:r>
      </w:ins>
      <w:ins w:id="667" w:author="Elizabeth Marks" w:date="2021-04-22T18:51:00Z">
        <w:r w:rsidR="007E01D0" w:rsidRPr="00D61E47">
          <w:rPr>
            <w:rFonts w:ascii="Times New Roman" w:hAnsi="Times New Roman" w:cs="Times New Roman"/>
            <w:sz w:val="24"/>
            <w:szCs w:val="24"/>
            <w:rPrChange w:id="668" w:author="Elizabeth Marks" w:date="2021-04-27T05:35:00Z">
              <w:rPr>
                <w:sz w:val="24"/>
                <w:szCs w:val="24"/>
              </w:rPr>
            </w:rPrChange>
          </w:rPr>
          <w:t xml:space="preserve"> it has bee</w:t>
        </w:r>
      </w:ins>
      <w:ins w:id="669" w:author="Elizabeth Marks" w:date="2021-04-22T18:52:00Z">
        <w:r w:rsidR="00C26A1C" w:rsidRPr="00D61E47">
          <w:rPr>
            <w:rFonts w:ascii="Times New Roman" w:hAnsi="Times New Roman" w:cs="Times New Roman"/>
            <w:sz w:val="24"/>
            <w:szCs w:val="24"/>
            <w:rPrChange w:id="670" w:author="Elizabeth Marks" w:date="2021-04-27T05:35:00Z">
              <w:rPr>
                <w:sz w:val="24"/>
                <w:szCs w:val="24"/>
              </w:rPr>
            </w:rPrChange>
          </w:rPr>
          <w:t xml:space="preserve">n </w:t>
        </w:r>
      </w:ins>
      <w:ins w:id="671" w:author="Elizabeth Marks" w:date="2021-04-22T18:53:00Z">
        <w:r w:rsidR="007F473C" w:rsidRPr="00D61E47">
          <w:rPr>
            <w:rFonts w:ascii="Times New Roman" w:hAnsi="Times New Roman" w:cs="Times New Roman"/>
            <w:sz w:val="24"/>
            <w:szCs w:val="24"/>
            <w:rPrChange w:id="672" w:author="Elizabeth Marks" w:date="2021-04-27T05:35:00Z">
              <w:rPr>
                <w:sz w:val="24"/>
                <w:szCs w:val="24"/>
              </w:rPr>
            </w:rPrChange>
          </w:rPr>
          <w:t>studied across the globe</w:t>
        </w:r>
      </w:ins>
      <w:ins w:id="673" w:author="Elizabeth Marks" w:date="2021-04-22T18:52:00Z">
        <w:r w:rsidR="00C26A1C" w:rsidRPr="00D61E47">
          <w:rPr>
            <w:rFonts w:ascii="Times New Roman" w:hAnsi="Times New Roman" w:cs="Times New Roman"/>
            <w:sz w:val="24"/>
            <w:szCs w:val="24"/>
            <w:rPrChange w:id="674" w:author="Elizabeth Marks" w:date="2021-04-27T05:35:00Z">
              <w:rPr>
                <w:sz w:val="24"/>
                <w:szCs w:val="24"/>
              </w:rPr>
            </w:rPrChange>
          </w:rPr>
          <w:t xml:space="preserve"> and found to maintain its validity and reliability</w:t>
        </w:r>
      </w:ins>
      <w:ins w:id="675" w:author="Elizabeth Marks" w:date="2021-04-22T18:53:00Z">
        <w:r w:rsidR="00592D26" w:rsidRPr="00D61E47">
          <w:rPr>
            <w:rFonts w:ascii="Times New Roman" w:hAnsi="Times New Roman" w:cs="Times New Roman"/>
            <w:sz w:val="24"/>
            <w:szCs w:val="24"/>
            <w:rPrChange w:id="676" w:author="Elizabeth Marks" w:date="2021-04-27T05:35:00Z">
              <w:rPr>
                <w:sz w:val="24"/>
                <w:szCs w:val="24"/>
              </w:rPr>
            </w:rPrChange>
          </w:rPr>
          <w:t xml:space="preserve"> (</w:t>
        </w:r>
        <w:r w:rsidR="00592D26" w:rsidRPr="00D61E47">
          <w:rPr>
            <w:rFonts w:ascii="Times New Roman" w:hAnsi="Times New Roman" w:cs="Times New Roman"/>
            <w:sz w:val="24"/>
            <w:szCs w:val="24"/>
            <w:rPrChange w:id="677" w:author="Elizabeth Marks" w:date="2021-04-27T05:35:00Z">
              <w:rPr>
                <w:sz w:val="24"/>
                <w:szCs w:val="24"/>
              </w:rPr>
            </w:rPrChange>
          </w:rPr>
          <w:fldChar w:fldCharType="begin"/>
        </w:r>
        <w:r w:rsidR="00592D26" w:rsidRPr="00D61E47">
          <w:rPr>
            <w:rFonts w:ascii="Times New Roman" w:hAnsi="Times New Roman" w:cs="Times New Roman"/>
            <w:sz w:val="24"/>
            <w:szCs w:val="24"/>
            <w:rPrChange w:id="678" w:author="Elizabeth Marks" w:date="2021-04-27T05:35:00Z">
              <w:rPr>
                <w:sz w:val="24"/>
                <w:szCs w:val="24"/>
              </w:rPr>
            </w:rPrChange>
          </w:rPr>
          <w:instrText xml:space="preserve"> HYPERLINK "http://citeseerx.ist.psu.edu/viewdoc/download?doi=10.1.1.1089.632&amp;rep=rep1&amp;type=pdf" </w:instrText>
        </w:r>
        <w:r w:rsidR="00592D26" w:rsidRPr="00D61E47">
          <w:rPr>
            <w:rFonts w:ascii="Times New Roman" w:hAnsi="Times New Roman" w:cs="Times New Roman"/>
            <w:sz w:val="24"/>
            <w:szCs w:val="24"/>
            <w:rPrChange w:id="679" w:author="Elizabeth Marks" w:date="2021-04-27T05:35:00Z">
              <w:rPr>
                <w:sz w:val="24"/>
                <w:szCs w:val="24"/>
              </w:rPr>
            </w:rPrChange>
          </w:rPr>
          <w:fldChar w:fldCharType="separate"/>
        </w:r>
        <w:r w:rsidR="00592D26" w:rsidRPr="00D61E47">
          <w:rPr>
            <w:rStyle w:val="Hyperlink"/>
            <w:rFonts w:ascii="Times New Roman" w:hAnsi="Times New Roman" w:cs="Times New Roman"/>
            <w:sz w:val="24"/>
            <w:szCs w:val="24"/>
            <w:rPrChange w:id="680" w:author="Elizabeth Marks" w:date="2021-04-27T05:35:00Z">
              <w:rPr>
                <w:rStyle w:val="Hyperlink"/>
                <w:sz w:val="24"/>
                <w:szCs w:val="24"/>
              </w:rPr>
            </w:rPrChange>
          </w:rPr>
          <w:t>Yu &amp; Wu, 2009</w:t>
        </w:r>
        <w:r w:rsidR="00592D26" w:rsidRPr="00D61E47">
          <w:rPr>
            <w:rFonts w:ascii="Times New Roman" w:hAnsi="Times New Roman" w:cs="Times New Roman"/>
            <w:sz w:val="24"/>
            <w:szCs w:val="24"/>
            <w:rPrChange w:id="681" w:author="Elizabeth Marks" w:date="2021-04-27T05:35:00Z">
              <w:rPr>
                <w:sz w:val="24"/>
                <w:szCs w:val="24"/>
              </w:rPr>
            </w:rPrChange>
          </w:rPr>
          <w:fldChar w:fldCharType="end"/>
        </w:r>
        <w:r w:rsidR="00592D26" w:rsidRPr="00D61E47">
          <w:rPr>
            <w:rFonts w:ascii="Times New Roman" w:hAnsi="Times New Roman" w:cs="Times New Roman"/>
            <w:sz w:val="24"/>
            <w:szCs w:val="24"/>
            <w:rPrChange w:id="682" w:author="Elizabeth Marks" w:date="2021-04-27T05:35:00Z">
              <w:rPr>
                <w:sz w:val="24"/>
                <w:szCs w:val="24"/>
              </w:rPr>
            </w:rPrChange>
          </w:rPr>
          <w:t xml:space="preserve">, </w:t>
        </w:r>
        <w:r w:rsidR="007F473C" w:rsidRPr="00D61E47">
          <w:rPr>
            <w:rFonts w:ascii="Times New Roman" w:hAnsi="Times New Roman" w:cs="Times New Roman"/>
            <w:sz w:val="24"/>
            <w:szCs w:val="24"/>
            <w:rPrChange w:id="683" w:author="Elizabeth Marks" w:date="2021-04-27T05:35:00Z">
              <w:rPr>
                <w:sz w:val="24"/>
                <w:szCs w:val="24"/>
              </w:rPr>
            </w:rPrChange>
          </w:rPr>
          <w:fldChar w:fldCharType="begin"/>
        </w:r>
        <w:r w:rsidR="007F473C" w:rsidRPr="00D61E47">
          <w:rPr>
            <w:rFonts w:ascii="Times New Roman" w:hAnsi="Times New Roman" w:cs="Times New Roman"/>
            <w:sz w:val="24"/>
            <w:szCs w:val="24"/>
            <w:rPrChange w:id="684" w:author="Elizabeth Marks" w:date="2021-04-27T05:35:00Z">
              <w:rPr>
                <w:sz w:val="24"/>
                <w:szCs w:val="24"/>
              </w:rPr>
            </w:rPrChange>
          </w:rPr>
          <w:instrText xml:space="preserve"> HYPERLINK "https://www.emerald.com/insight/content/doi/10.1108/02683940310459583/full/html?casa_token=knE0QsrHuqQAAAAA:vOtox03agTdh7J7PE-lCnOF28yQDUBpFgkIRuuwWW0T0gdmu_V9pydhptuMNhNWGAaghsU_IYABle0i-XUBDzyjLO9pjPlmvaPA9npcYMAqdJGFcEhs" </w:instrText>
        </w:r>
        <w:r w:rsidR="007F473C" w:rsidRPr="00D61E47">
          <w:rPr>
            <w:rFonts w:ascii="Times New Roman" w:hAnsi="Times New Roman" w:cs="Times New Roman"/>
            <w:sz w:val="24"/>
            <w:szCs w:val="24"/>
            <w:rPrChange w:id="685" w:author="Elizabeth Marks" w:date="2021-04-27T05:35:00Z">
              <w:rPr>
                <w:sz w:val="24"/>
                <w:szCs w:val="24"/>
              </w:rPr>
            </w:rPrChange>
          </w:rPr>
          <w:fldChar w:fldCharType="separate"/>
        </w:r>
        <w:r w:rsidR="00592D26" w:rsidRPr="00D61E47">
          <w:rPr>
            <w:rStyle w:val="Hyperlink"/>
            <w:rFonts w:ascii="Times New Roman" w:hAnsi="Times New Roman" w:cs="Times New Roman"/>
            <w:sz w:val="24"/>
            <w:szCs w:val="24"/>
            <w:rPrChange w:id="686" w:author="Elizabeth Marks" w:date="2021-04-27T05:35:00Z">
              <w:rPr>
                <w:rStyle w:val="Hyperlink"/>
                <w:sz w:val="24"/>
                <w:szCs w:val="24"/>
              </w:rPr>
            </w:rPrChange>
          </w:rPr>
          <w:t xml:space="preserve">Lamond, </w:t>
        </w:r>
        <w:r w:rsidR="007F473C" w:rsidRPr="00D61E47">
          <w:rPr>
            <w:rStyle w:val="Hyperlink"/>
            <w:rFonts w:ascii="Times New Roman" w:hAnsi="Times New Roman" w:cs="Times New Roman"/>
            <w:sz w:val="24"/>
            <w:szCs w:val="24"/>
            <w:rPrChange w:id="687" w:author="Elizabeth Marks" w:date="2021-04-27T05:35:00Z">
              <w:rPr>
                <w:rStyle w:val="Hyperlink"/>
                <w:sz w:val="24"/>
                <w:szCs w:val="24"/>
              </w:rPr>
            </w:rPrChange>
          </w:rPr>
          <w:t>2003</w:t>
        </w:r>
        <w:r w:rsidR="007F473C" w:rsidRPr="00D61E47">
          <w:rPr>
            <w:rFonts w:ascii="Times New Roman" w:hAnsi="Times New Roman" w:cs="Times New Roman"/>
            <w:sz w:val="24"/>
            <w:szCs w:val="24"/>
            <w:rPrChange w:id="688" w:author="Elizabeth Marks" w:date="2021-04-27T05:35:00Z">
              <w:rPr>
                <w:sz w:val="24"/>
                <w:szCs w:val="24"/>
              </w:rPr>
            </w:rPrChange>
          </w:rPr>
          <w:fldChar w:fldCharType="end"/>
        </w:r>
        <w:r w:rsidR="007F473C" w:rsidRPr="00D61E47">
          <w:rPr>
            <w:rFonts w:ascii="Times New Roman" w:hAnsi="Times New Roman" w:cs="Times New Roman"/>
            <w:sz w:val="24"/>
            <w:szCs w:val="24"/>
            <w:rPrChange w:id="689" w:author="Elizabeth Marks" w:date="2021-04-27T05:35:00Z">
              <w:rPr>
                <w:sz w:val="24"/>
                <w:szCs w:val="24"/>
              </w:rPr>
            </w:rPrChange>
          </w:rPr>
          <w:t>)</w:t>
        </w:r>
      </w:ins>
      <w:ins w:id="690" w:author="Elizabeth Marks" w:date="2021-04-22T20:56:00Z">
        <w:r w:rsidR="003647CF" w:rsidRPr="00D61E47">
          <w:rPr>
            <w:rFonts w:ascii="Times New Roman" w:hAnsi="Times New Roman" w:cs="Times New Roman"/>
            <w:sz w:val="24"/>
            <w:szCs w:val="24"/>
            <w:rPrChange w:id="691" w:author="Elizabeth Marks" w:date="2021-04-27T05:35:00Z">
              <w:rPr>
                <w:sz w:val="24"/>
                <w:szCs w:val="24"/>
              </w:rPr>
            </w:rPrChange>
          </w:rPr>
          <w:t xml:space="preserve">. The model itself consists of two </w:t>
        </w:r>
        <w:r w:rsidR="00BA0AA4" w:rsidRPr="00D61E47">
          <w:rPr>
            <w:rFonts w:ascii="Times New Roman" w:hAnsi="Times New Roman" w:cs="Times New Roman"/>
            <w:sz w:val="24"/>
            <w:szCs w:val="24"/>
            <w:rPrChange w:id="692" w:author="Elizabeth Marks" w:date="2021-04-27T05:35:00Z">
              <w:rPr>
                <w:sz w:val="24"/>
                <w:szCs w:val="24"/>
              </w:rPr>
            </w:rPrChange>
          </w:rPr>
          <w:t>d</w:t>
        </w:r>
      </w:ins>
      <w:ins w:id="693" w:author="Elizabeth Marks" w:date="2021-04-22T20:57:00Z">
        <w:r w:rsidR="00BA0AA4" w:rsidRPr="00D61E47">
          <w:rPr>
            <w:rFonts w:ascii="Times New Roman" w:hAnsi="Times New Roman" w:cs="Times New Roman"/>
            <w:sz w:val="24"/>
            <w:szCs w:val="24"/>
            <w:rPrChange w:id="694" w:author="Elizabeth Marks" w:date="2021-04-27T05:35:00Z">
              <w:rPr>
                <w:sz w:val="24"/>
                <w:szCs w:val="24"/>
              </w:rPr>
            </w:rPrChange>
          </w:rPr>
          <w:t>imensions</w:t>
        </w:r>
      </w:ins>
      <w:ins w:id="695" w:author="Elizabeth Marks" w:date="2021-04-22T21:36:00Z">
        <w:r w:rsidR="00BA1555" w:rsidRPr="00D61E47">
          <w:rPr>
            <w:rFonts w:ascii="Times New Roman" w:hAnsi="Times New Roman" w:cs="Times New Roman"/>
            <w:sz w:val="24"/>
            <w:szCs w:val="24"/>
            <w:rPrChange w:id="696" w:author="Elizabeth Marks" w:date="2021-04-27T05:35:00Z">
              <w:rPr>
                <w:sz w:val="24"/>
                <w:szCs w:val="24"/>
              </w:rPr>
            </w:rPrChange>
          </w:rPr>
          <w:t xml:space="preserve"> </w:t>
        </w:r>
      </w:ins>
      <w:ins w:id="697" w:author="Elizabeth Marks" w:date="2021-04-22T21:43:00Z">
        <w:r w:rsidR="00DB3856" w:rsidRPr="00D61E47">
          <w:rPr>
            <w:rFonts w:ascii="Times New Roman" w:hAnsi="Times New Roman" w:cs="Times New Roman"/>
            <w:sz w:val="24"/>
            <w:szCs w:val="24"/>
            <w:rPrChange w:id="698" w:author="Elizabeth Marks" w:date="2021-04-27T05:35:00Z">
              <w:rPr>
                <w:sz w:val="24"/>
                <w:szCs w:val="24"/>
              </w:rPr>
            </w:rPrChange>
          </w:rPr>
          <w:t xml:space="preserve">that </w:t>
        </w:r>
      </w:ins>
      <w:ins w:id="699" w:author="Elizabeth Marks" w:date="2021-04-22T21:44:00Z">
        <w:r w:rsidR="00F922A0" w:rsidRPr="00D61E47">
          <w:rPr>
            <w:rFonts w:ascii="Times New Roman" w:hAnsi="Times New Roman" w:cs="Times New Roman"/>
            <w:sz w:val="24"/>
            <w:szCs w:val="24"/>
            <w:rPrChange w:id="700" w:author="Elizabeth Marks" w:date="2021-04-27T05:35:00Z">
              <w:rPr>
                <w:sz w:val="24"/>
                <w:szCs w:val="24"/>
              </w:rPr>
            </w:rPrChange>
          </w:rPr>
          <w:t>distinguish</w:t>
        </w:r>
        <w:r w:rsidR="00DB3856" w:rsidRPr="00D61E47">
          <w:rPr>
            <w:rFonts w:ascii="Times New Roman" w:hAnsi="Times New Roman" w:cs="Times New Roman"/>
            <w:sz w:val="24"/>
            <w:szCs w:val="24"/>
            <w:rPrChange w:id="701" w:author="Elizabeth Marks" w:date="2021-04-27T05:35:00Z">
              <w:rPr>
                <w:sz w:val="24"/>
                <w:szCs w:val="24"/>
              </w:rPr>
            </w:rPrChange>
          </w:rPr>
          <w:t xml:space="preserve"> the </w:t>
        </w:r>
        <w:r w:rsidR="00F922A0" w:rsidRPr="00D61E47">
          <w:rPr>
            <w:rFonts w:ascii="Times New Roman" w:hAnsi="Times New Roman" w:cs="Times New Roman"/>
            <w:sz w:val="24"/>
            <w:szCs w:val="24"/>
            <w:rPrChange w:id="702" w:author="Elizabeth Marks" w:date="2021-04-27T05:35:00Z">
              <w:rPr>
                <w:sz w:val="24"/>
                <w:szCs w:val="24"/>
              </w:rPr>
            </w:rPrChange>
          </w:rPr>
          <w:t>criteria</w:t>
        </w:r>
        <w:r w:rsidR="00DB3856" w:rsidRPr="00D61E47">
          <w:rPr>
            <w:rFonts w:ascii="Times New Roman" w:hAnsi="Times New Roman" w:cs="Times New Roman"/>
            <w:sz w:val="24"/>
            <w:szCs w:val="24"/>
            <w:rPrChange w:id="703" w:author="Elizabeth Marks" w:date="2021-04-27T05:35:00Z">
              <w:rPr>
                <w:sz w:val="24"/>
                <w:szCs w:val="24"/>
              </w:rPr>
            </w:rPrChange>
          </w:rPr>
          <w:t xml:space="preserve"> an organization uses to determine </w:t>
        </w:r>
        <w:r w:rsidR="00F922A0" w:rsidRPr="00D61E47">
          <w:rPr>
            <w:rFonts w:ascii="Times New Roman" w:hAnsi="Times New Roman" w:cs="Times New Roman"/>
            <w:sz w:val="24"/>
            <w:szCs w:val="24"/>
            <w:rPrChange w:id="704" w:author="Elizabeth Marks" w:date="2021-04-27T05:35:00Z">
              <w:rPr>
                <w:sz w:val="24"/>
                <w:szCs w:val="24"/>
              </w:rPr>
            </w:rPrChange>
          </w:rPr>
          <w:t>its effectiveness.</w:t>
        </w:r>
      </w:ins>
      <w:ins w:id="705" w:author="Elizabeth Marks" w:date="2021-04-22T21:37:00Z">
        <w:r w:rsidR="00BA1555" w:rsidRPr="00D61E47">
          <w:rPr>
            <w:rFonts w:ascii="Times New Roman" w:hAnsi="Times New Roman" w:cs="Times New Roman"/>
            <w:sz w:val="24"/>
            <w:szCs w:val="24"/>
            <w:rPrChange w:id="706" w:author="Elizabeth Marks" w:date="2021-04-27T05:35:00Z">
              <w:rPr>
                <w:sz w:val="24"/>
                <w:szCs w:val="24"/>
              </w:rPr>
            </w:rPrChange>
          </w:rPr>
          <w:t xml:space="preserve"> The first</w:t>
        </w:r>
      </w:ins>
      <w:ins w:id="707" w:author="Elizabeth Marks" w:date="2021-04-22T21:44:00Z">
        <w:r w:rsidR="00F922A0" w:rsidRPr="00D61E47">
          <w:rPr>
            <w:rFonts w:ascii="Times New Roman" w:hAnsi="Times New Roman" w:cs="Times New Roman"/>
            <w:sz w:val="24"/>
            <w:szCs w:val="24"/>
            <w:rPrChange w:id="708" w:author="Elizabeth Marks" w:date="2021-04-27T05:35:00Z">
              <w:rPr>
                <w:sz w:val="24"/>
                <w:szCs w:val="24"/>
              </w:rPr>
            </w:rPrChange>
          </w:rPr>
          <w:t xml:space="preserve"> relates to </w:t>
        </w:r>
        <w:r w:rsidR="00242A9C" w:rsidRPr="00D61E47">
          <w:rPr>
            <w:rFonts w:ascii="Times New Roman" w:hAnsi="Times New Roman" w:cs="Times New Roman"/>
            <w:sz w:val="24"/>
            <w:szCs w:val="24"/>
            <w:rPrChange w:id="709" w:author="Elizabeth Marks" w:date="2021-04-27T05:35:00Z">
              <w:rPr>
                <w:sz w:val="24"/>
                <w:szCs w:val="24"/>
              </w:rPr>
            </w:rPrChange>
          </w:rPr>
          <w:t xml:space="preserve">how an organization values </w:t>
        </w:r>
      </w:ins>
      <w:ins w:id="710" w:author="Elizabeth Marks" w:date="2021-04-22T21:45:00Z">
        <w:r w:rsidR="00242A9C" w:rsidRPr="00D61E47">
          <w:rPr>
            <w:rFonts w:ascii="Times New Roman" w:hAnsi="Times New Roman" w:cs="Times New Roman"/>
            <w:sz w:val="24"/>
            <w:szCs w:val="24"/>
            <w:rPrChange w:id="711" w:author="Elizabeth Marks" w:date="2021-04-27T05:35:00Z">
              <w:rPr>
                <w:sz w:val="24"/>
                <w:szCs w:val="24"/>
              </w:rPr>
            </w:rPrChange>
          </w:rPr>
          <w:t>flexibility versus stability</w:t>
        </w:r>
      </w:ins>
      <w:ins w:id="712" w:author="Elizabeth Marks" w:date="2021-04-22T21:38:00Z">
        <w:r w:rsidR="00D4399E" w:rsidRPr="00D61E47">
          <w:rPr>
            <w:rFonts w:ascii="Times New Roman" w:hAnsi="Times New Roman" w:cs="Times New Roman"/>
            <w:sz w:val="24"/>
            <w:szCs w:val="24"/>
            <w:rPrChange w:id="713" w:author="Elizabeth Marks" w:date="2021-04-27T05:35:00Z">
              <w:rPr>
                <w:sz w:val="24"/>
                <w:szCs w:val="24"/>
              </w:rPr>
            </w:rPrChange>
          </w:rPr>
          <w:t>. On one end of the spectrum</w:t>
        </w:r>
      </w:ins>
      <w:ins w:id="714" w:author="Elizabeth Marks" w:date="2021-04-23T14:31:00Z">
        <w:r w:rsidR="0006238A" w:rsidRPr="00D61E47">
          <w:rPr>
            <w:rFonts w:ascii="Times New Roman" w:hAnsi="Times New Roman" w:cs="Times New Roman"/>
            <w:sz w:val="24"/>
            <w:szCs w:val="24"/>
            <w:rPrChange w:id="715" w:author="Elizabeth Marks" w:date="2021-04-27T05:35:00Z">
              <w:rPr>
                <w:rFonts w:ascii="Times New Roman" w:hAnsi="Times New Roman" w:cs="Times New Roman"/>
                <w:sz w:val="24"/>
                <w:szCs w:val="24"/>
              </w:rPr>
            </w:rPrChange>
          </w:rPr>
          <w:t>,</w:t>
        </w:r>
      </w:ins>
      <w:ins w:id="716" w:author="Elizabeth Marks" w:date="2021-04-22T21:38:00Z">
        <w:r w:rsidR="00D4399E" w:rsidRPr="00D61E47">
          <w:rPr>
            <w:rFonts w:ascii="Times New Roman" w:hAnsi="Times New Roman" w:cs="Times New Roman"/>
            <w:sz w:val="24"/>
            <w:szCs w:val="24"/>
            <w:rPrChange w:id="717" w:author="Elizabeth Marks" w:date="2021-04-27T05:35:00Z">
              <w:rPr>
                <w:sz w:val="24"/>
                <w:szCs w:val="24"/>
              </w:rPr>
            </w:rPrChange>
          </w:rPr>
          <w:t xml:space="preserve"> there are</w:t>
        </w:r>
      </w:ins>
      <w:ins w:id="718" w:author="Elizabeth Marks" w:date="2021-04-22T21:42:00Z">
        <w:r w:rsidR="00BD6F91" w:rsidRPr="00D61E47">
          <w:rPr>
            <w:rFonts w:ascii="Times New Roman" w:hAnsi="Times New Roman" w:cs="Times New Roman"/>
            <w:sz w:val="24"/>
            <w:szCs w:val="24"/>
            <w:rPrChange w:id="719" w:author="Elizabeth Marks" w:date="2021-04-27T05:35:00Z">
              <w:rPr>
                <w:sz w:val="24"/>
                <w:szCs w:val="24"/>
              </w:rPr>
            </w:rPrChange>
          </w:rPr>
          <w:t xml:space="preserve"> versatile and pliable </w:t>
        </w:r>
        <w:r w:rsidR="00BD6F91" w:rsidRPr="00D61E47">
          <w:rPr>
            <w:rFonts w:ascii="Times New Roman" w:hAnsi="Times New Roman" w:cs="Times New Roman"/>
            <w:sz w:val="24"/>
            <w:szCs w:val="24"/>
            <w:rPrChange w:id="720" w:author="Elizabeth Marks" w:date="2021-04-27T05:35:00Z">
              <w:rPr>
                <w:sz w:val="24"/>
                <w:szCs w:val="24"/>
              </w:rPr>
            </w:rPrChange>
          </w:rPr>
          <w:lastRenderedPageBreak/>
          <w:t>organization</w:t>
        </w:r>
      </w:ins>
      <w:ins w:id="721" w:author="Elizabeth Marks" w:date="2021-04-23T14:31:00Z">
        <w:r w:rsidR="006802BD" w:rsidRPr="00D61E47">
          <w:rPr>
            <w:rFonts w:ascii="Times New Roman" w:hAnsi="Times New Roman" w:cs="Times New Roman"/>
            <w:sz w:val="24"/>
            <w:szCs w:val="24"/>
            <w:rPrChange w:id="722" w:author="Elizabeth Marks" w:date="2021-04-27T05:35:00Z">
              <w:rPr>
                <w:rFonts w:ascii="Times New Roman" w:hAnsi="Times New Roman" w:cs="Times New Roman"/>
                <w:sz w:val="24"/>
                <w:szCs w:val="24"/>
              </w:rPr>
            </w:rPrChange>
          </w:rPr>
          <w:t>s that consider themselves effective because they can</w:t>
        </w:r>
      </w:ins>
      <w:ins w:id="723" w:author="Elizabeth Marks" w:date="2021-04-22T21:38:00Z">
        <w:r w:rsidR="007D3FF3" w:rsidRPr="00D61E47">
          <w:rPr>
            <w:rFonts w:ascii="Times New Roman" w:hAnsi="Times New Roman" w:cs="Times New Roman"/>
            <w:sz w:val="24"/>
            <w:szCs w:val="24"/>
            <w:rPrChange w:id="724" w:author="Elizabeth Marks" w:date="2021-04-27T05:35:00Z">
              <w:rPr>
                <w:sz w:val="24"/>
                <w:szCs w:val="24"/>
              </w:rPr>
            </w:rPrChange>
          </w:rPr>
          <w:t xml:space="preserve"> change and adapt </w:t>
        </w:r>
      </w:ins>
      <w:ins w:id="725" w:author="Elizabeth Marks" w:date="2021-04-27T00:28:00Z">
        <w:r w:rsidR="00C72DCE" w:rsidRPr="00D61E47">
          <w:rPr>
            <w:rFonts w:ascii="Times New Roman" w:hAnsi="Times New Roman" w:cs="Times New Roman"/>
            <w:sz w:val="24"/>
            <w:szCs w:val="24"/>
            <w:rPrChange w:id="726" w:author="Elizabeth Marks" w:date="2021-04-27T05:35:00Z">
              <w:rPr>
                <w:rFonts w:ascii="Times New Roman" w:hAnsi="Times New Roman" w:cs="Times New Roman"/>
                <w:sz w:val="24"/>
                <w:szCs w:val="24"/>
              </w:rPr>
            </w:rPrChange>
          </w:rPr>
          <w:t>quickly.</w:t>
        </w:r>
      </w:ins>
      <w:ins w:id="727" w:author="Elizabeth Marks" w:date="2021-04-22T21:42:00Z">
        <w:r w:rsidR="00BD6F91" w:rsidRPr="00D61E47">
          <w:rPr>
            <w:rFonts w:ascii="Times New Roman" w:hAnsi="Times New Roman" w:cs="Times New Roman"/>
            <w:sz w:val="24"/>
            <w:szCs w:val="24"/>
            <w:rPrChange w:id="728" w:author="Elizabeth Marks" w:date="2021-04-27T05:35:00Z">
              <w:rPr>
                <w:sz w:val="24"/>
                <w:szCs w:val="24"/>
              </w:rPr>
            </w:rPrChange>
          </w:rPr>
          <w:t xml:space="preserve"> On</w:t>
        </w:r>
      </w:ins>
      <w:ins w:id="729" w:author="Elizabeth Marks" w:date="2021-04-22T21:39:00Z">
        <w:r w:rsidR="00E71329" w:rsidRPr="00D61E47">
          <w:rPr>
            <w:rFonts w:ascii="Times New Roman" w:hAnsi="Times New Roman" w:cs="Times New Roman"/>
            <w:sz w:val="24"/>
            <w:szCs w:val="24"/>
            <w:rPrChange w:id="730" w:author="Elizabeth Marks" w:date="2021-04-27T05:35:00Z">
              <w:rPr>
                <w:sz w:val="24"/>
                <w:szCs w:val="24"/>
              </w:rPr>
            </w:rPrChange>
          </w:rPr>
          <w:t xml:space="preserve"> the other end </w:t>
        </w:r>
        <w:r w:rsidR="00ED2760" w:rsidRPr="00D61E47">
          <w:rPr>
            <w:rFonts w:ascii="Times New Roman" w:hAnsi="Times New Roman" w:cs="Times New Roman"/>
            <w:sz w:val="24"/>
            <w:szCs w:val="24"/>
            <w:rPrChange w:id="731" w:author="Elizabeth Marks" w:date="2021-04-27T05:35:00Z">
              <w:rPr>
                <w:sz w:val="24"/>
                <w:szCs w:val="24"/>
              </w:rPr>
            </w:rPrChange>
          </w:rPr>
          <w:t xml:space="preserve">are those who </w:t>
        </w:r>
      </w:ins>
      <w:ins w:id="732" w:author="Elizabeth Marks" w:date="2021-04-22T21:42:00Z">
        <w:r w:rsidR="00BD6F91" w:rsidRPr="00D61E47">
          <w:rPr>
            <w:rFonts w:ascii="Times New Roman" w:hAnsi="Times New Roman" w:cs="Times New Roman"/>
            <w:sz w:val="24"/>
            <w:szCs w:val="24"/>
            <w:rPrChange w:id="733" w:author="Elizabeth Marks" w:date="2021-04-27T05:35:00Z">
              <w:rPr>
                <w:sz w:val="24"/>
                <w:szCs w:val="24"/>
              </w:rPr>
            </w:rPrChange>
          </w:rPr>
          <w:t>value steadiness and durability</w:t>
        </w:r>
      </w:ins>
      <w:ins w:id="734" w:author="Elizabeth Marks" w:date="2021-04-23T14:31:00Z">
        <w:r w:rsidR="006802BD" w:rsidRPr="00D61E47">
          <w:rPr>
            <w:rFonts w:ascii="Times New Roman" w:hAnsi="Times New Roman" w:cs="Times New Roman"/>
            <w:sz w:val="24"/>
            <w:szCs w:val="24"/>
            <w:rPrChange w:id="735" w:author="Elizabeth Marks" w:date="2021-04-27T05:35:00Z">
              <w:rPr>
                <w:rFonts w:ascii="Times New Roman" w:hAnsi="Times New Roman" w:cs="Times New Roman"/>
                <w:sz w:val="24"/>
                <w:szCs w:val="24"/>
              </w:rPr>
            </w:rPrChange>
          </w:rPr>
          <w:t>;</w:t>
        </w:r>
      </w:ins>
      <w:ins w:id="736" w:author="Elizabeth Marks" w:date="2021-04-22T21:42:00Z">
        <w:r w:rsidR="00BD6F91" w:rsidRPr="00D61E47">
          <w:rPr>
            <w:rFonts w:ascii="Times New Roman" w:hAnsi="Times New Roman" w:cs="Times New Roman"/>
            <w:sz w:val="24"/>
            <w:szCs w:val="24"/>
            <w:rPrChange w:id="737" w:author="Elizabeth Marks" w:date="2021-04-27T05:35:00Z">
              <w:rPr>
                <w:sz w:val="24"/>
                <w:szCs w:val="24"/>
              </w:rPr>
            </w:rPrChange>
          </w:rPr>
          <w:t xml:space="preserve"> they </w:t>
        </w:r>
      </w:ins>
      <w:ins w:id="738" w:author="Elizabeth Marks" w:date="2021-04-22T21:39:00Z">
        <w:r w:rsidR="00ED2760" w:rsidRPr="00D61E47">
          <w:rPr>
            <w:rFonts w:ascii="Times New Roman" w:hAnsi="Times New Roman" w:cs="Times New Roman"/>
            <w:sz w:val="24"/>
            <w:szCs w:val="24"/>
            <w:rPrChange w:id="739" w:author="Elizabeth Marks" w:date="2021-04-27T05:35:00Z">
              <w:rPr>
                <w:sz w:val="24"/>
                <w:szCs w:val="24"/>
              </w:rPr>
            </w:rPrChange>
          </w:rPr>
          <w:t>are vi</w:t>
        </w:r>
      </w:ins>
      <w:ins w:id="740" w:author="Elizabeth Marks" w:date="2021-04-22T21:40:00Z">
        <w:r w:rsidR="00ED2760" w:rsidRPr="00D61E47">
          <w:rPr>
            <w:rFonts w:ascii="Times New Roman" w:hAnsi="Times New Roman" w:cs="Times New Roman"/>
            <w:sz w:val="24"/>
            <w:szCs w:val="24"/>
            <w:rPrChange w:id="741" w:author="Elizabeth Marks" w:date="2021-04-27T05:35:00Z">
              <w:rPr>
                <w:sz w:val="24"/>
                <w:szCs w:val="24"/>
              </w:rPr>
            </w:rPrChange>
          </w:rPr>
          <w:t>ewed as effective i</w:t>
        </w:r>
      </w:ins>
      <w:ins w:id="742" w:author="Elizabeth Marks" w:date="2021-04-23T14:31:00Z">
        <w:r w:rsidR="006802BD" w:rsidRPr="00D61E47">
          <w:rPr>
            <w:rFonts w:ascii="Times New Roman" w:hAnsi="Times New Roman" w:cs="Times New Roman"/>
            <w:sz w:val="24"/>
            <w:szCs w:val="24"/>
            <w:rPrChange w:id="743" w:author="Elizabeth Marks" w:date="2021-04-27T05:35:00Z">
              <w:rPr>
                <w:rFonts w:ascii="Times New Roman" w:hAnsi="Times New Roman" w:cs="Times New Roman"/>
                <w:sz w:val="24"/>
                <w:szCs w:val="24"/>
              </w:rPr>
            </w:rPrChange>
          </w:rPr>
          <w:t>f</w:t>
        </w:r>
      </w:ins>
      <w:ins w:id="744" w:author="Elizabeth Marks" w:date="2021-04-22T21:40:00Z">
        <w:r w:rsidR="00ED2760" w:rsidRPr="00D61E47">
          <w:rPr>
            <w:rFonts w:ascii="Times New Roman" w:hAnsi="Times New Roman" w:cs="Times New Roman"/>
            <w:sz w:val="24"/>
            <w:szCs w:val="24"/>
            <w:rPrChange w:id="745" w:author="Elizabeth Marks" w:date="2021-04-27T05:35:00Z">
              <w:rPr>
                <w:sz w:val="24"/>
                <w:szCs w:val="24"/>
              </w:rPr>
            </w:rPrChange>
          </w:rPr>
          <w:t xml:space="preserve"> they remain stable, </w:t>
        </w:r>
        <w:proofErr w:type="gramStart"/>
        <w:r w:rsidR="00ED2760" w:rsidRPr="00D61E47">
          <w:rPr>
            <w:rFonts w:ascii="Times New Roman" w:hAnsi="Times New Roman" w:cs="Times New Roman"/>
            <w:sz w:val="24"/>
            <w:szCs w:val="24"/>
            <w:rPrChange w:id="746" w:author="Elizabeth Marks" w:date="2021-04-27T05:35:00Z">
              <w:rPr>
                <w:sz w:val="24"/>
                <w:szCs w:val="24"/>
              </w:rPr>
            </w:rPrChange>
          </w:rPr>
          <w:t>predictable</w:t>
        </w:r>
        <w:proofErr w:type="gramEnd"/>
        <w:r w:rsidR="00ED2760" w:rsidRPr="00D61E47">
          <w:rPr>
            <w:rFonts w:ascii="Times New Roman" w:hAnsi="Times New Roman" w:cs="Times New Roman"/>
            <w:sz w:val="24"/>
            <w:szCs w:val="24"/>
            <w:rPrChange w:id="747" w:author="Elizabeth Marks" w:date="2021-04-27T05:35:00Z">
              <w:rPr>
                <w:sz w:val="24"/>
                <w:szCs w:val="24"/>
              </w:rPr>
            </w:rPrChange>
          </w:rPr>
          <w:t xml:space="preserve"> and mechanistic over time</w:t>
        </w:r>
      </w:ins>
      <w:ins w:id="748" w:author="Elizabeth Marks" w:date="2021-04-27T00:28:00Z">
        <w:r w:rsidR="00C72DCE" w:rsidRPr="00D61E47">
          <w:rPr>
            <w:rFonts w:ascii="Times New Roman" w:hAnsi="Times New Roman" w:cs="Times New Roman"/>
            <w:sz w:val="24"/>
            <w:szCs w:val="24"/>
            <w:rPrChange w:id="749" w:author="Elizabeth Marks" w:date="2021-04-27T05:35:00Z">
              <w:rPr>
                <w:rFonts w:ascii="Times New Roman" w:hAnsi="Times New Roman" w:cs="Times New Roman"/>
                <w:sz w:val="24"/>
                <w:szCs w:val="24"/>
              </w:rPr>
            </w:rPrChange>
          </w:rPr>
          <w:t xml:space="preserve">. </w:t>
        </w:r>
      </w:ins>
      <w:ins w:id="750" w:author="Elizabeth Marks" w:date="2021-04-22T21:43:00Z">
        <w:r w:rsidR="00DB3856" w:rsidRPr="00D61E47">
          <w:rPr>
            <w:rFonts w:ascii="Times New Roman" w:hAnsi="Times New Roman" w:cs="Times New Roman"/>
            <w:sz w:val="24"/>
            <w:szCs w:val="24"/>
            <w:rPrChange w:id="751" w:author="Elizabeth Marks" w:date="2021-04-27T05:35:00Z">
              <w:rPr>
                <w:sz w:val="24"/>
                <w:szCs w:val="24"/>
              </w:rPr>
            </w:rPrChange>
          </w:rPr>
          <w:t xml:space="preserve">The second dimension </w:t>
        </w:r>
      </w:ins>
      <w:ins w:id="752" w:author="Elizabeth Marks" w:date="2021-04-22T21:46:00Z">
        <w:r w:rsidR="00E40331" w:rsidRPr="00D61E47">
          <w:rPr>
            <w:rFonts w:ascii="Times New Roman" w:hAnsi="Times New Roman" w:cs="Times New Roman"/>
            <w:sz w:val="24"/>
            <w:szCs w:val="24"/>
            <w:rPrChange w:id="753" w:author="Elizabeth Marks" w:date="2021-04-27T05:35:00Z">
              <w:rPr>
                <w:sz w:val="24"/>
                <w:szCs w:val="24"/>
              </w:rPr>
            </w:rPrChange>
          </w:rPr>
          <w:t>differentiates</w:t>
        </w:r>
      </w:ins>
      <w:ins w:id="754" w:author="Elizabeth Marks" w:date="2021-04-22T21:45:00Z">
        <w:r w:rsidR="00E40331" w:rsidRPr="00D61E47">
          <w:rPr>
            <w:rFonts w:ascii="Times New Roman" w:hAnsi="Times New Roman" w:cs="Times New Roman"/>
            <w:sz w:val="24"/>
            <w:szCs w:val="24"/>
            <w:rPrChange w:id="755" w:author="Elizabeth Marks" w:date="2021-04-27T05:35:00Z">
              <w:rPr>
                <w:sz w:val="24"/>
                <w:szCs w:val="24"/>
              </w:rPr>
            </w:rPrChange>
          </w:rPr>
          <w:t xml:space="preserve"> organizations based on their or</w:t>
        </w:r>
      </w:ins>
      <w:ins w:id="756" w:author="Elizabeth Marks" w:date="2021-04-22T21:46:00Z">
        <w:r w:rsidR="00E40331" w:rsidRPr="00D61E47">
          <w:rPr>
            <w:rFonts w:ascii="Times New Roman" w:hAnsi="Times New Roman" w:cs="Times New Roman"/>
            <w:sz w:val="24"/>
            <w:szCs w:val="24"/>
            <w:rPrChange w:id="757" w:author="Elizabeth Marks" w:date="2021-04-27T05:35:00Z">
              <w:rPr>
                <w:sz w:val="24"/>
                <w:szCs w:val="24"/>
              </w:rPr>
            </w:rPrChange>
          </w:rPr>
          <w:t xml:space="preserve">ientation.  Organizations that </w:t>
        </w:r>
        <w:r w:rsidR="00644DDE" w:rsidRPr="00D61E47">
          <w:rPr>
            <w:rFonts w:ascii="Times New Roman" w:hAnsi="Times New Roman" w:cs="Times New Roman"/>
            <w:sz w:val="24"/>
            <w:szCs w:val="24"/>
            <w:rPrChange w:id="758" w:author="Elizabeth Marks" w:date="2021-04-27T05:35:00Z">
              <w:rPr>
                <w:sz w:val="24"/>
                <w:szCs w:val="24"/>
              </w:rPr>
            </w:rPrChange>
          </w:rPr>
          <w:t xml:space="preserve">put a greater emphasis on internal orientation value </w:t>
        </w:r>
      </w:ins>
      <w:ins w:id="759" w:author="Elizabeth Marks" w:date="2021-04-22T21:47:00Z">
        <w:r w:rsidR="001365D6" w:rsidRPr="00D61E47">
          <w:rPr>
            <w:rFonts w:ascii="Times New Roman" w:hAnsi="Times New Roman" w:cs="Times New Roman"/>
            <w:sz w:val="24"/>
            <w:szCs w:val="24"/>
            <w:rPrChange w:id="760" w:author="Elizabeth Marks" w:date="2021-04-27T05:35:00Z">
              <w:rPr>
                <w:sz w:val="24"/>
                <w:szCs w:val="24"/>
              </w:rPr>
            </w:rPrChange>
          </w:rPr>
          <w:t xml:space="preserve">integration and unity and focus inwards on </w:t>
        </w:r>
      </w:ins>
      <w:ins w:id="761" w:author="Elizabeth Marks" w:date="2021-04-23T14:31:00Z">
        <w:r w:rsidR="006802BD" w:rsidRPr="00D61E47">
          <w:rPr>
            <w:rFonts w:ascii="Times New Roman" w:hAnsi="Times New Roman" w:cs="Times New Roman"/>
            <w:sz w:val="24"/>
            <w:szCs w:val="24"/>
            <w:rPrChange w:id="762" w:author="Elizabeth Marks" w:date="2021-04-27T05:35:00Z">
              <w:rPr>
                <w:rFonts w:ascii="Times New Roman" w:hAnsi="Times New Roman" w:cs="Times New Roman"/>
                <w:sz w:val="24"/>
                <w:szCs w:val="24"/>
              </w:rPr>
            </w:rPrChange>
          </w:rPr>
          <w:t>their</w:t>
        </w:r>
      </w:ins>
      <w:ins w:id="763" w:author="Elizabeth Marks" w:date="2021-04-22T21:47:00Z">
        <w:r w:rsidR="001365D6" w:rsidRPr="00D61E47">
          <w:rPr>
            <w:rFonts w:ascii="Times New Roman" w:hAnsi="Times New Roman" w:cs="Times New Roman"/>
            <w:sz w:val="24"/>
            <w:szCs w:val="24"/>
            <w:rPrChange w:id="764" w:author="Elizabeth Marks" w:date="2021-04-27T05:35:00Z">
              <w:rPr>
                <w:sz w:val="24"/>
                <w:szCs w:val="24"/>
              </w:rPr>
            </w:rPrChange>
          </w:rPr>
          <w:t xml:space="preserve"> members</w:t>
        </w:r>
        <w:r w:rsidR="001620DF" w:rsidRPr="00D61E47">
          <w:rPr>
            <w:rFonts w:ascii="Times New Roman" w:hAnsi="Times New Roman" w:cs="Times New Roman"/>
            <w:sz w:val="24"/>
            <w:szCs w:val="24"/>
            <w:rPrChange w:id="765" w:author="Elizabeth Marks" w:date="2021-04-27T05:35:00Z">
              <w:rPr>
                <w:sz w:val="24"/>
                <w:szCs w:val="24"/>
              </w:rPr>
            </w:rPrChange>
          </w:rPr>
          <w:t>.</w:t>
        </w:r>
      </w:ins>
      <w:ins w:id="766" w:author="Elizabeth Marks" w:date="2021-04-22T21:50:00Z">
        <w:r w:rsidR="00F203B2" w:rsidRPr="00D61E47">
          <w:rPr>
            <w:rFonts w:ascii="Times New Roman" w:hAnsi="Times New Roman" w:cs="Times New Roman"/>
            <w:sz w:val="24"/>
            <w:szCs w:val="24"/>
            <w:rPrChange w:id="767" w:author="Elizabeth Marks" w:date="2021-04-27T05:35:00Z">
              <w:rPr>
                <w:sz w:val="24"/>
                <w:szCs w:val="24"/>
              </w:rPr>
            </w:rPrChange>
          </w:rPr>
          <w:t xml:space="preserve"> They </w:t>
        </w:r>
      </w:ins>
      <w:ins w:id="768" w:author="Elizabeth Marks" w:date="2021-04-22T21:51:00Z">
        <w:r w:rsidR="00F203B2" w:rsidRPr="00D61E47">
          <w:rPr>
            <w:rFonts w:ascii="Times New Roman" w:hAnsi="Times New Roman" w:cs="Times New Roman"/>
            <w:sz w:val="24"/>
            <w:szCs w:val="24"/>
            <w:rPrChange w:id="769" w:author="Elizabeth Marks" w:date="2021-04-27T05:35:00Z">
              <w:rPr>
                <w:sz w:val="24"/>
                <w:szCs w:val="24"/>
              </w:rPr>
            </w:rPrChange>
          </w:rPr>
          <w:t xml:space="preserve">strongly value </w:t>
        </w:r>
        <w:r w:rsidR="0074463F" w:rsidRPr="00D61E47">
          <w:rPr>
            <w:rFonts w:ascii="Times New Roman" w:hAnsi="Times New Roman" w:cs="Times New Roman"/>
            <w:sz w:val="24"/>
            <w:szCs w:val="24"/>
            <w:rPrChange w:id="770" w:author="Elizabeth Marks" w:date="2021-04-27T05:35:00Z">
              <w:rPr>
                <w:sz w:val="24"/>
                <w:szCs w:val="24"/>
              </w:rPr>
            </w:rPrChange>
          </w:rPr>
          <w:t>organizational cohesion.</w:t>
        </w:r>
      </w:ins>
      <w:ins w:id="771" w:author="Elizabeth Marks" w:date="2021-04-22T21:47:00Z">
        <w:r w:rsidR="001620DF" w:rsidRPr="00D61E47">
          <w:rPr>
            <w:rFonts w:ascii="Times New Roman" w:hAnsi="Times New Roman" w:cs="Times New Roman"/>
            <w:sz w:val="24"/>
            <w:szCs w:val="24"/>
            <w:rPrChange w:id="772" w:author="Elizabeth Marks" w:date="2021-04-27T05:35:00Z">
              <w:rPr>
                <w:sz w:val="24"/>
                <w:szCs w:val="24"/>
              </w:rPr>
            </w:rPrChange>
          </w:rPr>
          <w:t xml:space="preserve"> O</w:t>
        </w:r>
      </w:ins>
      <w:ins w:id="773" w:author="Elizabeth Marks" w:date="2021-04-22T21:51:00Z">
        <w:r w:rsidR="0074463F" w:rsidRPr="00D61E47">
          <w:rPr>
            <w:rFonts w:ascii="Times New Roman" w:hAnsi="Times New Roman" w:cs="Times New Roman"/>
            <w:sz w:val="24"/>
            <w:szCs w:val="24"/>
            <w:rPrChange w:id="774" w:author="Elizabeth Marks" w:date="2021-04-27T05:35:00Z">
              <w:rPr>
                <w:sz w:val="24"/>
                <w:szCs w:val="24"/>
              </w:rPr>
            </w:rPrChange>
          </w:rPr>
          <w:t>n the other end lie o</w:t>
        </w:r>
      </w:ins>
      <w:ins w:id="775" w:author="Elizabeth Marks" w:date="2021-04-22T21:47:00Z">
        <w:r w:rsidR="001620DF" w:rsidRPr="00D61E47">
          <w:rPr>
            <w:rFonts w:ascii="Times New Roman" w:hAnsi="Times New Roman" w:cs="Times New Roman"/>
            <w:sz w:val="24"/>
            <w:szCs w:val="24"/>
            <w:rPrChange w:id="776" w:author="Elizabeth Marks" w:date="2021-04-27T05:35:00Z">
              <w:rPr>
                <w:sz w:val="24"/>
                <w:szCs w:val="24"/>
              </w:rPr>
            </w:rPrChange>
          </w:rPr>
          <w:t xml:space="preserve">rganizations with an external </w:t>
        </w:r>
      </w:ins>
      <w:ins w:id="777" w:author="Elizabeth Marks" w:date="2021-04-22T21:48:00Z">
        <w:r w:rsidR="00815425" w:rsidRPr="00D61E47">
          <w:rPr>
            <w:rFonts w:ascii="Times New Roman" w:hAnsi="Times New Roman" w:cs="Times New Roman"/>
            <w:sz w:val="24"/>
            <w:szCs w:val="24"/>
            <w:rPrChange w:id="778" w:author="Elizabeth Marks" w:date="2021-04-27T05:35:00Z">
              <w:rPr>
                <w:sz w:val="24"/>
                <w:szCs w:val="24"/>
              </w:rPr>
            </w:rPrChange>
          </w:rPr>
          <w:t xml:space="preserve">orientation focus on interacting or competing with others such as competitors or their industry </w:t>
        </w:r>
        <w:proofErr w:type="gramStart"/>
        <w:r w:rsidR="00815425" w:rsidRPr="00D61E47">
          <w:rPr>
            <w:rFonts w:ascii="Times New Roman" w:hAnsi="Times New Roman" w:cs="Times New Roman"/>
            <w:sz w:val="24"/>
            <w:szCs w:val="24"/>
            <w:rPrChange w:id="779" w:author="Elizabeth Marks" w:date="2021-04-27T05:35:00Z">
              <w:rPr>
                <w:sz w:val="24"/>
                <w:szCs w:val="24"/>
              </w:rPr>
            </w:rPrChange>
          </w:rPr>
          <w:t>as a whole</w:t>
        </w:r>
      </w:ins>
      <w:ins w:id="780" w:author="Elizabeth Marks" w:date="2021-04-22T21:49:00Z">
        <w:r w:rsidR="00712A4E" w:rsidRPr="00D61E47">
          <w:rPr>
            <w:rFonts w:ascii="Times New Roman" w:hAnsi="Times New Roman" w:cs="Times New Roman"/>
            <w:sz w:val="24"/>
            <w:szCs w:val="24"/>
            <w:rPrChange w:id="781" w:author="Elizabeth Marks" w:date="2021-04-27T05:35:00Z">
              <w:rPr>
                <w:sz w:val="24"/>
                <w:szCs w:val="24"/>
              </w:rPr>
            </w:rPrChange>
          </w:rPr>
          <w:t xml:space="preserve"> who</w:t>
        </w:r>
        <w:proofErr w:type="gramEnd"/>
        <w:r w:rsidR="00712A4E" w:rsidRPr="00D61E47">
          <w:rPr>
            <w:rFonts w:ascii="Times New Roman" w:hAnsi="Times New Roman" w:cs="Times New Roman"/>
            <w:sz w:val="24"/>
            <w:szCs w:val="24"/>
            <w:rPrChange w:id="782" w:author="Elizabeth Marks" w:date="2021-04-27T05:35:00Z">
              <w:rPr>
                <w:sz w:val="24"/>
                <w:szCs w:val="24"/>
              </w:rPr>
            </w:rPrChange>
          </w:rPr>
          <w:t xml:space="preserve"> prioritize </w:t>
        </w:r>
        <w:r w:rsidR="003761DE" w:rsidRPr="00D61E47">
          <w:rPr>
            <w:rFonts w:ascii="Times New Roman" w:hAnsi="Times New Roman" w:cs="Times New Roman"/>
            <w:sz w:val="24"/>
            <w:szCs w:val="24"/>
            <w:rPrChange w:id="783" w:author="Elizabeth Marks" w:date="2021-04-27T05:35:00Z">
              <w:rPr>
                <w:sz w:val="24"/>
                <w:szCs w:val="24"/>
              </w:rPr>
            </w:rPrChange>
          </w:rPr>
          <w:t>uniqueness</w:t>
        </w:r>
        <w:r w:rsidR="00712A4E" w:rsidRPr="00D61E47">
          <w:rPr>
            <w:rFonts w:ascii="Times New Roman" w:hAnsi="Times New Roman" w:cs="Times New Roman"/>
            <w:sz w:val="24"/>
            <w:szCs w:val="24"/>
            <w:rPrChange w:id="784" w:author="Elizabeth Marks" w:date="2021-04-27T05:35:00Z">
              <w:rPr>
                <w:sz w:val="24"/>
                <w:szCs w:val="24"/>
              </w:rPr>
            </w:rPrChange>
          </w:rPr>
          <w:t xml:space="preserve"> and </w:t>
        </w:r>
        <w:r w:rsidR="003761DE" w:rsidRPr="00D61E47">
          <w:rPr>
            <w:rFonts w:ascii="Times New Roman" w:hAnsi="Times New Roman" w:cs="Times New Roman"/>
            <w:sz w:val="24"/>
            <w:szCs w:val="24"/>
            <w:rPrChange w:id="785" w:author="Elizabeth Marks" w:date="2021-04-27T05:35:00Z">
              <w:rPr>
                <w:sz w:val="24"/>
                <w:szCs w:val="24"/>
              </w:rPr>
            </w:rPrChange>
          </w:rPr>
          <w:t>independence</w:t>
        </w:r>
      </w:ins>
      <w:ins w:id="786" w:author="Elizabeth Marks" w:date="2021-04-22T21:51:00Z">
        <w:r w:rsidR="0074463F" w:rsidRPr="00D61E47">
          <w:rPr>
            <w:rFonts w:ascii="Times New Roman" w:hAnsi="Times New Roman" w:cs="Times New Roman"/>
            <w:sz w:val="24"/>
            <w:szCs w:val="24"/>
            <w:rPrChange w:id="787" w:author="Elizabeth Marks" w:date="2021-04-27T05:35:00Z">
              <w:rPr>
                <w:sz w:val="24"/>
                <w:szCs w:val="24"/>
              </w:rPr>
            </w:rPrChange>
          </w:rPr>
          <w:t xml:space="preserve"> (</w:t>
        </w:r>
        <w:r w:rsidR="0074463F" w:rsidRPr="00D61E47">
          <w:rPr>
            <w:rFonts w:ascii="Times New Roman" w:hAnsi="Times New Roman" w:cs="Times New Roman"/>
            <w:sz w:val="24"/>
            <w:szCs w:val="24"/>
            <w:lang w:val="en-US"/>
            <w:rPrChange w:id="788" w:author="Elizabeth Marks" w:date="2021-04-27T05:35:00Z">
              <w:rPr>
                <w:rFonts w:ascii="Times New Roman" w:hAnsi="Times New Roman" w:cs="Times New Roman"/>
                <w:sz w:val="24"/>
                <w:szCs w:val="24"/>
                <w:lang w:val="en-US"/>
              </w:rPr>
            </w:rPrChange>
          </w:rPr>
          <w:t>Cameron &amp; Quinn, 2011).</w:t>
        </w:r>
      </w:ins>
    </w:p>
    <w:p w14:paraId="43A4E771" w14:textId="1DCFF635" w:rsidR="004E5141" w:rsidRPr="00D61E47" w:rsidRDefault="006925A2" w:rsidP="00DE2F30">
      <w:pPr>
        <w:spacing w:before="100" w:beforeAutospacing="1" w:after="100" w:afterAutospacing="1" w:line="480" w:lineRule="auto"/>
        <w:ind w:firstLine="720"/>
        <w:rPr>
          <w:ins w:id="789" w:author="Elizabeth Marks" w:date="2021-04-22T22:38:00Z"/>
          <w:rFonts w:ascii="Times New Roman" w:hAnsi="Times New Roman" w:cs="Times New Roman"/>
          <w:sz w:val="24"/>
          <w:szCs w:val="24"/>
          <w:lang w:val="en-US"/>
          <w:rPrChange w:id="790" w:author="Elizabeth Marks" w:date="2021-04-27T05:35:00Z">
            <w:rPr>
              <w:ins w:id="791" w:author="Elizabeth Marks" w:date="2021-04-22T22:38:00Z"/>
              <w:rFonts w:ascii="Times New Roman" w:hAnsi="Times New Roman" w:cs="Times New Roman"/>
              <w:sz w:val="24"/>
              <w:szCs w:val="24"/>
              <w:lang w:val="en-US"/>
            </w:rPr>
          </w:rPrChange>
        </w:rPr>
        <w:pPrChange w:id="792" w:author="Elizabeth Marks" w:date="2021-04-27T00:29:00Z">
          <w:pPr>
            <w:spacing w:before="100" w:beforeAutospacing="1" w:after="100" w:afterAutospacing="1" w:line="480" w:lineRule="auto"/>
          </w:pPr>
        </w:pPrChange>
      </w:pPr>
      <w:ins w:id="793" w:author="Elizabeth Marks" w:date="2021-04-22T21:52:00Z">
        <w:r w:rsidRPr="00D61E47">
          <w:rPr>
            <w:rFonts w:ascii="Times New Roman" w:hAnsi="Times New Roman" w:cs="Times New Roman"/>
            <w:sz w:val="24"/>
            <w:szCs w:val="24"/>
            <w:lang w:val="en-US"/>
            <w:rPrChange w:id="794" w:author="Elizabeth Marks" w:date="2021-04-27T05:35:00Z">
              <w:rPr>
                <w:rFonts w:ascii="Times New Roman" w:hAnsi="Times New Roman" w:cs="Times New Roman"/>
                <w:sz w:val="24"/>
                <w:szCs w:val="24"/>
                <w:lang w:val="en-US"/>
              </w:rPr>
            </w:rPrChange>
          </w:rPr>
          <w:t>The two dimension</w:t>
        </w:r>
      </w:ins>
      <w:ins w:id="795" w:author="Elizabeth Marks" w:date="2021-04-22T21:53:00Z">
        <w:r w:rsidR="001A05AE" w:rsidRPr="00D61E47">
          <w:rPr>
            <w:rFonts w:ascii="Times New Roman" w:hAnsi="Times New Roman" w:cs="Times New Roman"/>
            <w:sz w:val="24"/>
            <w:szCs w:val="24"/>
            <w:lang w:val="en-US"/>
            <w:rPrChange w:id="796" w:author="Elizabeth Marks" w:date="2021-04-27T05:35:00Z">
              <w:rPr>
                <w:rFonts w:ascii="Times New Roman" w:hAnsi="Times New Roman" w:cs="Times New Roman"/>
                <w:sz w:val="24"/>
                <w:szCs w:val="24"/>
                <w:lang w:val="en-US"/>
              </w:rPr>
            </w:rPrChange>
          </w:rPr>
          <w:t>s of the Competing Values Framework come together to form four quadrants</w:t>
        </w:r>
        <w:r w:rsidR="001F5A9C" w:rsidRPr="00D61E47">
          <w:rPr>
            <w:rFonts w:ascii="Times New Roman" w:hAnsi="Times New Roman" w:cs="Times New Roman"/>
            <w:sz w:val="24"/>
            <w:szCs w:val="24"/>
            <w:lang w:val="en-US"/>
            <w:rPrChange w:id="797" w:author="Elizabeth Marks" w:date="2021-04-27T05:35:00Z">
              <w:rPr>
                <w:rFonts w:ascii="Times New Roman" w:hAnsi="Times New Roman" w:cs="Times New Roman"/>
                <w:sz w:val="24"/>
                <w:szCs w:val="24"/>
                <w:lang w:val="en-US"/>
              </w:rPr>
            </w:rPrChange>
          </w:rPr>
          <w:t xml:space="preserve"> that represent classifications of organizational cultures defined by </w:t>
        </w:r>
      </w:ins>
      <w:ins w:id="798" w:author="Elizabeth Marks" w:date="2021-04-22T21:54:00Z">
        <w:r w:rsidR="001F5A9C" w:rsidRPr="00D61E47">
          <w:rPr>
            <w:rFonts w:ascii="Times New Roman" w:hAnsi="Times New Roman" w:cs="Times New Roman"/>
            <w:sz w:val="24"/>
            <w:szCs w:val="24"/>
            <w:lang w:val="en-US"/>
            <w:rPrChange w:id="799" w:author="Elizabeth Marks" w:date="2021-04-27T05:35:00Z">
              <w:rPr>
                <w:rFonts w:ascii="Times New Roman" w:hAnsi="Times New Roman" w:cs="Times New Roman"/>
                <w:sz w:val="24"/>
                <w:szCs w:val="24"/>
                <w:lang w:val="en-US"/>
              </w:rPr>
            </w:rPrChange>
          </w:rPr>
          <w:t>their values</w:t>
        </w:r>
      </w:ins>
      <w:ins w:id="800" w:author="Elizabeth Marks" w:date="2021-04-27T00:29:00Z">
        <w:r w:rsidR="00B81B75" w:rsidRPr="00D61E47">
          <w:rPr>
            <w:rFonts w:ascii="Times New Roman" w:hAnsi="Times New Roman" w:cs="Times New Roman"/>
            <w:sz w:val="24"/>
            <w:szCs w:val="24"/>
            <w:lang w:val="en-US"/>
            <w:rPrChange w:id="801" w:author="Elizabeth Marks" w:date="2021-04-27T05:35:00Z">
              <w:rPr>
                <w:rFonts w:ascii="Times New Roman" w:hAnsi="Times New Roman" w:cs="Times New Roman"/>
                <w:sz w:val="24"/>
                <w:szCs w:val="24"/>
                <w:lang w:val="en-US"/>
              </w:rPr>
            </w:rPrChange>
          </w:rPr>
          <w:t xml:space="preserve">. </w:t>
        </w:r>
      </w:ins>
      <w:ins w:id="802" w:author="Elizabeth Marks" w:date="2021-04-22T21:56:00Z">
        <w:r w:rsidR="00901D9D" w:rsidRPr="00D61E47">
          <w:rPr>
            <w:rFonts w:ascii="Times New Roman" w:hAnsi="Times New Roman" w:cs="Times New Roman"/>
            <w:sz w:val="24"/>
            <w:szCs w:val="24"/>
            <w:lang w:val="en-US"/>
            <w:rPrChange w:id="803" w:author="Elizabeth Marks" w:date="2021-04-27T05:35:00Z">
              <w:rPr>
                <w:rFonts w:ascii="Times New Roman" w:hAnsi="Times New Roman" w:cs="Times New Roman"/>
                <w:sz w:val="24"/>
                <w:szCs w:val="24"/>
                <w:lang w:val="en-US"/>
              </w:rPr>
            </w:rPrChange>
          </w:rPr>
          <w:t xml:space="preserve">The four cultures are </w:t>
        </w:r>
      </w:ins>
      <w:ins w:id="804" w:author="Elizabeth Marks" w:date="2021-04-22T21:57:00Z">
        <w:r w:rsidR="00BE4A71" w:rsidRPr="00D61E47">
          <w:rPr>
            <w:rFonts w:ascii="Times New Roman" w:hAnsi="Times New Roman" w:cs="Times New Roman"/>
            <w:sz w:val="24"/>
            <w:szCs w:val="24"/>
            <w:lang w:val="en-US"/>
            <w:rPrChange w:id="805" w:author="Elizabeth Marks" w:date="2021-04-27T05:35:00Z">
              <w:rPr>
                <w:rFonts w:ascii="Times New Roman" w:hAnsi="Times New Roman" w:cs="Times New Roman"/>
                <w:sz w:val="24"/>
                <w:szCs w:val="24"/>
                <w:lang w:val="en-US"/>
              </w:rPr>
            </w:rPrChange>
          </w:rPr>
          <w:t xml:space="preserve">briefly </w:t>
        </w:r>
      </w:ins>
      <w:ins w:id="806" w:author="Elizabeth Marks" w:date="2021-04-22T21:56:00Z">
        <w:r w:rsidR="00901D9D" w:rsidRPr="00D61E47">
          <w:rPr>
            <w:rFonts w:ascii="Times New Roman" w:hAnsi="Times New Roman" w:cs="Times New Roman"/>
            <w:sz w:val="24"/>
            <w:szCs w:val="24"/>
            <w:lang w:val="en-US"/>
            <w:rPrChange w:id="807" w:author="Elizabeth Marks" w:date="2021-04-27T05:35:00Z">
              <w:rPr>
                <w:rFonts w:ascii="Times New Roman" w:hAnsi="Times New Roman" w:cs="Times New Roman"/>
                <w:sz w:val="24"/>
                <w:szCs w:val="24"/>
                <w:lang w:val="en-US"/>
              </w:rPr>
            </w:rPrChange>
          </w:rPr>
          <w:t>de</w:t>
        </w:r>
      </w:ins>
      <w:ins w:id="808" w:author="Elizabeth Marks" w:date="2021-04-23T14:32:00Z">
        <w:r w:rsidR="006802BD" w:rsidRPr="00D61E47">
          <w:rPr>
            <w:rFonts w:ascii="Times New Roman" w:hAnsi="Times New Roman" w:cs="Times New Roman"/>
            <w:sz w:val="24"/>
            <w:szCs w:val="24"/>
            <w:lang w:val="en-US"/>
            <w:rPrChange w:id="809" w:author="Elizabeth Marks" w:date="2021-04-27T05:35:00Z">
              <w:rPr>
                <w:rFonts w:ascii="Times New Roman" w:hAnsi="Times New Roman" w:cs="Times New Roman"/>
                <w:sz w:val="24"/>
                <w:szCs w:val="24"/>
                <w:lang w:val="en-US"/>
              </w:rPr>
            </w:rPrChange>
          </w:rPr>
          <w:t>scrib</w:t>
        </w:r>
      </w:ins>
      <w:ins w:id="810" w:author="Elizabeth Marks" w:date="2021-04-22T21:56:00Z">
        <w:r w:rsidR="00901D9D" w:rsidRPr="00D61E47">
          <w:rPr>
            <w:rFonts w:ascii="Times New Roman" w:hAnsi="Times New Roman" w:cs="Times New Roman"/>
            <w:sz w:val="24"/>
            <w:szCs w:val="24"/>
            <w:lang w:val="en-US"/>
            <w:rPrChange w:id="811" w:author="Elizabeth Marks" w:date="2021-04-27T05:35:00Z">
              <w:rPr>
                <w:rFonts w:ascii="Times New Roman" w:hAnsi="Times New Roman" w:cs="Times New Roman"/>
                <w:sz w:val="24"/>
                <w:szCs w:val="24"/>
                <w:lang w:val="en-US"/>
              </w:rPr>
            </w:rPrChange>
          </w:rPr>
          <w:t>ed as follows</w:t>
        </w:r>
        <w:r w:rsidR="00BE4A71" w:rsidRPr="00D61E47">
          <w:rPr>
            <w:rFonts w:ascii="Times New Roman" w:hAnsi="Times New Roman" w:cs="Times New Roman"/>
            <w:sz w:val="24"/>
            <w:szCs w:val="24"/>
            <w:lang w:val="en-US"/>
            <w:rPrChange w:id="812" w:author="Elizabeth Marks" w:date="2021-04-27T05:35:00Z">
              <w:rPr>
                <w:rFonts w:ascii="Times New Roman" w:hAnsi="Times New Roman" w:cs="Times New Roman"/>
                <w:sz w:val="24"/>
                <w:szCs w:val="24"/>
                <w:lang w:val="en-US"/>
              </w:rPr>
            </w:rPrChange>
          </w:rPr>
          <w:t xml:space="preserve"> (</w:t>
        </w:r>
      </w:ins>
      <w:ins w:id="813" w:author="Elizabeth Marks" w:date="2021-04-22T22:29:00Z">
        <w:r w:rsidR="00D31455" w:rsidRPr="00D61E47">
          <w:rPr>
            <w:rFonts w:ascii="Times New Roman" w:hAnsi="Times New Roman" w:cs="Times New Roman"/>
            <w:sz w:val="24"/>
            <w:szCs w:val="24"/>
            <w:rPrChange w:id="814" w:author="Elizabeth Marks" w:date="2021-04-27T05:35:00Z">
              <w:rPr>
                <w:sz w:val="24"/>
                <w:szCs w:val="24"/>
              </w:rPr>
            </w:rPrChange>
          </w:rPr>
          <w:t xml:space="preserve">Kim &amp; Quinn, 2006, </w:t>
        </w:r>
      </w:ins>
      <w:ins w:id="815" w:author="Elizabeth Marks" w:date="2021-04-22T21:56:00Z">
        <w:r w:rsidR="00BE4A71" w:rsidRPr="00D61E47">
          <w:rPr>
            <w:rFonts w:ascii="Times New Roman" w:hAnsi="Times New Roman" w:cs="Times New Roman"/>
            <w:sz w:val="24"/>
            <w:szCs w:val="24"/>
            <w:rPrChange w:id="816" w:author="Elizabeth Marks" w:date="2021-04-27T05:35:00Z">
              <w:rPr>
                <w:sz w:val="24"/>
                <w:szCs w:val="24"/>
              </w:rPr>
            </w:rPrChange>
          </w:rPr>
          <w:fldChar w:fldCharType="begin"/>
        </w:r>
        <w:r w:rsidR="00BE4A71" w:rsidRPr="00D61E47">
          <w:rPr>
            <w:rFonts w:ascii="Times New Roman" w:hAnsi="Times New Roman" w:cs="Times New Roman"/>
            <w:sz w:val="24"/>
            <w:szCs w:val="24"/>
            <w:rPrChange w:id="817" w:author="Elizabeth Marks" w:date="2021-04-27T05:35:00Z">
              <w:rPr>
                <w:sz w:val="24"/>
                <w:szCs w:val="24"/>
              </w:rPr>
            </w:rPrChange>
          </w:rPr>
          <w:instrText xml:space="preserve"> HYPERLINK "http://citeseerx.ist.psu.edu/viewdoc/download?doi=10.1.1.1089.632&amp;rep=rep1&amp;type=pdf" </w:instrText>
        </w:r>
        <w:r w:rsidR="00BE4A71" w:rsidRPr="00D61E47">
          <w:rPr>
            <w:rFonts w:ascii="Times New Roman" w:hAnsi="Times New Roman" w:cs="Times New Roman"/>
            <w:sz w:val="24"/>
            <w:szCs w:val="24"/>
            <w:rPrChange w:id="818" w:author="Elizabeth Marks" w:date="2021-04-27T05:35:00Z">
              <w:rPr>
                <w:sz w:val="24"/>
                <w:szCs w:val="24"/>
              </w:rPr>
            </w:rPrChange>
          </w:rPr>
          <w:fldChar w:fldCharType="separate"/>
        </w:r>
        <w:r w:rsidR="00BE4A71" w:rsidRPr="00D61E47">
          <w:rPr>
            <w:rStyle w:val="Hyperlink"/>
            <w:rFonts w:ascii="Times New Roman" w:hAnsi="Times New Roman" w:cs="Times New Roman"/>
            <w:sz w:val="24"/>
            <w:szCs w:val="24"/>
            <w:rPrChange w:id="819" w:author="Elizabeth Marks" w:date="2021-04-27T05:35:00Z">
              <w:rPr>
                <w:rStyle w:val="Hyperlink"/>
                <w:sz w:val="24"/>
                <w:szCs w:val="24"/>
              </w:rPr>
            </w:rPrChange>
          </w:rPr>
          <w:t>Yu &amp; Wu, 2009</w:t>
        </w:r>
        <w:r w:rsidR="00BE4A71" w:rsidRPr="00D61E47">
          <w:rPr>
            <w:rFonts w:ascii="Times New Roman" w:hAnsi="Times New Roman" w:cs="Times New Roman"/>
            <w:sz w:val="24"/>
            <w:szCs w:val="24"/>
            <w:rPrChange w:id="820" w:author="Elizabeth Marks" w:date="2021-04-27T05:35:00Z">
              <w:rPr>
                <w:sz w:val="24"/>
                <w:szCs w:val="24"/>
              </w:rPr>
            </w:rPrChange>
          </w:rPr>
          <w:fldChar w:fldCharType="end"/>
        </w:r>
        <w:r w:rsidR="00BE4A71" w:rsidRPr="00D61E47">
          <w:rPr>
            <w:rFonts w:ascii="Times New Roman" w:hAnsi="Times New Roman" w:cs="Times New Roman"/>
            <w:sz w:val="24"/>
            <w:szCs w:val="24"/>
            <w:rPrChange w:id="821" w:author="Elizabeth Marks" w:date="2021-04-27T05:35:00Z">
              <w:rPr>
                <w:sz w:val="24"/>
                <w:szCs w:val="24"/>
              </w:rPr>
            </w:rPrChange>
          </w:rPr>
          <w:t>)</w:t>
        </w:r>
      </w:ins>
      <w:ins w:id="822" w:author="Elizabeth Marks" w:date="2021-04-22T22:25:00Z">
        <w:r w:rsidR="006152D0" w:rsidRPr="00D61E47">
          <w:rPr>
            <w:rFonts w:ascii="Times New Roman" w:hAnsi="Times New Roman" w:cs="Times New Roman"/>
            <w:sz w:val="24"/>
            <w:szCs w:val="24"/>
            <w:lang w:val="en-US"/>
            <w:rPrChange w:id="823" w:author="Elizabeth Marks" w:date="2021-04-27T05:35:00Z">
              <w:rPr>
                <w:rFonts w:ascii="Times New Roman" w:hAnsi="Times New Roman" w:cs="Times New Roman"/>
                <w:sz w:val="24"/>
                <w:szCs w:val="24"/>
                <w:lang w:val="en-US"/>
              </w:rPr>
            </w:rPrChange>
          </w:rPr>
          <w:t xml:space="preserve">: </w:t>
        </w:r>
      </w:ins>
      <w:ins w:id="824" w:author="Elizabeth Marks" w:date="2021-04-22T21:57:00Z">
        <w:r w:rsidR="00BE4A71" w:rsidRPr="00D61E47">
          <w:rPr>
            <w:rFonts w:ascii="Times New Roman" w:hAnsi="Times New Roman" w:cs="Times New Roman"/>
            <w:sz w:val="24"/>
            <w:szCs w:val="24"/>
            <w:lang w:val="en-US"/>
            <w:rPrChange w:id="825" w:author="Elizabeth Marks" w:date="2021-04-27T05:35:00Z">
              <w:rPr>
                <w:rFonts w:ascii="Times New Roman" w:hAnsi="Times New Roman" w:cs="Times New Roman"/>
                <w:sz w:val="24"/>
                <w:szCs w:val="24"/>
                <w:lang w:val="en-US"/>
              </w:rPr>
            </w:rPrChange>
          </w:rPr>
          <w:t>Clan cultu</w:t>
        </w:r>
      </w:ins>
      <w:ins w:id="826" w:author="Elizabeth Marks" w:date="2021-04-22T22:25:00Z">
        <w:r w:rsidR="005D29A1" w:rsidRPr="00D61E47">
          <w:rPr>
            <w:rFonts w:ascii="Times New Roman" w:hAnsi="Times New Roman" w:cs="Times New Roman"/>
            <w:sz w:val="24"/>
            <w:szCs w:val="24"/>
            <w:lang w:val="en-US"/>
            <w:rPrChange w:id="827" w:author="Elizabeth Marks" w:date="2021-04-27T05:35:00Z">
              <w:rPr>
                <w:rFonts w:ascii="Times New Roman" w:hAnsi="Times New Roman" w:cs="Times New Roman"/>
                <w:sz w:val="24"/>
                <w:szCs w:val="24"/>
                <w:lang w:val="en-US"/>
              </w:rPr>
            </w:rPrChange>
          </w:rPr>
          <w:t xml:space="preserve">re is both internally focused and </w:t>
        </w:r>
      </w:ins>
      <w:ins w:id="828" w:author="Elizabeth Marks" w:date="2021-04-23T13:26:00Z">
        <w:r w:rsidR="00653EB7" w:rsidRPr="00D61E47">
          <w:rPr>
            <w:rFonts w:ascii="Times New Roman" w:hAnsi="Times New Roman" w:cs="Times New Roman"/>
            <w:sz w:val="24"/>
            <w:szCs w:val="24"/>
            <w:lang w:val="en-US"/>
            <w:rPrChange w:id="829" w:author="Elizabeth Marks" w:date="2021-04-27T05:35:00Z">
              <w:rPr>
                <w:rFonts w:ascii="Times New Roman" w:hAnsi="Times New Roman" w:cs="Times New Roman"/>
                <w:sz w:val="24"/>
                <w:szCs w:val="24"/>
                <w:lang w:val="en-US"/>
              </w:rPr>
            </w:rPrChange>
          </w:rPr>
          <w:t>flexible</w:t>
        </w:r>
      </w:ins>
      <w:ins w:id="830" w:author="Elizabeth Marks" w:date="2021-04-22T22:25:00Z">
        <w:r w:rsidR="005D29A1" w:rsidRPr="00D61E47">
          <w:rPr>
            <w:rFonts w:ascii="Times New Roman" w:hAnsi="Times New Roman" w:cs="Times New Roman"/>
            <w:sz w:val="24"/>
            <w:szCs w:val="24"/>
            <w:lang w:val="en-US"/>
            <w:rPrChange w:id="831" w:author="Elizabeth Marks" w:date="2021-04-27T05:35:00Z">
              <w:rPr>
                <w:rFonts w:ascii="Times New Roman" w:hAnsi="Times New Roman" w:cs="Times New Roman"/>
                <w:sz w:val="24"/>
                <w:szCs w:val="24"/>
                <w:lang w:val="en-US"/>
              </w:rPr>
            </w:rPrChange>
          </w:rPr>
          <w:t>. It prio</w:t>
        </w:r>
      </w:ins>
      <w:ins w:id="832" w:author="Elizabeth Marks" w:date="2021-04-22T22:26:00Z">
        <w:r w:rsidR="005D29A1" w:rsidRPr="00D61E47">
          <w:rPr>
            <w:rFonts w:ascii="Times New Roman" w:hAnsi="Times New Roman" w:cs="Times New Roman"/>
            <w:sz w:val="24"/>
            <w:szCs w:val="24"/>
            <w:lang w:val="en-US"/>
            <w:rPrChange w:id="833" w:author="Elizabeth Marks" w:date="2021-04-27T05:35:00Z">
              <w:rPr>
                <w:rFonts w:ascii="Times New Roman" w:hAnsi="Times New Roman" w:cs="Times New Roman"/>
                <w:sz w:val="24"/>
                <w:szCs w:val="24"/>
                <w:lang w:val="en-US"/>
              </w:rPr>
            </w:rPrChange>
          </w:rPr>
          <w:t>ritizes</w:t>
        </w:r>
        <w:r w:rsidR="00476D4F" w:rsidRPr="00D61E47">
          <w:rPr>
            <w:rFonts w:ascii="Times New Roman" w:hAnsi="Times New Roman" w:cs="Times New Roman"/>
            <w:sz w:val="24"/>
            <w:szCs w:val="24"/>
            <w:lang w:val="en-US"/>
            <w:rPrChange w:id="834" w:author="Elizabeth Marks" w:date="2021-04-27T05:35:00Z">
              <w:rPr>
                <w:rFonts w:ascii="Times New Roman" w:hAnsi="Times New Roman" w:cs="Times New Roman"/>
                <w:sz w:val="24"/>
                <w:szCs w:val="24"/>
                <w:lang w:val="en-US"/>
              </w:rPr>
            </w:rPrChange>
          </w:rPr>
          <w:t xml:space="preserve"> th</w:t>
        </w:r>
      </w:ins>
      <w:ins w:id="835" w:author="Elizabeth Marks" w:date="2021-04-27T00:30:00Z">
        <w:r w:rsidR="006254EC" w:rsidRPr="00D61E47">
          <w:rPr>
            <w:rFonts w:ascii="Times New Roman" w:hAnsi="Times New Roman" w:cs="Times New Roman"/>
            <w:sz w:val="24"/>
            <w:szCs w:val="24"/>
            <w:lang w:val="en-US"/>
            <w:rPrChange w:id="836" w:author="Elizabeth Marks" w:date="2021-04-27T05:35:00Z">
              <w:rPr>
                <w:rFonts w:ascii="Times New Roman" w:hAnsi="Times New Roman" w:cs="Times New Roman"/>
                <w:sz w:val="24"/>
                <w:szCs w:val="24"/>
                <w:lang w:val="en-US"/>
              </w:rPr>
            </w:rPrChange>
          </w:rPr>
          <w:t xml:space="preserve">e </w:t>
        </w:r>
      </w:ins>
      <w:ins w:id="837" w:author="Elizabeth Marks" w:date="2021-04-23T14:32:00Z">
        <w:r w:rsidR="009A7194" w:rsidRPr="00D61E47">
          <w:rPr>
            <w:rFonts w:ascii="Times New Roman" w:hAnsi="Times New Roman" w:cs="Times New Roman"/>
            <w:sz w:val="24"/>
            <w:szCs w:val="24"/>
            <w:lang w:val="en-US"/>
            <w:rPrChange w:id="838" w:author="Elizabeth Marks" w:date="2021-04-27T05:35:00Z">
              <w:rPr>
                <w:rFonts w:ascii="Times New Roman" w:hAnsi="Times New Roman" w:cs="Times New Roman"/>
                <w:sz w:val="24"/>
                <w:szCs w:val="24"/>
                <w:lang w:val="en-US"/>
              </w:rPr>
            </w:rPrChange>
          </w:rPr>
          <w:t>shared</w:t>
        </w:r>
      </w:ins>
      <w:ins w:id="839" w:author="Elizabeth Marks" w:date="2021-04-22T22:26:00Z">
        <w:r w:rsidR="007A025C" w:rsidRPr="00D61E47">
          <w:rPr>
            <w:rFonts w:ascii="Times New Roman" w:hAnsi="Times New Roman" w:cs="Times New Roman"/>
            <w:sz w:val="24"/>
            <w:szCs w:val="24"/>
            <w:lang w:val="en-US"/>
            <w:rPrChange w:id="840" w:author="Elizabeth Marks" w:date="2021-04-27T05:35:00Z">
              <w:rPr>
                <w:rFonts w:ascii="Times New Roman" w:hAnsi="Times New Roman" w:cs="Times New Roman"/>
                <w:sz w:val="24"/>
                <w:szCs w:val="24"/>
                <w:lang w:val="en-US"/>
              </w:rPr>
            </w:rPrChange>
          </w:rPr>
          <w:t xml:space="preserve"> goals </w:t>
        </w:r>
      </w:ins>
      <w:ins w:id="841" w:author="Elizabeth Marks" w:date="2021-04-22T23:22:00Z">
        <w:r w:rsidR="00107C1B" w:rsidRPr="00D61E47">
          <w:rPr>
            <w:rFonts w:ascii="Times New Roman" w:hAnsi="Times New Roman" w:cs="Times New Roman"/>
            <w:sz w:val="24"/>
            <w:szCs w:val="24"/>
            <w:lang w:val="en-US"/>
            <w:rPrChange w:id="842" w:author="Elizabeth Marks" w:date="2021-04-27T05:35:00Z">
              <w:rPr>
                <w:rFonts w:ascii="Times New Roman" w:hAnsi="Times New Roman" w:cs="Times New Roman"/>
                <w:sz w:val="24"/>
                <w:szCs w:val="24"/>
                <w:lang w:val="en-US"/>
              </w:rPr>
            </w:rPrChange>
          </w:rPr>
          <w:t>and long-term benefit of its members. To do so</w:t>
        </w:r>
      </w:ins>
      <w:ins w:id="843" w:author="Elizabeth Marks" w:date="2021-04-23T14:32:00Z">
        <w:r w:rsidR="009A7194" w:rsidRPr="00D61E47">
          <w:rPr>
            <w:rFonts w:ascii="Times New Roman" w:hAnsi="Times New Roman" w:cs="Times New Roman"/>
            <w:sz w:val="24"/>
            <w:szCs w:val="24"/>
            <w:lang w:val="en-US"/>
            <w:rPrChange w:id="844" w:author="Elizabeth Marks" w:date="2021-04-27T05:35:00Z">
              <w:rPr>
                <w:rFonts w:ascii="Times New Roman" w:hAnsi="Times New Roman" w:cs="Times New Roman"/>
                <w:sz w:val="24"/>
                <w:szCs w:val="24"/>
                <w:lang w:val="en-US"/>
              </w:rPr>
            </w:rPrChange>
          </w:rPr>
          <w:t>,</w:t>
        </w:r>
      </w:ins>
      <w:ins w:id="845" w:author="Elizabeth Marks" w:date="2021-04-22T23:22:00Z">
        <w:r w:rsidR="00107C1B" w:rsidRPr="00D61E47">
          <w:rPr>
            <w:rFonts w:ascii="Times New Roman" w:hAnsi="Times New Roman" w:cs="Times New Roman"/>
            <w:sz w:val="24"/>
            <w:szCs w:val="24"/>
            <w:lang w:val="en-US"/>
            <w:rPrChange w:id="846" w:author="Elizabeth Marks" w:date="2021-04-27T05:35:00Z">
              <w:rPr>
                <w:rFonts w:ascii="Times New Roman" w:hAnsi="Times New Roman" w:cs="Times New Roman"/>
                <w:sz w:val="24"/>
                <w:szCs w:val="24"/>
                <w:lang w:val="en-US"/>
              </w:rPr>
            </w:rPrChange>
          </w:rPr>
          <w:t xml:space="preserve"> it </w:t>
        </w:r>
      </w:ins>
      <w:ins w:id="847" w:author="Elizabeth Marks" w:date="2021-04-22T23:23:00Z">
        <w:r w:rsidR="00FB0386" w:rsidRPr="00D61E47">
          <w:rPr>
            <w:rFonts w:ascii="Times New Roman" w:hAnsi="Times New Roman" w:cs="Times New Roman"/>
            <w:sz w:val="24"/>
            <w:szCs w:val="24"/>
            <w:lang w:val="en-US"/>
            <w:rPrChange w:id="848" w:author="Elizabeth Marks" w:date="2021-04-27T05:35:00Z">
              <w:rPr>
                <w:rFonts w:ascii="Times New Roman" w:hAnsi="Times New Roman" w:cs="Times New Roman"/>
                <w:sz w:val="24"/>
                <w:szCs w:val="24"/>
                <w:lang w:val="en-US"/>
              </w:rPr>
            </w:rPrChange>
          </w:rPr>
          <w:t>utilizes</w:t>
        </w:r>
      </w:ins>
      <w:ins w:id="849" w:author="Elizabeth Marks" w:date="2021-04-22T22:28:00Z">
        <w:r w:rsidR="00E904D1" w:rsidRPr="00D61E47">
          <w:rPr>
            <w:rFonts w:ascii="Times New Roman" w:hAnsi="Times New Roman" w:cs="Times New Roman"/>
            <w:sz w:val="24"/>
            <w:szCs w:val="24"/>
            <w:lang w:val="en-US"/>
            <w:rPrChange w:id="850" w:author="Elizabeth Marks" w:date="2021-04-27T05:35:00Z">
              <w:rPr>
                <w:rFonts w:ascii="Times New Roman" w:hAnsi="Times New Roman" w:cs="Times New Roman"/>
                <w:sz w:val="24"/>
                <w:szCs w:val="24"/>
                <w:lang w:val="en-US"/>
              </w:rPr>
            </w:rPrChange>
          </w:rPr>
          <w:t xml:space="preserve"> rich </w:t>
        </w:r>
        <w:r w:rsidR="00380656" w:rsidRPr="00D61E47">
          <w:rPr>
            <w:rFonts w:ascii="Times New Roman" w:hAnsi="Times New Roman" w:cs="Times New Roman"/>
            <w:sz w:val="24"/>
            <w:szCs w:val="24"/>
            <w:lang w:val="en-US"/>
            <w:rPrChange w:id="851" w:author="Elizabeth Marks" w:date="2021-04-27T05:35:00Z">
              <w:rPr>
                <w:rFonts w:ascii="Times New Roman" w:hAnsi="Times New Roman" w:cs="Times New Roman"/>
                <w:sz w:val="24"/>
                <w:szCs w:val="24"/>
                <w:lang w:val="en-US"/>
              </w:rPr>
            </w:rPrChange>
          </w:rPr>
          <w:t>member interaction</w:t>
        </w:r>
      </w:ins>
      <w:ins w:id="852" w:author="Elizabeth Marks" w:date="2021-04-22T23:22:00Z">
        <w:r w:rsidR="00107C1B" w:rsidRPr="00D61E47">
          <w:rPr>
            <w:rFonts w:ascii="Times New Roman" w:hAnsi="Times New Roman" w:cs="Times New Roman"/>
            <w:sz w:val="24"/>
            <w:szCs w:val="24"/>
            <w:lang w:val="en-US"/>
            <w:rPrChange w:id="853" w:author="Elizabeth Marks" w:date="2021-04-27T05:35:00Z">
              <w:rPr>
                <w:rFonts w:ascii="Times New Roman" w:hAnsi="Times New Roman" w:cs="Times New Roman"/>
                <w:sz w:val="24"/>
                <w:szCs w:val="24"/>
                <w:lang w:val="en-US"/>
              </w:rPr>
            </w:rPrChange>
          </w:rPr>
          <w:t xml:space="preserve"> </w:t>
        </w:r>
      </w:ins>
      <w:ins w:id="854" w:author="Elizabeth Marks" w:date="2021-04-27T00:30:00Z">
        <w:r w:rsidR="00A305C0" w:rsidRPr="00D61E47">
          <w:rPr>
            <w:rFonts w:ascii="Times New Roman" w:hAnsi="Times New Roman" w:cs="Times New Roman"/>
            <w:sz w:val="24"/>
            <w:szCs w:val="24"/>
            <w:lang w:val="en-US"/>
            <w:rPrChange w:id="855" w:author="Elizabeth Marks" w:date="2021-04-27T05:35:00Z">
              <w:rPr>
                <w:rFonts w:ascii="Times New Roman" w:hAnsi="Times New Roman" w:cs="Times New Roman"/>
                <w:sz w:val="24"/>
                <w:szCs w:val="24"/>
                <w:lang w:val="en-US"/>
              </w:rPr>
            </w:rPrChange>
          </w:rPr>
          <w:t xml:space="preserve">and </w:t>
        </w:r>
      </w:ins>
      <w:ins w:id="856" w:author="Elizabeth Marks" w:date="2021-04-22T23:22:00Z">
        <w:r w:rsidR="00FB0386" w:rsidRPr="00D61E47">
          <w:rPr>
            <w:rFonts w:ascii="Times New Roman" w:hAnsi="Times New Roman" w:cs="Times New Roman"/>
            <w:sz w:val="24"/>
            <w:szCs w:val="24"/>
            <w:lang w:val="en-US"/>
            <w:rPrChange w:id="857" w:author="Elizabeth Marks" w:date="2021-04-27T05:35:00Z">
              <w:rPr>
                <w:rFonts w:ascii="Times New Roman" w:hAnsi="Times New Roman" w:cs="Times New Roman"/>
                <w:sz w:val="24"/>
                <w:szCs w:val="24"/>
                <w:lang w:val="en-US"/>
              </w:rPr>
            </w:rPrChange>
          </w:rPr>
          <w:t xml:space="preserve">aims to act </w:t>
        </w:r>
      </w:ins>
      <w:ins w:id="858" w:author="Elizabeth Marks" w:date="2021-04-22T22:28:00Z">
        <w:r w:rsidR="00380656" w:rsidRPr="00D61E47">
          <w:rPr>
            <w:rFonts w:ascii="Times New Roman" w:hAnsi="Times New Roman" w:cs="Times New Roman"/>
            <w:sz w:val="24"/>
            <w:szCs w:val="24"/>
            <w:lang w:val="en-US"/>
            <w:rPrChange w:id="859" w:author="Elizabeth Marks" w:date="2021-04-27T05:35:00Z">
              <w:rPr>
                <w:rFonts w:ascii="Times New Roman" w:hAnsi="Times New Roman" w:cs="Times New Roman"/>
                <w:sz w:val="24"/>
                <w:szCs w:val="24"/>
                <w:lang w:val="en-US"/>
              </w:rPr>
            </w:rPrChange>
          </w:rPr>
          <w:t>like an extended family</w:t>
        </w:r>
      </w:ins>
      <w:ins w:id="860" w:author="Elizabeth Marks" w:date="2021-04-22T23:23:00Z">
        <w:r w:rsidR="00FB0386" w:rsidRPr="00D61E47">
          <w:rPr>
            <w:rFonts w:ascii="Times New Roman" w:hAnsi="Times New Roman" w:cs="Times New Roman"/>
            <w:sz w:val="24"/>
            <w:szCs w:val="24"/>
            <w:lang w:val="en-US"/>
            <w:rPrChange w:id="861" w:author="Elizabeth Marks" w:date="2021-04-27T05:35:00Z">
              <w:rPr>
                <w:rFonts w:ascii="Times New Roman" w:hAnsi="Times New Roman" w:cs="Times New Roman"/>
                <w:sz w:val="24"/>
                <w:szCs w:val="24"/>
                <w:lang w:val="en-US"/>
              </w:rPr>
            </w:rPrChange>
          </w:rPr>
          <w:t xml:space="preserve">. </w:t>
        </w:r>
      </w:ins>
      <w:ins w:id="862" w:author="Elizabeth Marks" w:date="2021-04-22T23:21:00Z">
        <w:r w:rsidR="009B37C3" w:rsidRPr="00D61E47">
          <w:rPr>
            <w:rFonts w:ascii="Times New Roman" w:hAnsi="Times New Roman" w:cs="Times New Roman"/>
            <w:sz w:val="24"/>
            <w:szCs w:val="24"/>
            <w:rPrChange w:id="863" w:author="Elizabeth Marks" w:date="2021-04-27T05:35:00Z">
              <w:rPr>
                <w:sz w:val="24"/>
                <w:szCs w:val="24"/>
              </w:rPr>
            </w:rPrChange>
          </w:rPr>
          <w:t xml:space="preserve"> </w:t>
        </w:r>
      </w:ins>
      <w:ins w:id="864" w:author="Elizabeth Marks" w:date="2021-04-22T22:29:00Z">
        <w:r w:rsidR="00A73DD0" w:rsidRPr="00D61E47">
          <w:rPr>
            <w:rFonts w:ascii="Times New Roman" w:hAnsi="Times New Roman" w:cs="Times New Roman"/>
            <w:sz w:val="24"/>
            <w:szCs w:val="24"/>
            <w:lang w:val="en-US"/>
            <w:rPrChange w:id="865" w:author="Elizabeth Marks" w:date="2021-04-27T05:35:00Z">
              <w:rPr>
                <w:rFonts w:ascii="Times New Roman" w:hAnsi="Times New Roman" w:cs="Times New Roman"/>
                <w:sz w:val="24"/>
                <w:szCs w:val="24"/>
                <w:lang w:val="en-US"/>
              </w:rPr>
            </w:rPrChange>
          </w:rPr>
          <w:t>Adhocracy culture</w:t>
        </w:r>
      </w:ins>
      <w:ins w:id="866" w:author="Elizabeth Marks" w:date="2021-04-22T22:31:00Z">
        <w:r w:rsidR="00C23D8F" w:rsidRPr="00D61E47">
          <w:rPr>
            <w:rFonts w:ascii="Times New Roman" w:hAnsi="Times New Roman" w:cs="Times New Roman"/>
            <w:sz w:val="24"/>
            <w:szCs w:val="24"/>
            <w:lang w:val="en-US"/>
            <w:rPrChange w:id="867" w:author="Elizabeth Marks" w:date="2021-04-27T05:35:00Z">
              <w:rPr>
                <w:rFonts w:ascii="Times New Roman" w:hAnsi="Times New Roman" w:cs="Times New Roman"/>
                <w:sz w:val="24"/>
                <w:szCs w:val="24"/>
                <w:lang w:val="en-US"/>
              </w:rPr>
            </w:rPrChange>
          </w:rPr>
          <w:t xml:space="preserve"> shares the flexibility of a clan culture but </w:t>
        </w:r>
      </w:ins>
      <w:ins w:id="868" w:author="Elizabeth Marks" w:date="2021-04-22T22:32:00Z">
        <w:r w:rsidR="00C23D8F" w:rsidRPr="00D61E47">
          <w:rPr>
            <w:rFonts w:ascii="Times New Roman" w:hAnsi="Times New Roman" w:cs="Times New Roman"/>
            <w:sz w:val="24"/>
            <w:szCs w:val="24"/>
            <w:lang w:val="en-US"/>
            <w:rPrChange w:id="869" w:author="Elizabeth Marks" w:date="2021-04-27T05:35:00Z">
              <w:rPr>
                <w:rFonts w:ascii="Times New Roman" w:hAnsi="Times New Roman" w:cs="Times New Roman"/>
                <w:sz w:val="24"/>
                <w:szCs w:val="24"/>
                <w:lang w:val="en-US"/>
              </w:rPr>
            </w:rPrChange>
          </w:rPr>
          <w:t>focuses outward on</w:t>
        </w:r>
      </w:ins>
      <w:ins w:id="870" w:author="Elizabeth Marks" w:date="2021-04-23T00:55:00Z">
        <w:r w:rsidR="007A3E62" w:rsidRPr="00D61E47">
          <w:rPr>
            <w:rFonts w:ascii="Times New Roman" w:hAnsi="Times New Roman" w:cs="Times New Roman"/>
            <w:sz w:val="24"/>
            <w:szCs w:val="24"/>
            <w:lang w:val="en-US"/>
            <w:rPrChange w:id="871" w:author="Elizabeth Marks" w:date="2021-04-27T05:35:00Z">
              <w:rPr>
                <w:rFonts w:ascii="Times New Roman" w:hAnsi="Times New Roman" w:cs="Times New Roman"/>
                <w:sz w:val="24"/>
                <w:szCs w:val="24"/>
                <w:lang w:val="en-US"/>
              </w:rPr>
            </w:rPrChange>
          </w:rPr>
          <w:t xml:space="preserve"> the market and</w:t>
        </w:r>
      </w:ins>
      <w:ins w:id="872" w:author="Elizabeth Marks" w:date="2021-04-22T22:32:00Z">
        <w:r w:rsidR="00C23D8F" w:rsidRPr="00D61E47">
          <w:rPr>
            <w:rFonts w:ascii="Times New Roman" w:hAnsi="Times New Roman" w:cs="Times New Roman"/>
            <w:sz w:val="24"/>
            <w:szCs w:val="24"/>
            <w:lang w:val="en-US"/>
            <w:rPrChange w:id="873" w:author="Elizabeth Marks" w:date="2021-04-27T05:35:00Z">
              <w:rPr>
                <w:rFonts w:ascii="Times New Roman" w:hAnsi="Times New Roman" w:cs="Times New Roman"/>
                <w:sz w:val="24"/>
                <w:szCs w:val="24"/>
                <w:lang w:val="en-US"/>
              </w:rPr>
            </w:rPrChange>
          </w:rPr>
          <w:t xml:space="preserve"> differentiating itself from </w:t>
        </w:r>
      </w:ins>
      <w:ins w:id="874" w:author="Elizabeth Marks" w:date="2021-04-23T14:32:00Z">
        <w:r w:rsidR="009A7194" w:rsidRPr="00D61E47">
          <w:rPr>
            <w:rFonts w:ascii="Times New Roman" w:hAnsi="Times New Roman" w:cs="Times New Roman"/>
            <w:sz w:val="24"/>
            <w:szCs w:val="24"/>
            <w:lang w:val="en-US"/>
            <w:rPrChange w:id="875" w:author="Elizabeth Marks" w:date="2021-04-27T05:35:00Z">
              <w:rPr>
                <w:rFonts w:ascii="Times New Roman" w:hAnsi="Times New Roman" w:cs="Times New Roman"/>
                <w:sz w:val="24"/>
                <w:szCs w:val="24"/>
                <w:lang w:val="en-US"/>
              </w:rPr>
            </w:rPrChange>
          </w:rPr>
          <w:t xml:space="preserve">the </w:t>
        </w:r>
      </w:ins>
      <w:proofErr w:type="gramStart"/>
      <w:ins w:id="876" w:author="Elizabeth Marks" w:date="2021-04-22T22:32:00Z">
        <w:r w:rsidR="00E91C60" w:rsidRPr="00D61E47">
          <w:rPr>
            <w:rFonts w:ascii="Times New Roman" w:hAnsi="Times New Roman" w:cs="Times New Roman"/>
            <w:sz w:val="24"/>
            <w:szCs w:val="24"/>
            <w:lang w:val="en-US"/>
            <w:rPrChange w:id="877" w:author="Elizabeth Marks" w:date="2021-04-27T05:35:00Z">
              <w:rPr>
                <w:rFonts w:ascii="Times New Roman" w:hAnsi="Times New Roman" w:cs="Times New Roman"/>
                <w:sz w:val="24"/>
                <w:szCs w:val="24"/>
                <w:lang w:val="en-US"/>
              </w:rPr>
            </w:rPrChange>
          </w:rPr>
          <w:t>competition</w:t>
        </w:r>
      </w:ins>
      <w:ins w:id="878" w:author="Elizabeth Marks" w:date="2021-04-23T14:32:00Z">
        <w:r w:rsidR="009A7194" w:rsidRPr="00D61E47">
          <w:rPr>
            <w:rFonts w:ascii="Times New Roman" w:hAnsi="Times New Roman" w:cs="Times New Roman"/>
            <w:sz w:val="24"/>
            <w:szCs w:val="24"/>
            <w:lang w:val="en-US"/>
            <w:rPrChange w:id="879" w:author="Elizabeth Marks" w:date="2021-04-27T05:35:00Z">
              <w:rPr>
                <w:rFonts w:ascii="Times New Roman" w:hAnsi="Times New Roman" w:cs="Times New Roman"/>
                <w:sz w:val="24"/>
                <w:szCs w:val="24"/>
                <w:lang w:val="en-US"/>
              </w:rPr>
            </w:rPrChange>
          </w:rPr>
          <w:t>,</w:t>
        </w:r>
      </w:ins>
      <w:ins w:id="880" w:author="Elizabeth Marks" w:date="2021-04-22T22:32:00Z">
        <w:r w:rsidR="00E91C60" w:rsidRPr="00D61E47">
          <w:rPr>
            <w:rFonts w:ascii="Times New Roman" w:hAnsi="Times New Roman" w:cs="Times New Roman"/>
            <w:sz w:val="24"/>
            <w:szCs w:val="24"/>
            <w:lang w:val="en-US"/>
            <w:rPrChange w:id="881" w:author="Elizabeth Marks" w:date="2021-04-27T05:35:00Z">
              <w:rPr>
                <w:rFonts w:ascii="Times New Roman" w:hAnsi="Times New Roman" w:cs="Times New Roman"/>
                <w:sz w:val="24"/>
                <w:szCs w:val="24"/>
                <w:lang w:val="en-US"/>
              </w:rPr>
            </w:rPrChange>
          </w:rPr>
          <w:t xml:space="preserve"> and</w:t>
        </w:r>
        <w:proofErr w:type="gramEnd"/>
        <w:r w:rsidR="00E91C60" w:rsidRPr="00D61E47">
          <w:rPr>
            <w:rFonts w:ascii="Times New Roman" w:hAnsi="Times New Roman" w:cs="Times New Roman"/>
            <w:sz w:val="24"/>
            <w:szCs w:val="24"/>
            <w:lang w:val="en-US"/>
            <w:rPrChange w:id="882" w:author="Elizabeth Marks" w:date="2021-04-27T05:35:00Z">
              <w:rPr>
                <w:rFonts w:ascii="Times New Roman" w:hAnsi="Times New Roman" w:cs="Times New Roman"/>
                <w:sz w:val="24"/>
                <w:szCs w:val="24"/>
                <w:lang w:val="en-US"/>
              </w:rPr>
            </w:rPrChange>
          </w:rPr>
          <w:t xml:space="preserve"> keeping ahead of the market. It</w:t>
        </w:r>
      </w:ins>
      <w:ins w:id="883" w:author="Elizabeth Marks" w:date="2021-04-22T22:29:00Z">
        <w:r w:rsidR="00A73DD0" w:rsidRPr="00D61E47">
          <w:rPr>
            <w:rFonts w:ascii="Times New Roman" w:hAnsi="Times New Roman" w:cs="Times New Roman"/>
            <w:sz w:val="24"/>
            <w:szCs w:val="24"/>
            <w:lang w:val="en-US"/>
            <w:rPrChange w:id="884" w:author="Elizabeth Marks" w:date="2021-04-27T05:35:00Z">
              <w:rPr>
                <w:rFonts w:ascii="Times New Roman" w:hAnsi="Times New Roman" w:cs="Times New Roman"/>
                <w:sz w:val="24"/>
                <w:szCs w:val="24"/>
                <w:lang w:val="en-US"/>
              </w:rPr>
            </w:rPrChange>
          </w:rPr>
          <w:t xml:space="preserve"> </w:t>
        </w:r>
      </w:ins>
      <w:ins w:id="885" w:author="Elizabeth Marks" w:date="2021-04-22T22:30:00Z">
        <w:r w:rsidR="00D3429A" w:rsidRPr="00D61E47">
          <w:rPr>
            <w:rFonts w:ascii="Times New Roman" w:hAnsi="Times New Roman" w:cs="Times New Roman"/>
            <w:sz w:val="24"/>
            <w:szCs w:val="24"/>
            <w:lang w:val="en-US"/>
            <w:rPrChange w:id="886" w:author="Elizabeth Marks" w:date="2021-04-27T05:35:00Z">
              <w:rPr>
                <w:rFonts w:ascii="Times New Roman" w:hAnsi="Times New Roman" w:cs="Times New Roman"/>
                <w:sz w:val="24"/>
                <w:szCs w:val="24"/>
                <w:lang w:val="en-US"/>
              </w:rPr>
            </w:rPrChange>
          </w:rPr>
          <w:t xml:space="preserve">is characterized by a </w:t>
        </w:r>
        <w:r w:rsidR="005B4D54" w:rsidRPr="00D61E47">
          <w:rPr>
            <w:rFonts w:ascii="Times New Roman" w:hAnsi="Times New Roman" w:cs="Times New Roman"/>
            <w:sz w:val="24"/>
            <w:szCs w:val="24"/>
            <w:lang w:val="en-US"/>
            <w:rPrChange w:id="887" w:author="Elizabeth Marks" w:date="2021-04-27T05:35:00Z">
              <w:rPr>
                <w:rFonts w:ascii="Times New Roman" w:hAnsi="Times New Roman" w:cs="Times New Roman"/>
                <w:sz w:val="24"/>
                <w:szCs w:val="24"/>
                <w:lang w:val="en-US"/>
              </w:rPr>
            </w:rPrChange>
          </w:rPr>
          <w:t>creative and dynamic workplace that encourages risk</w:t>
        </w:r>
      </w:ins>
      <w:ins w:id="888" w:author="Elizabeth Marks" w:date="2021-04-23T14:32:00Z">
        <w:r w:rsidR="009A7194" w:rsidRPr="00D61E47">
          <w:rPr>
            <w:rFonts w:ascii="Times New Roman" w:hAnsi="Times New Roman" w:cs="Times New Roman"/>
            <w:sz w:val="24"/>
            <w:szCs w:val="24"/>
            <w:lang w:val="en-US"/>
            <w:rPrChange w:id="889" w:author="Elizabeth Marks" w:date="2021-04-27T05:35:00Z">
              <w:rPr>
                <w:rFonts w:ascii="Times New Roman" w:hAnsi="Times New Roman" w:cs="Times New Roman"/>
                <w:sz w:val="24"/>
                <w:szCs w:val="24"/>
                <w:lang w:val="en-US"/>
              </w:rPr>
            </w:rPrChange>
          </w:rPr>
          <w:t>-</w:t>
        </w:r>
      </w:ins>
      <w:ins w:id="890" w:author="Elizabeth Marks" w:date="2021-04-22T22:30:00Z">
        <w:r w:rsidR="005B4D54" w:rsidRPr="00D61E47">
          <w:rPr>
            <w:rFonts w:ascii="Times New Roman" w:hAnsi="Times New Roman" w:cs="Times New Roman"/>
            <w:sz w:val="24"/>
            <w:szCs w:val="24"/>
            <w:lang w:val="en-US"/>
            <w:rPrChange w:id="891" w:author="Elizabeth Marks" w:date="2021-04-27T05:35:00Z">
              <w:rPr>
                <w:rFonts w:ascii="Times New Roman" w:hAnsi="Times New Roman" w:cs="Times New Roman"/>
                <w:sz w:val="24"/>
                <w:szCs w:val="24"/>
                <w:lang w:val="en-US"/>
              </w:rPr>
            </w:rPrChange>
          </w:rPr>
          <w:t>taking amongst members</w:t>
        </w:r>
      </w:ins>
      <w:ins w:id="892" w:author="Elizabeth Marks" w:date="2021-04-23T00:55:00Z">
        <w:r w:rsidR="00A317E5" w:rsidRPr="00D61E47">
          <w:rPr>
            <w:rFonts w:ascii="Times New Roman" w:hAnsi="Times New Roman" w:cs="Times New Roman"/>
            <w:sz w:val="24"/>
            <w:szCs w:val="24"/>
            <w:lang w:val="en-US"/>
            <w:rPrChange w:id="893" w:author="Elizabeth Marks" w:date="2021-04-27T05:35:00Z">
              <w:rPr>
                <w:rFonts w:ascii="Times New Roman" w:hAnsi="Times New Roman" w:cs="Times New Roman"/>
                <w:sz w:val="24"/>
                <w:szCs w:val="24"/>
                <w:lang w:val="en-US"/>
              </w:rPr>
            </w:rPrChange>
          </w:rPr>
          <w:t xml:space="preserve"> for the sake of creativity and innovation</w:t>
        </w:r>
      </w:ins>
      <w:ins w:id="894" w:author="Elizabeth Marks" w:date="2021-04-22T22:30:00Z">
        <w:r w:rsidR="005B4D54" w:rsidRPr="00D61E47">
          <w:rPr>
            <w:rFonts w:ascii="Times New Roman" w:hAnsi="Times New Roman" w:cs="Times New Roman"/>
            <w:sz w:val="24"/>
            <w:szCs w:val="24"/>
            <w:lang w:val="en-US"/>
            <w:rPrChange w:id="895" w:author="Elizabeth Marks" w:date="2021-04-27T05:35:00Z">
              <w:rPr>
                <w:rFonts w:ascii="Times New Roman" w:hAnsi="Times New Roman" w:cs="Times New Roman"/>
                <w:sz w:val="24"/>
                <w:szCs w:val="24"/>
                <w:lang w:val="en-US"/>
              </w:rPr>
            </w:rPrChange>
          </w:rPr>
          <w:t xml:space="preserve">. </w:t>
        </w:r>
      </w:ins>
      <w:ins w:id="896" w:author="Elizabeth Marks" w:date="2021-04-22T22:32:00Z">
        <w:r w:rsidR="00E91C60" w:rsidRPr="00D61E47">
          <w:rPr>
            <w:rFonts w:ascii="Times New Roman" w:hAnsi="Times New Roman" w:cs="Times New Roman"/>
            <w:sz w:val="24"/>
            <w:szCs w:val="24"/>
            <w:lang w:val="en-US"/>
            <w:rPrChange w:id="897" w:author="Elizabeth Marks" w:date="2021-04-27T05:35:00Z">
              <w:rPr>
                <w:rFonts w:ascii="Times New Roman" w:hAnsi="Times New Roman" w:cs="Times New Roman"/>
                <w:sz w:val="24"/>
                <w:szCs w:val="24"/>
                <w:lang w:val="en-US"/>
              </w:rPr>
            </w:rPrChange>
          </w:rPr>
          <w:t xml:space="preserve">Market cultures </w:t>
        </w:r>
      </w:ins>
      <w:ins w:id="898" w:author="Elizabeth Marks" w:date="2021-04-22T22:33:00Z">
        <w:r w:rsidR="003F777E" w:rsidRPr="00D61E47">
          <w:rPr>
            <w:rFonts w:ascii="Times New Roman" w:hAnsi="Times New Roman" w:cs="Times New Roman"/>
            <w:sz w:val="24"/>
            <w:szCs w:val="24"/>
            <w:lang w:val="en-US"/>
            <w:rPrChange w:id="899" w:author="Elizabeth Marks" w:date="2021-04-27T05:35:00Z">
              <w:rPr>
                <w:rFonts w:ascii="Times New Roman" w:hAnsi="Times New Roman" w:cs="Times New Roman"/>
                <w:sz w:val="24"/>
                <w:szCs w:val="24"/>
                <w:lang w:val="en-US"/>
              </w:rPr>
            </w:rPrChange>
          </w:rPr>
          <w:t xml:space="preserve">exist at the intersection of external focus and stability and control. </w:t>
        </w:r>
        <w:r w:rsidR="00D4319E" w:rsidRPr="00D61E47">
          <w:rPr>
            <w:rFonts w:ascii="Times New Roman" w:hAnsi="Times New Roman" w:cs="Times New Roman"/>
            <w:sz w:val="24"/>
            <w:szCs w:val="24"/>
            <w:lang w:val="en-US"/>
            <w:rPrChange w:id="900" w:author="Elizabeth Marks" w:date="2021-04-27T05:35:00Z">
              <w:rPr>
                <w:rFonts w:ascii="Times New Roman" w:hAnsi="Times New Roman" w:cs="Times New Roman"/>
                <w:sz w:val="24"/>
                <w:szCs w:val="24"/>
                <w:lang w:val="en-US"/>
              </w:rPr>
            </w:rPrChange>
          </w:rPr>
          <w:t xml:space="preserve">They share the </w:t>
        </w:r>
      </w:ins>
      <w:ins w:id="901" w:author="Elizabeth Marks" w:date="2021-04-22T22:34:00Z">
        <w:r w:rsidR="00D4319E" w:rsidRPr="00D61E47">
          <w:rPr>
            <w:rFonts w:ascii="Times New Roman" w:hAnsi="Times New Roman" w:cs="Times New Roman"/>
            <w:sz w:val="24"/>
            <w:szCs w:val="24"/>
            <w:lang w:val="en-US"/>
            <w:rPrChange w:id="902" w:author="Elizabeth Marks" w:date="2021-04-27T05:35:00Z">
              <w:rPr>
                <w:rFonts w:ascii="Times New Roman" w:hAnsi="Times New Roman" w:cs="Times New Roman"/>
                <w:sz w:val="24"/>
                <w:szCs w:val="24"/>
                <w:lang w:val="en-US"/>
              </w:rPr>
            </w:rPrChange>
          </w:rPr>
          <w:t xml:space="preserve">competitive and productive nature of an adhocracy but </w:t>
        </w:r>
      </w:ins>
      <w:ins w:id="903" w:author="Elizabeth Marks" w:date="2021-04-22T22:35:00Z">
        <w:r w:rsidR="00C45A20" w:rsidRPr="00D61E47">
          <w:rPr>
            <w:rFonts w:ascii="Times New Roman" w:hAnsi="Times New Roman" w:cs="Times New Roman"/>
            <w:sz w:val="24"/>
            <w:szCs w:val="24"/>
            <w:lang w:val="en-US"/>
            <w:rPrChange w:id="904" w:author="Elizabeth Marks" w:date="2021-04-27T05:35:00Z">
              <w:rPr>
                <w:rFonts w:ascii="Times New Roman" w:hAnsi="Times New Roman" w:cs="Times New Roman"/>
                <w:sz w:val="24"/>
                <w:szCs w:val="24"/>
                <w:lang w:val="en-US"/>
              </w:rPr>
            </w:rPrChange>
          </w:rPr>
          <w:t xml:space="preserve">prioritize acquiring and </w:t>
        </w:r>
      </w:ins>
      <w:ins w:id="905" w:author="Elizabeth Marks" w:date="2021-04-22T22:36:00Z">
        <w:r w:rsidR="00E57067" w:rsidRPr="00D61E47">
          <w:rPr>
            <w:rFonts w:ascii="Times New Roman" w:hAnsi="Times New Roman" w:cs="Times New Roman"/>
            <w:sz w:val="24"/>
            <w:szCs w:val="24"/>
            <w:lang w:val="en-US"/>
            <w:rPrChange w:id="906" w:author="Elizabeth Marks" w:date="2021-04-27T05:35:00Z">
              <w:rPr>
                <w:rFonts w:ascii="Times New Roman" w:hAnsi="Times New Roman" w:cs="Times New Roman"/>
                <w:sz w:val="24"/>
                <w:szCs w:val="24"/>
                <w:lang w:val="en-US"/>
              </w:rPr>
            </w:rPrChange>
          </w:rPr>
          <w:t>maintaining</w:t>
        </w:r>
      </w:ins>
      <w:ins w:id="907" w:author="Elizabeth Marks" w:date="2021-04-22T22:35:00Z">
        <w:r w:rsidR="00C45A20" w:rsidRPr="00D61E47">
          <w:rPr>
            <w:rFonts w:ascii="Times New Roman" w:hAnsi="Times New Roman" w:cs="Times New Roman"/>
            <w:sz w:val="24"/>
            <w:szCs w:val="24"/>
            <w:lang w:val="en-US"/>
            <w:rPrChange w:id="908" w:author="Elizabeth Marks" w:date="2021-04-27T05:35:00Z">
              <w:rPr>
                <w:rFonts w:ascii="Times New Roman" w:hAnsi="Times New Roman" w:cs="Times New Roman"/>
                <w:sz w:val="24"/>
                <w:szCs w:val="24"/>
                <w:lang w:val="en-US"/>
              </w:rPr>
            </w:rPrChange>
          </w:rPr>
          <w:t xml:space="preserve"> a secure customer </w:t>
        </w:r>
      </w:ins>
      <w:ins w:id="909" w:author="Elizabeth Marks" w:date="2021-04-22T22:36:00Z">
        <w:r w:rsidR="00C45A20" w:rsidRPr="00D61E47">
          <w:rPr>
            <w:rFonts w:ascii="Times New Roman" w:hAnsi="Times New Roman" w:cs="Times New Roman"/>
            <w:sz w:val="24"/>
            <w:szCs w:val="24"/>
            <w:lang w:val="en-US"/>
            <w:rPrChange w:id="910" w:author="Elizabeth Marks" w:date="2021-04-27T05:35:00Z">
              <w:rPr>
                <w:rFonts w:ascii="Times New Roman" w:hAnsi="Times New Roman" w:cs="Times New Roman"/>
                <w:sz w:val="24"/>
                <w:szCs w:val="24"/>
                <w:lang w:val="en-US"/>
              </w:rPr>
            </w:rPrChange>
          </w:rPr>
          <w:t xml:space="preserve">base </w:t>
        </w:r>
        <w:r w:rsidR="00E57067" w:rsidRPr="00D61E47">
          <w:rPr>
            <w:rFonts w:ascii="Times New Roman" w:hAnsi="Times New Roman" w:cs="Times New Roman"/>
            <w:sz w:val="24"/>
            <w:szCs w:val="24"/>
            <w:lang w:val="en-US"/>
            <w:rPrChange w:id="911" w:author="Elizabeth Marks" w:date="2021-04-27T05:35:00Z">
              <w:rPr>
                <w:rFonts w:ascii="Times New Roman" w:hAnsi="Times New Roman" w:cs="Times New Roman"/>
                <w:sz w:val="24"/>
                <w:szCs w:val="24"/>
                <w:lang w:val="en-US"/>
              </w:rPr>
            </w:rPrChange>
          </w:rPr>
          <w:t>a</w:t>
        </w:r>
      </w:ins>
      <w:ins w:id="912" w:author="Elizabeth Marks" w:date="2021-04-23T14:32:00Z">
        <w:r w:rsidR="008544A0" w:rsidRPr="00D61E47">
          <w:rPr>
            <w:rFonts w:ascii="Times New Roman" w:hAnsi="Times New Roman" w:cs="Times New Roman"/>
            <w:sz w:val="24"/>
            <w:szCs w:val="24"/>
            <w:lang w:val="en-US"/>
            <w:rPrChange w:id="913" w:author="Elizabeth Marks" w:date="2021-04-27T05:35:00Z">
              <w:rPr>
                <w:rFonts w:ascii="Times New Roman" w:hAnsi="Times New Roman" w:cs="Times New Roman"/>
                <w:sz w:val="24"/>
                <w:szCs w:val="24"/>
                <w:lang w:val="en-US"/>
              </w:rPr>
            </w:rPrChange>
          </w:rPr>
          <w:t>nd product line instead of</w:t>
        </w:r>
      </w:ins>
      <w:ins w:id="914" w:author="Elizabeth Marks" w:date="2021-04-22T22:36:00Z">
        <w:r w:rsidR="000231D0" w:rsidRPr="00D61E47">
          <w:rPr>
            <w:rFonts w:ascii="Times New Roman" w:hAnsi="Times New Roman" w:cs="Times New Roman"/>
            <w:sz w:val="24"/>
            <w:szCs w:val="24"/>
            <w:lang w:val="en-US"/>
            <w:rPrChange w:id="915" w:author="Elizabeth Marks" w:date="2021-04-27T05:35:00Z">
              <w:rPr>
                <w:rFonts w:ascii="Times New Roman" w:hAnsi="Times New Roman" w:cs="Times New Roman"/>
                <w:sz w:val="24"/>
                <w:szCs w:val="24"/>
                <w:lang w:val="en-US"/>
              </w:rPr>
            </w:rPrChange>
          </w:rPr>
          <w:t xml:space="preserve"> innovating and seeking out new trends or markets. Lastly, Hi</w:t>
        </w:r>
      </w:ins>
      <w:ins w:id="916" w:author="Elizabeth Marks" w:date="2021-04-22T22:37:00Z">
        <w:r w:rsidR="000231D0" w:rsidRPr="00D61E47">
          <w:rPr>
            <w:rFonts w:ascii="Times New Roman" w:hAnsi="Times New Roman" w:cs="Times New Roman"/>
            <w:sz w:val="24"/>
            <w:szCs w:val="24"/>
            <w:lang w:val="en-US"/>
            <w:rPrChange w:id="917" w:author="Elizabeth Marks" w:date="2021-04-27T05:35:00Z">
              <w:rPr>
                <w:rFonts w:ascii="Times New Roman" w:hAnsi="Times New Roman" w:cs="Times New Roman"/>
                <w:sz w:val="24"/>
                <w:szCs w:val="24"/>
                <w:lang w:val="en-US"/>
              </w:rPr>
            </w:rPrChange>
          </w:rPr>
          <w:t>erarchies put emphasis on a clear organizational structure</w:t>
        </w:r>
      </w:ins>
      <w:ins w:id="918" w:author="Elizabeth Marks" w:date="2021-04-22T22:38:00Z">
        <w:r w:rsidR="00064C0F" w:rsidRPr="00D61E47">
          <w:rPr>
            <w:rFonts w:ascii="Times New Roman" w:hAnsi="Times New Roman" w:cs="Times New Roman"/>
            <w:sz w:val="24"/>
            <w:szCs w:val="24"/>
            <w:lang w:val="en-US"/>
            <w:rPrChange w:id="919" w:author="Elizabeth Marks" w:date="2021-04-27T05:35:00Z">
              <w:rPr>
                <w:rFonts w:ascii="Times New Roman" w:hAnsi="Times New Roman" w:cs="Times New Roman"/>
                <w:sz w:val="24"/>
                <w:szCs w:val="24"/>
                <w:lang w:val="en-US"/>
              </w:rPr>
            </w:rPrChange>
          </w:rPr>
          <w:t xml:space="preserve"> with defined responsibilities for each member. The value here is p</w:t>
        </w:r>
      </w:ins>
      <w:ins w:id="920" w:author="Elizabeth Marks" w:date="2021-04-23T14:33:00Z">
        <w:r w:rsidR="008544A0" w:rsidRPr="00D61E47">
          <w:rPr>
            <w:rFonts w:ascii="Times New Roman" w:hAnsi="Times New Roman" w:cs="Times New Roman"/>
            <w:sz w:val="24"/>
            <w:szCs w:val="24"/>
            <w:lang w:val="en-US"/>
            <w:rPrChange w:id="921" w:author="Elizabeth Marks" w:date="2021-04-27T05:35:00Z">
              <w:rPr>
                <w:rFonts w:ascii="Times New Roman" w:hAnsi="Times New Roman" w:cs="Times New Roman"/>
                <w:sz w:val="24"/>
                <w:szCs w:val="24"/>
                <w:lang w:val="en-US"/>
              </w:rPr>
            </w:rPrChange>
          </w:rPr>
          <w:t>laced</w:t>
        </w:r>
      </w:ins>
      <w:ins w:id="922" w:author="Elizabeth Marks" w:date="2021-04-22T22:38:00Z">
        <w:r w:rsidR="00064C0F" w:rsidRPr="00D61E47">
          <w:rPr>
            <w:rFonts w:ascii="Times New Roman" w:hAnsi="Times New Roman" w:cs="Times New Roman"/>
            <w:sz w:val="24"/>
            <w:szCs w:val="24"/>
            <w:lang w:val="en-US"/>
            <w:rPrChange w:id="923" w:author="Elizabeth Marks" w:date="2021-04-27T05:35:00Z">
              <w:rPr>
                <w:rFonts w:ascii="Times New Roman" w:hAnsi="Times New Roman" w:cs="Times New Roman"/>
                <w:sz w:val="24"/>
                <w:szCs w:val="24"/>
                <w:lang w:val="en-US"/>
              </w:rPr>
            </w:rPrChange>
          </w:rPr>
          <w:t xml:space="preserve"> on long</w:t>
        </w:r>
      </w:ins>
      <w:ins w:id="924" w:author="Elizabeth Marks" w:date="2021-04-23T14:33:00Z">
        <w:r w:rsidR="008544A0" w:rsidRPr="00D61E47">
          <w:rPr>
            <w:rFonts w:ascii="Times New Roman" w:hAnsi="Times New Roman" w:cs="Times New Roman"/>
            <w:sz w:val="24"/>
            <w:szCs w:val="24"/>
            <w:lang w:val="en-US"/>
            <w:rPrChange w:id="925" w:author="Elizabeth Marks" w:date="2021-04-27T05:35:00Z">
              <w:rPr>
                <w:rFonts w:ascii="Times New Roman" w:hAnsi="Times New Roman" w:cs="Times New Roman"/>
                <w:sz w:val="24"/>
                <w:szCs w:val="24"/>
                <w:lang w:val="en-US"/>
              </w:rPr>
            </w:rPrChange>
          </w:rPr>
          <w:t>-</w:t>
        </w:r>
      </w:ins>
      <w:ins w:id="926" w:author="Elizabeth Marks" w:date="2021-04-22T22:38:00Z">
        <w:r w:rsidR="00064C0F" w:rsidRPr="00D61E47">
          <w:rPr>
            <w:rFonts w:ascii="Times New Roman" w:hAnsi="Times New Roman" w:cs="Times New Roman"/>
            <w:sz w:val="24"/>
            <w:szCs w:val="24"/>
            <w:lang w:val="en-US"/>
            <w:rPrChange w:id="927" w:author="Elizabeth Marks" w:date="2021-04-27T05:35:00Z">
              <w:rPr>
                <w:rFonts w:ascii="Times New Roman" w:hAnsi="Times New Roman" w:cs="Times New Roman"/>
                <w:sz w:val="24"/>
                <w:szCs w:val="24"/>
                <w:lang w:val="en-US"/>
              </w:rPr>
            </w:rPrChange>
          </w:rPr>
          <w:t xml:space="preserve">term stability and predictability. </w:t>
        </w:r>
      </w:ins>
    </w:p>
    <w:p w14:paraId="48EF8ECC" w14:textId="3349FF53" w:rsidR="00822543" w:rsidRPr="00D61E47" w:rsidRDefault="00BF5805">
      <w:pPr>
        <w:spacing w:before="100" w:beforeAutospacing="1" w:after="100" w:afterAutospacing="1" w:line="480" w:lineRule="auto"/>
        <w:rPr>
          <w:ins w:id="928" w:author="Elizabeth Marks" w:date="2021-04-27T00:31:00Z"/>
          <w:rFonts w:ascii="Times New Roman" w:hAnsi="Times New Roman" w:cs="Times New Roman"/>
          <w:b/>
          <w:bCs/>
          <w:sz w:val="24"/>
          <w:szCs w:val="24"/>
          <w:lang w:val="en-US"/>
          <w:rPrChange w:id="929" w:author="Elizabeth Marks" w:date="2021-04-27T05:35:00Z">
            <w:rPr>
              <w:ins w:id="930" w:author="Elizabeth Marks" w:date="2021-04-27T00:31:00Z"/>
              <w:rFonts w:ascii="Times New Roman" w:hAnsi="Times New Roman" w:cs="Times New Roman"/>
              <w:b/>
              <w:bCs/>
              <w:sz w:val="24"/>
              <w:szCs w:val="24"/>
              <w:lang w:val="en-US"/>
            </w:rPr>
          </w:rPrChange>
        </w:rPr>
      </w:pPr>
      <w:ins w:id="931" w:author="Elizabeth Marks" w:date="2021-04-23T13:29:00Z">
        <w:r w:rsidRPr="00D61E47">
          <w:rPr>
            <w:rFonts w:ascii="Times New Roman" w:hAnsi="Times New Roman" w:cs="Times New Roman"/>
            <w:b/>
            <w:bCs/>
            <w:sz w:val="24"/>
            <w:szCs w:val="24"/>
            <w:lang w:val="en-US"/>
            <w:rPrChange w:id="932" w:author="Elizabeth Marks" w:date="2021-04-27T05:35:00Z">
              <w:rPr>
                <w:rFonts w:ascii="Times New Roman" w:hAnsi="Times New Roman" w:cs="Times New Roman"/>
                <w:b/>
                <w:bCs/>
                <w:sz w:val="24"/>
                <w:szCs w:val="24"/>
                <w:lang w:val="en-US"/>
              </w:rPr>
            </w:rPrChange>
          </w:rPr>
          <w:lastRenderedPageBreak/>
          <w:t>O</w:t>
        </w:r>
      </w:ins>
      <w:ins w:id="933" w:author="Elizabeth Marks" w:date="2021-04-23T02:29:00Z">
        <w:r w:rsidR="00AC504F" w:rsidRPr="00D61E47">
          <w:rPr>
            <w:rFonts w:ascii="Times New Roman" w:hAnsi="Times New Roman" w:cs="Times New Roman"/>
            <w:b/>
            <w:bCs/>
            <w:sz w:val="24"/>
            <w:szCs w:val="24"/>
            <w:lang w:val="en-US"/>
            <w:rPrChange w:id="934" w:author="Elizabeth Marks" w:date="2021-04-27T05:35:00Z">
              <w:rPr>
                <w:rFonts w:ascii="Times New Roman" w:hAnsi="Times New Roman" w:cs="Times New Roman"/>
                <w:b/>
                <w:bCs/>
                <w:sz w:val="24"/>
                <w:szCs w:val="24"/>
                <w:lang w:val="en-US"/>
              </w:rPr>
            </w:rPrChange>
          </w:rPr>
          <w:t xml:space="preserve">rganizational </w:t>
        </w:r>
      </w:ins>
      <w:ins w:id="935" w:author="Elizabeth Marks" w:date="2021-04-23T13:29:00Z">
        <w:r w:rsidRPr="00D61E47">
          <w:rPr>
            <w:rFonts w:ascii="Times New Roman" w:hAnsi="Times New Roman" w:cs="Times New Roman"/>
            <w:b/>
            <w:bCs/>
            <w:sz w:val="24"/>
            <w:szCs w:val="24"/>
            <w:lang w:val="en-US"/>
            <w:rPrChange w:id="936" w:author="Elizabeth Marks" w:date="2021-04-27T05:35:00Z">
              <w:rPr>
                <w:rFonts w:ascii="Times New Roman" w:hAnsi="Times New Roman" w:cs="Times New Roman"/>
                <w:b/>
                <w:bCs/>
                <w:sz w:val="24"/>
                <w:szCs w:val="24"/>
                <w:lang w:val="en-US"/>
              </w:rPr>
            </w:rPrChange>
          </w:rPr>
          <w:t>Cu</w:t>
        </w:r>
      </w:ins>
      <w:ins w:id="937" w:author="Elizabeth Marks" w:date="2021-04-23T02:29:00Z">
        <w:r w:rsidR="00AC504F" w:rsidRPr="00D61E47">
          <w:rPr>
            <w:rFonts w:ascii="Times New Roman" w:hAnsi="Times New Roman" w:cs="Times New Roman"/>
            <w:b/>
            <w:bCs/>
            <w:sz w:val="24"/>
            <w:szCs w:val="24"/>
            <w:lang w:val="en-US"/>
            <w:rPrChange w:id="938" w:author="Elizabeth Marks" w:date="2021-04-27T05:35:00Z">
              <w:rPr>
                <w:rFonts w:ascii="Times New Roman" w:hAnsi="Times New Roman" w:cs="Times New Roman"/>
                <w:b/>
                <w:bCs/>
                <w:sz w:val="24"/>
                <w:szCs w:val="24"/>
                <w:lang w:val="en-US"/>
              </w:rPr>
            </w:rPrChange>
          </w:rPr>
          <w:t xml:space="preserve">lture in the </w:t>
        </w:r>
      </w:ins>
      <w:ins w:id="939" w:author="Elizabeth Marks" w:date="2021-04-27T00:56:00Z">
        <w:r w:rsidR="00CF7A61" w:rsidRPr="00D61E47">
          <w:rPr>
            <w:rFonts w:ascii="Times New Roman" w:hAnsi="Times New Roman" w:cs="Times New Roman"/>
            <w:b/>
            <w:bCs/>
            <w:sz w:val="24"/>
            <w:szCs w:val="24"/>
            <w:lang w:val="en-US"/>
            <w:rPrChange w:id="940" w:author="Elizabeth Marks" w:date="2021-04-27T05:35:00Z">
              <w:rPr>
                <w:rFonts w:ascii="Times New Roman" w:hAnsi="Times New Roman" w:cs="Times New Roman"/>
                <w:b/>
                <w:bCs/>
                <w:sz w:val="24"/>
                <w:szCs w:val="24"/>
                <w:lang w:val="en-US"/>
              </w:rPr>
            </w:rPrChange>
          </w:rPr>
          <w:t>H</w:t>
        </w:r>
      </w:ins>
      <w:ins w:id="941" w:author="Elizabeth Marks" w:date="2021-04-27T00:55:00Z">
        <w:r w:rsidR="00CF7A61" w:rsidRPr="00D61E47">
          <w:rPr>
            <w:rFonts w:ascii="Times New Roman" w:hAnsi="Times New Roman" w:cs="Times New Roman"/>
            <w:b/>
            <w:bCs/>
            <w:sz w:val="24"/>
            <w:szCs w:val="24"/>
            <w:lang w:val="en-US"/>
            <w:rPrChange w:id="942" w:author="Elizabeth Marks" w:date="2021-04-27T05:35:00Z">
              <w:rPr>
                <w:rFonts w:ascii="Times New Roman" w:hAnsi="Times New Roman" w:cs="Times New Roman"/>
                <w:b/>
                <w:bCs/>
                <w:sz w:val="24"/>
                <w:szCs w:val="24"/>
                <w:lang w:val="en-US"/>
              </w:rPr>
            </w:rPrChange>
          </w:rPr>
          <w:t xml:space="preserve">igh </w:t>
        </w:r>
      </w:ins>
      <w:ins w:id="943" w:author="Elizabeth Marks" w:date="2021-04-27T00:56:00Z">
        <w:r w:rsidR="00CF7A61" w:rsidRPr="00D61E47">
          <w:rPr>
            <w:rFonts w:ascii="Times New Roman" w:hAnsi="Times New Roman" w:cs="Times New Roman"/>
            <w:b/>
            <w:bCs/>
            <w:sz w:val="24"/>
            <w:szCs w:val="24"/>
            <w:lang w:val="en-US"/>
            <w:rPrChange w:id="944" w:author="Elizabeth Marks" w:date="2021-04-27T05:35:00Z">
              <w:rPr>
                <w:rFonts w:ascii="Times New Roman" w:hAnsi="Times New Roman" w:cs="Times New Roman"/>
                <w:b/>
                <w:bCs/>
                <w:sz w:val="24"/>
                <w:szCs w:val="24"/>
                <w:lang w:val="en-US"/>
              </w:rPr>
            </w:rPrChange>
          </w:rPr>
          <w:t>T</w:t>
        </w:r>
      </w:ins>
      <w:ins w:id="945" w:author="Elizabeth Marks" w:date="2021-04-27T00:55:00Z">
        <w:r w:rsidR="00CF7A61" w:rsidRPr="00D61E47">
          <w:rPr>
            <w:rFonts w:ascii="Times New Roman" w:hAnsi="Times New Roman" w:cs="Times New Roman"/>
            <w:b/>
            <w:bCs/>
            <w:sz w:val="24"/>
            <w:szCs w:val="24"/>
            <w:lang w:val="en-US"/>
            <w:rPrChange w:id="946" w:author="Elizabeth Marks" w:date="2021-04-27T05:35:00Z">
              <w:rPr>
                <w:rFonts w:ascii="Times New Roman" w:hAnsi="Times New Roman" w:cs="Times New Roman"/>
                <w:b/>
                <w:bCs/>
                <w:sz w:val="24"/>
                <w:szCs w:val="24"/>
                <w:lang w:val="en-US"/>
              </w:rPr>
            </w:rPrChange>
          </w:rPr>
          <w:t xml:space="preserve">echnology </w:t>
        </w:r>
      </w:ins>
      <w:ins w:id="947" w:author="Elizabeth Marks" w:date="2021-04-27T00:56:00Z">
        <w:r w:rsidR="00CF7A61" w:rsidRPr="00D61E47">
          <w:rPr>
            <w:rFonts w:ascii="Times New Roman" w:hAnsi="Times New Roman" w:cs="Times New Roman"/>
            <w:b/>
            <w:bCs/>
            <w:sz w:val="24"/>
            <w:szCs w:val="24"/>
            <w:lang w:val="en-US"/>
            <w:rPrChange w:id="948" w:author="Elizabeth Marks" w:date="2021-04-27T05:35:00Z">
              <w:rPr>
                <w:rFonts w:ascii="Times New Roman" w:hAnsi="Times New Roman" w:cs="Times New Roman"/>
                <w:b/>
                <w:bCs/>
                <w:sz w:val="24"/>
                <w:szCs w:val="24"/>
                <w:lang w:val="en-US"/>
              </w:rPr>
            </w:rPrChange>
          </w:rPr>
          <w:t>Fi</w:t>
        </w:r>
      </w:ins>
      <w:ins w:id="949" w:author="Elizabeth Marks" w:date="2021-04-27T00:55:00Z">
        <w:r w:rsidR="00CF7A61" w:rsidRPr="00D61E47">
          <w:rPr>
            <w:rFonts w:ascii="Times New Roman" w:hAnsi="Times New Roman" w:cs="Times New Roman"/>
            <w:b/>
            <w:bCs/>
            <w:sz w:val="24"/>
            <w:szCs w:val="24"/>
            <w:lang w:val="en-US"/>
            <w:rPrChange w:id="950" w:author="Elizabeth Marks" w:date="2021-04-27T05:35:00Z">
              <w:rPr>
                <w:rFonts w:ascii="Times New Roman" w:hAnsi="Times New Roman" w:cs="Times New Roman"/>
                <w:b/>
                <w:bCs/>
                <w:sz w:val="24"/>
                <w:szCs w:val="24"/>
                <w:lang w:val="en-US"/>
              </w:rPr>
            </w:rPrChange>
          </w:rPr>
          <w:t>rms</w:t>
        </w:r>
      </w:ins>
    </w:p>
    <w:p w14:paraId="729CEC78" w14:textId="5DD25FD4" w:rsidR="00FB26DB" w:rsidRPr="00D61E47" w:rsidRDefault="000649B4" w:rsidP="00326DD7">
      <w:pPr>
        <w:spacing w:before="100" w:beforeAutospacing="1" w:after="100" w:afterAutospacing="1" w:line="480" w:lineRule="auto"/>
        <w:ind w:firstLine="720"/>
        <w:rPr>
          <w:ins w:id="951" w:author="Elizabeth Marks" w:date="2021-04-27T02:08:00Z"/>
          <w:rFonts w:ascii="Times New Roman" w:hAnsi="Times New Roman" w:cs="Times New Roman"/>
          <w:sz w:val="24"/>
          <w:szCs w:val="24"/>
          <w:rPrChange w:id="952" w:author="Elizabeth Marks" w:date="2021-04-27T05:35:00Z">
            <w:rPr>
              <w:ins w:id="953" w:author="Elizabeth Marks" w:date="2021-04-27T02:08:00Z"/>
              <w:rFonts w:ascii="Times New Roman" w:hAnsi="Times New Roman" w:cs="Times New Roman"/>
              <w:sz w:val="24"/>
              <w:szCs w:val="24"/>
            </w:rPr>
          </w:rPrChange>
        </w:rPr>
      </w:pPr>
      <w:ins w:id="954" w:author="Elizabeth Marks" w:date="2021-04-27T01:50:00Z">
        <w:r w:rsidRPr="00D61E47">
          <w:rPr>
            <w:rFonts w:ascii="Times New Roman" w:hAnsi="Times New Roman" w:cs="Times New Roman"/>
            <w:bCs/>
            <w:sz w:val="24"/>
            <w:szCs w:val="24"/>
            <w:lang w:val="en-US"/>
            <w:rPrChange w:id="955" w:author="Elizabeth Marks" w:date="2021-04-27T05:35:00Z">
              <w:rPr>
                <w:rFonts w:ascii="Times New Roman" w:hAnsi="Times New Roman" w:cs="Times New Roman"/>
                <w:bCs/>
                <w:sz w:val="24"/>
                <w:szCs w:val="24"/>
                <w:lang w:val="en-US"/>
              </w:rPr>
            </w:rPrChange>
          </w:rPr>
          <w:t xml:space="preserve">While this paper focuses mainly on </w:t>
        </w:r>
        <w:r w:rsidR="00E26E91" w:rsidRPr="00D61E47">
          <w:rPr>
            <w:rFonts w:ascii="Times New Roman" w:hAnsi="Times New Roman" w:cs="Times New Roman"/>
            <w:bCs/>
            <w:sz w:val="24"/>
            <w:szCs w:val="24"/>
            <w:lang w:val="en-US"/>
            <w:rPrChange w:id="956" w:author="Elizabeth Marks" w:date="2021-04-27T05:35:00Z">
              <w:rPr>
                <w:rFonts w:ascii="Times New Roman" w:hAnsi="Times New Roman" w:cs="Times New Roman"/>
                <w:bCs/>
                <w:sz w:val="24"/>
                <w:szCs w:val="24"/>
                <w:lang w:val="en-US"/>
              </w:rPr>
            </w:rPrChange>
          </w:rPr>
          <w:t xml:space="preserve">the cultural influence of technology companies in North America, the industry </w:t>
        </w:r>
        <w:proofErr w:type="gramStart"/>
        <w:r w:rsidR="00E26E91" w:rsidRPr="00D61E47">
          <w:rPr>
            <w:rFonts w:ascii="Times New Roman" w:hAnsi="Times New Roman" w:cs="Times New Roman"/>
            <w:bCs/>
            <w:sz w:val="24"/>
            <w:szCs w:val="24"/>
            <w:lang w:val="en-US"/>
            <w:rPrChange w:id="957" w:author="Elizabeth Marks" w:date="2021-04-27T05:35:00Z">
              <w:rPr>
                <w:rFonts w:ascii="Times New Roman" w:hAnsi="Times New Roman" w:cs="Times New Roman"/>
                <w:bCs/>
                <w:sz w:val="24"/>
                <w:szCs w:val="24"/>
                <w:lang w:val="en-US"/>
              </w:rPr>
            </w:rPrChange>
          </w:rPr>
          <w:t>a</w:t>
        </w:r>
      </w:ins>
      <w:ins w:id="958" w:author="Elizabeth Marks" w:date="2021-04-27T01:51:00Z">
        <w:r w:rsidR="00514451" w:rsidRPr="00D61E47">
          <w:rPr>
            <w:rFonts w:ascii="Times New Roman" w:hAnsi="Times New Roman" w:cs="Times New Roman"/>
            <w:bCs/>
            <w:sz w:val="24"/>
            <w:szCs w:val="24"/>
            <w:lang w:val="en-US"/>
            <w:rPrChange w:id="959" w:author="Elizabeth Marks" w:date="2021-04-27T05:35:00Z">
              <w:rPr>
                <w:rFonts w:ascii="Times New Roman" w:hAnsi="Times New Roman" w:cs="Times New Roman"/>
                <w:bCs/>
                <w:sz w:val="24"/>
                <w:szCs w:val="24"/>
                <w:lang w:val="en-US"/>
              </w:rPr>
            </w:rPrChange>
          </w:rPr>
          <w:t xml:space="preserve">s a whole </w:t>
        </w:r>
        <w:r w:rsidR="009E7800" w:rsidRPr="00D61E47">
          <w:rPr>
            <w:rFonts w:ascii="Times New Roman" w:hAnsi="Times New Roman" w:cs="Times New Roman"/>
            <w:bCs/>
            <w:sz w:val="24"/>
            <w:szCs w:val="24"/>
            <w:lang w:val="en-US"/>
            <w:rPrChange w:id="960" w:author="Elizabeth Marks" w:date="2021-04-27T05:35:00Z">
              <w:rPr>
                <w:rFonts w:ascii="Times New Roman" w:hAnsi="Times New Roman" w:cs="Times New Roman"/>
                <w:bCs/>
                <w:sz w:val="24"/>
                <w:szCs w:val="24"/>
                <w:lang w:val="en-US"/>
              </w:rPr>
            </w:rPrChange>
          </w:rPr>
          <w:t>plays</w:t>
        </w:r>
        <w:proofErr w:type="gramEnd"/>
        <w:r w:rsidR="009E7800" w:rsidRPr="00D61E47">
          <w:rPr>
            <w:rFonts w:ascii="Times New Roman" w:hAnsi="Times New Roman" w:cs="Times New Roman"/>
            <w:bCs/>
            <w:sz w:val="24"/>
            <w:szCs w:val="24"/>
            <w:lang w:val="en-US"/>
            <w:rPrChange w:id="961" w:author="Elizabeth Marks" w:date="2021-04-27T05:35:00Z">
              <w:rPr>
                <w:rFonts w:ascii="Times New Roman" w:hAnsi="Times New Roman" w:cs="Times New Roman"/>
                <w:bCs/>
                <w:sz w:val="24"/>
                <w:szCs w:val="24"/>
                <w:lang w:val="en-US"/>
              </w:rPr>
            </w:rPrChange>
          </w:rPr>
          <w:t xml:space="preserve"> a large role in the Canadian and U.S. eco</w:t>
        </w:r>
        <w:r w:rsidR="00B06D81" w:rsidRPr="00D61E47">
          <w:rPr>
            <w:rFonts w:ascii="Times New Roman" w:hAnsi="Times New Roman" w:cs="Times New Roman"/>
            <w:bCs/>
            <w:sz w:val="24"/>
            <w:szCs w:val="24"/>
            <w:lang w:val="en-US"/>
            <w:rPrChange w:id="962" w:author="Elizabeth Marks" w:date="2021-04-27T05:35:00Z">
              <w:rPr>
                <w:rFonts w:ascii="Times New Roman" w:hAnsi="Times New Roman" w:cs="Times New Roman"/>
                <w:bCs/>
                <w:sz w:val="24"/>
                <w:szCs w:val="24"/>
                <w:lang w:val="en-US"/>
              </w:rPr>
            </w:rPrChange>
          </w:rPr>
          <w:t xml:space="preserve">nomy and politics. </w:t>
        </w:r>
      </w:ins>
      <w:ins w:id="963" w:author="Elizabeth Marks" w:date="2021-04-27T01:52:00Z">
        <w:r w:rsidR="00A27C6D" w:rsidRPr="00D61E47">
          <w:rPr>
            <w:rFonts w:ascii="Times New Roman" w:hAnsi="Times New Roman" w:cs="Times New Roman"/>
            <w:bCs/>
            <w:sz w:val="24"/>
            <w:szCs w:val="24"/>
            <w:lang w:val="en-US"/>
            <w:rPrChange w:id="964" w:author="Elizabeth Marks" w:date="2021-04-27T05:35:00Z">
              <w:rPr>
                <w:rFonts w:ascii="Times New Roman" w:hAnsi="Times New Roman" w:cs="Times New Roman"/>
                <w:bCs/>
                <w:sz w:val="24"/>
                <w:szCs w:val="24"/>
                <w:lang w:val="en-US"/>
              </w:rPr>
            </w:rPrChange>
          </w:rPr>
          <w:t xml:space="preserve">Big tech is a term often used to refer to the top tech employers in </w:t>
        </w:r>
        <w:r w:rsidR="00707426" w:rsidRPr="00D61E47">
          <w:rPr>
            <w:rFonts w:ascii="Times New Roman" w:hAnsi="Times New Roman" w:cs="Times New Roman"/>
            <w:bCs/>
            <w:sz w:val="24"/>
            <w:szCs w:val="24"/>
            <w:lang w:val="en-US"/>
            <w:rPrChange w:id="965" w:author="Elizabeth Marks" w:date="2021-04-27T05:35:00Z">
              <w:rPr>
                <w:rFonts w:ascii="Times New Roman" w:hAnsi="Times New Roman" w:cs="Times New Roman"/>
                <w:bCs/>
                <w:sz w:val="24"/>
                <w:szCs w:val="24"/>
                <w:lang w:val="en-US"/>
              </w:rPr>
            </w:rPrChange>
          </w:rPr>
          <w:t>North A</w:t>
        </w:r>
      </w:ins>
      <w:ins w:id="966" w:author="Elizabeth Marks" w:date="2021-04-27T01:53:00Z">
        <w:r w:rsidR="00707426" w:rsidRPr="00D61E47">
          <w:rPr>
            <w:rFonts w:ascii="Times New Roman" w:hAnsi="Times New Roman" w:cs="Times New Roman"/>
            <w:bCs/>
            <w:sz w:val="24"/>
            <w:szCs w:val="24"/>
            <w:lang w:val="en-US"/>
            <w:rPrChange w:id="967" w:author="Elizabeth Marks" w:date="2021-04-27T05:35:00Z">
              <w:rPr>
                <w:rFonts w:ascii="Times New Roman" w:hAnsi="Times New Roman" w:cs="Times New Roman"/>
                <w:bCs/>
                <w:sz w:val="24"/>
                <w:szCs w:val="24"/>
                <w:lang w:val="en-US"/>
              </w:rPr>
            </w:rPrChange>
          </w:rPr>
          <w:t>merica</w:t>
        </w:r>
      </w:ins>
      <w:ins w:id="968" w:author="Elizabeth Marks" w:date="2021-04-27T05:28:00Z">
        <w:r w:rsidR="00D24A4F" w:rsidRPr="00D61E47">
          <w:rPr>
            <w:rFonts w:ascii="Times New Roman" w:hAnsi="Times New Roman" w:cs="Times New Roman"/>
            <w:bCs/>
            <w:sz w:val="24"/>
            <w:szCs w:val="24"/>
            <w:lang w:val="en-US"/>
            <w:rPrChange w:id="969" w:author="Elizabeth Marks" w:date="2021-04-27T05:35:00Z">
              <w:rPr>
                <w:rFonts w:ascii="Times New Roman" w:hAnsi="Times New Roman" w:cs="Times New Roman"/>
                <w:bCs/>
                <w:sz w:val="24"/>
                <w:szCs w:val="24"/>
                <w:lang w:val="en-US"/>
              </w:rPr>
            </w:rPrChange>
          </w:rPr>
          <w:t>;</w:t>
        </w:r>
      </w:ins>
      <w:ins w:id="970" w:author="Elizabeth Marks" w:date="2021-04-27T01:53:00Z">
        <w:r w:rsidR="00707426" w:rsidRPr="00D61E47">
          <w:rPr>
            <w:rFonts w:ascii="Times New Roman" w:hAnsi="Times New Roman" w:cs="Times New Roman"/>
            <w:bCs/>
            <w:sz w:val="24"/>
            <w:szCs w:val="24"/>
            <w:lang w:val="en-US"/>
            <w:rPrChange w:id="971" w:author="Elizabeth Marks" w:date="2021-04-27T05:35:00Z">
              <w:rPr>
                <w:rFonts w:ascii="Times New Roman" w:hAnsi="Times New Roman" w:cs="Times New Roman"/>
                <w:bCs/>
                <w:sz w:val="24"/>
                <w:szCs w:val="24"/>
                <w:lang w:val="en-US"/>
              </w:rPr>
            </w:rPrChange>
          </w:rPr>
          <w:t xml:space="preserve"> </w:t>
        </w:r>
      </w:ins>
      <w:ins w:id="972" w:author="Elizabeth Marks" w:date="2021-04-27T01:54:00Z">
        <w:r w:rsidR="00516DF0" w:rsidRPr="00D61E47">
          <w:rPr>
            <w:rFonts w:ascii="Times New Roman" w:hAnsi="Times New Roman" w:cs="Times New Roman"/>
            <w:bCs/>
            <w:sz w:val="24"/>
            <w:szCs w:val="24"/>
            <w:lang w:val="en-US"/>
            <w:rPrChange w:id="973" w:author="Elizabeth Marks" w:date="2021-04-27T05:35:00Z">
              <w:rPr>
                <w:rFonts w:ascii="Times New Roman" w:hAnsi="Times New Roman" w:cs="Times New Roman"/>
                <w:bCs/>
                <w:sz w:val="24"/>
                <w:szCs w:val="24"/>
                <w:lang w:val="en-US"/>
              </w:rPr>
            </w:rPrChange>
          </w:rPr>
          <w:t>almost all have their headquarters based in Silicon Valley</w:t>
        </w:r>
        <w:r w:rsidR="00FA1F5F" w:rsidRPr="00D61E47">
          <w:rPr>
            <w:rFonts w:ascii="Times New Roman" w:hAnsi="Times New Roman" w:cs="Times New Roman"/>
            <w:bCs/>
            <w:sz w:val="24"/>
            <w:szCs w:val="24"/>
            <w:lang w:val="en-US"/>
            <w:rPrChange w:id="974" w:author="Elizabeth Marks" w:date="2021-04-27T05:35:00Z">
              <w:rPr>
                <w:rFonts w:ascii="Times New Roman" w:hAnsi="Times New Roman" w:cs="Times New Roman"/>
                <w:bCs/>
                <w:sz w:val="24"/>
                <w:szCs w:val="24"/>
                <w:lang w:val="en-US"/>
              </w:rPr>
            </w:rPrChange>
          </w:rPr>
          <w:t xml:space="preserve">. In 2020 the market cap (the aggregate market value) </w:t>
        </w:r>
      </w:ins>
      <w:ins w:id="975" w:author="Elizabeth Marks" w:date="2021-04-27T01:55:00Z">
        <w:r w:rsidR="00A42010" w:rsidRPr="00D61E47">
          <w:rPr>
            <w:rFonts w:ascii="Times New Roman" w:hAnsi="Times New Roman" w:cs="Times New Roman"/>
            <w:bCs/>
            <w:sz w:val="24"/>
            <w:szCs w:val="24"/>
            <w:lang w:val="en-US"/>
            <w:rPrChange w:id="976" w:author="Elizabeth Marks" w:date="2021-04-27T05:35:00Z">
              <w:rPr>
                <w:rFonts w:ascii="Times New Roman" w:hAnsi="Times New Roman" w:cs="Times New Roman"/>
                <w:bCs/>
                <w:sz w:val="24"/>
                <w:szCs w:val="24"/>
                <w:lang w:val="en-US"/>
              </w:rPr>
            </w:rPrChange>
          </w:rPr>
          <w:t>of Silicon Valley grew to $10.5 trillion</w:t>
        </w:r>
      </w:ins>
      <w:ins w:id="977" w:author="Elizabeth Marks" w:date="2021-04-27T05:28:00Z">
        <w:r w:rsidR="00D24A4F" w:rsidRPr="00D61E47">
          <w:rPr>
            <w:rFonts w:ascii="Times New Roman" w:hAnsi="Times New Roman" w:cs="Times New Roman"/>
            <w:bCs/>
            <w:sz w:val="24"/>
            <w:szCs w:val="24"/>
            <w:lang w:val="en-US"/>
            <w:rPrChange w:id="978" w:author="Elizabeth Marks" w:date="2021-04-27T05:35:00Z">
              <w:rPr>
                <w:rFonts w:ascii="Times New Roman" w:hAnsi="Times New Roman" w:cs="Times New Roman"/>
                <w:bCs/>
                <w:sz w:val="24"/>
                <w:szCs w:val="24"/>
                <w:lang w:val="en-US"/>
              </w:rPr>
            </w:rPrChange>
          </w:rPr>
          <w:t>,</w:t>
        </w:r>
      </w:ins>
      <w:ins w:id="979" w:author="Elizabeth Marks" w:date="2021-04-27T01:55:00Z">
        <w:r w:rsidR="00A42010" w:rsidRPr="00D61E47">
          <w:rPr>
            <w:rFonts w:ascii="Times New Roman" w:hAnsi="Times New Roman" w:cs="Times New Roman"/>
            <w:bCs/>
            <w:sz w:val="24"/>
            <w:szCs w:val="24"/>
            <w:lang w:val="en-US"/>
            <w:rPrChange w:id="980" w:author="Elizabeth Marks" w:date="2021-04-27T05:35:00Z">
              <w:rPr>
                <w:rFonts w:ascii="Times New Roman" w:hAnsi="Times New Roman" w:cs="Times New Roman"/>
                <w:bCs/>
                <w:sz w:val="24"/>
                <w:szCs w:val="24"/>
                <w:lang w:val="en-US"/>
              </w:rPr>
            </w:rPrChange>
          </w:rPr>
          <w:t xml:space="preserve"> wit</w:t>
        </w:r>
      </w:ins>
      <w:ins w:id="981" w:author="Elizabeth Marks" w:date="2021-04-27T01:56:00Z">
        <w:r w:rsidR="00B970AB" w:rsidRPr="00D61E47">
          <w:rPr>
            <w:rFonts w:ascii="Times New Roman" w:hAnsi="Times New Roman" w:cs="Times New Roman"/>
            <w:bCs/>
            <w:sz w:val="24"/>
            <w:szCs w:val="24"/>
            <w:lang w:val="en-US"/>
            <w:rPrChange w:id="982" w:author="Elizabeth Marks" w:date="2021-04-27T05:35:00Z">
              <w:rPr>
                <w:rFonts w:ascii="Times New Roman" w:hAnsi="Times New Roman" w:cs="Times New Roman"/>
                <w:bCs/>
                <w:sz w:val="24"/>
                <w:szCs w:val="24"/>
                <w:lang w:val="en-US"/>
              </w:rPr>
            </w:rPrChange>
          </w:rPr>
          <w:t xml:space="preserve">h </w:t>
        </w:r>
      </w:ins>
      <w:ins w:id="983" w:author="Elizabeth Marks" w:date="2021-04-27T02:00:00Z">
        <w:r w:rsidR="002B78CD" w:rsidRPr="00D61E47">
          <w:rPr>
            <w:rFonts w:ascii="Times New Roman" w:hAnsi="Times New Roman" w:cs="Times New Roman"/>
            <w:bCs/>
            <w:sz w:val="24"/>
            <w:szCs w:val="24"/>
            <w:lang w:val="en-US"/>
            <w:rPrChange w:id="984" w:author="Elizabeth Marks" w:date="2021-04-27T05:35:00Z">
              <w:rPr>
                <w:rFonts w:ascii="Times New Roman" w:hAnsi="Times New Roman" w:cs="Times New Roman"/>
                <w:bCs/>
                <w:sz w:val="24"/>
                <w:szCs w:val="24"/>
                <w:lang w:val="en-US"/>
              </w:rPr>
            </w:rPrChange>
          </w:rPr>
          <w:t>Apple, Google, Facebook and Tesl</w:t>
        </w:r>
      </w:ins>
      <w:ins w:id="985" w:author="Elizabeth Marks" w:date="2021-04-27T02:01:00Z">
        <w:r w:rsidR="002B78CD" w:rsidRPr="00D61E47">
          <w:rPr>
            <w:rFonts w:ascii="Times New Roman" w:hAnsi="Times New Roman" w:cs="Times New Roman"/>
            <w:bCs/>
            <w:sz w:val="24"/>
            <w:szCs w:val="24"/>
            <w:lang w:val="en-US"/>
            <w:rPrChange w:id="986" w:author="Elizabeth Marks" w:date="2021-04-27T05:35:00Z">
              <w:rPr>
                <w:rFonts w:ascii="Times New Roman" w:hAnsi="Times New Roman" w:cs="Times New Roman"/>
                <w:bCs/>
                <w:sz w:val="24"/>
                <w:szCs w:val="24"/>
                <w:lang w:val="en-US"/>
              </w:rPr>
            </w:rPrChange>
          </w:rPr>
          <w:t xml:space="preserve">a making up </w:t>
        </w:r>
        <w:r w:rsidR="00A43481" w:rsidRPr="00D61E47">
          <w:rPr>
            <w:rFonts w:ascii="Times New Roman" w:hAnsi="Times New Roman" w:cs="Times New Roman"/>
            <w:bCs/>
            <w:sz w:val="24"/>
            <w:szCs w:val="24"/>
            <w:lang w:val="en-US"/>
            <w:rPrChange w:id="987" w:author="Elizabeth Marks" w:date="2021-04-27T05:35:00Z">
              <w:rPr>
                <w:rFonts w:ascii="Times New Roman" w:hAnsi="Times New Roman" w:cs="Times New Roman"/>
                <w:bCs/>
                <w:sz w:val="24"/>
                <w:szCs w:val="24"/>
                <w:lang w:val="en-US"/>
              </w:rPr>
            </w:rPrChange>
          </w:rPr>
          <w:t>47% of that (</w:t>
        </w:r>
        <w:proofErr w:type="spellStart"/>
        <w:r w:rsidR="00A43481" w:rsidRPr="00D61E47">
          <w:rPr>
            <w:rFonts w:ascii="Times New Roman" w:hAnsi="Times New Roman" w:cs="Times New Roman"/>
            <w:bCs/>
            <w:sz w:val="24"/>
            <w:szCs w:val="24"/>
            <w:lang w:val="en-US"/>
            <w:rPrChange w:id="988" w:author="Elizabeth Marks" w:date="2021-04-27T05:35:00Z">
              <w:rPr>
                <w:rFonts w:ascii="Times New Roman" w:hAnsi="Times New Roman" w:cs="Times New Roman"/>
                <w:bCs/>
                <w:sz w:val="24"/>
                <w:szCs w:val="24"/>
                <w:lang w:val="en-US"/>
              </w:rPr>
            </w:rPrChange>
          </w:rPr>
          <w:fldChar w:fldCharType="begin"/>
        </w:r>
        <w:r w:rsidR="00A43481" w:rsidRPr="00D61E47">
          <w:rPr>
            <w:rFonts w:ascii="Times New Roman" w:hAnsi="Times New Roman" w:cs="Times New Roman"/>
            <w:bCs/>
            <w:sz w:val="24"/>
            <w:szCs w:val="24"/>
            <w:lang w:val="en-US"/>
            <w:rPrChange w:id="989" w:author="Elizabeth Marks" w:date="2021-04-27T05:35:00Z">
              <w:rPr>
                <w:rFonts w:ascii="Times New Roman" w:hAnsi="Times New Roman" w:cs="Times New Roman"/>
                <w:bCs/>
                <w:sz w:val="24"/>
                <w:szCs w:val="24"/>
                <w:lang w:val="en-US"/>
              </w:rPr>
            </w:rPrChange>
          </w:rPr>
          <w:instrText xml:space="preserve"> HYPERLINK "https://www.marketwatch.com/story/silicon-valley-is-not-suffering-a-tech-exodus-and-money-is-flowing-in-at-record-rate-for-a-fortunate-few-11613760421#:~:text=Silicon%20Valley%20and%20San%20Francisco,companies%20such%20as%20Tesla%20Inc." </w:instrText>
        </w:r>
        <w:r w:rsidR="00A43481" w:rsidRPr="00D61E47">
          <w:rPr>
            <w:rFonts w:ascii="Times New Roman" w:hAnsi="Times New Roman" w:cs="Times New Roman"/>
            <w:bCs/>
            <w:sz w:val="24"/>
            <w:szCs w:val="24"/>
            <w:lang w:val="en-US"/>
            <w:rPrChange w:id="990" w:author="Elizabeth Marks" w:date="2021-04-27T05:35:00Z">
              <w:rPr>
                <w:rFonts w:ascii="Times New Roman" w:hAnsi="Times New Roman" w:cs="Times New Roman"/>
                <w:bCs/>
                <w:sz w:val="24"/>
                <w:szCs w:val="24"/>
                <w:lang w:val="en-US"/>
              </w:rPr>
            </w:rPrChange>
          </w:rPr>
        </w:r>
        <w:r w:rsidR="00A43481" w:rsidRPr="00D61E47">
          <w:rPr>
            <w:rFonts w:ascii="Times New Roman" w:hAnsi="Times New Roman" w:cs="Times New Roman"/>
            <w:bCs/>
            <w:sz w:val="24"/>
            <w:szCs w:val="24"/>
            <w:lang w:val="en-US"/>
            <w:rPrChange w:id="991" w:author="Elizabeth Marks" w:date="2021-04-27T05:35:00Z">
              <w:rPr>
                <w:rFonts w:ascii="Times New Roman" w:hAnsi="Times New Roman" w:cs="Times New Roman"/>
                <w:bCs/>
                <w:sz w:val="24"/>
                <w:szCs w:val="24"/>
                <w:lang w:val="en-US"/>
              </w:rPr>
            </w:rPrChange>
          </w:rPr>
          <w:fldChar w:fldCharType="separate"/>
        </w:r>
      </w:ins>
      <w:ins w:id="992" w:author="Elizabeth Marks" w:date="2021-04-27T05:22:00Z">
        <w:r w:rsidR="0072537C" w:rsidRPr="00D61E47">
          <w:rPr>
            <w:rStyle w:val="Hyperlink"/>
            <w:rFonts w:ascii="Times New Roman" w:hAnsi="Times New Roman" w:cs="Times New Roman"/>
            <w:bCs/>
            <w:sz w:val="24"/>
            <w:szCs w:val="24"/>
            <w:lang w:val="en-US"/>
            <w:rPrChange w:id="993" w:author="Elizabeth Marks" w:date="2021-04-27T05:35:00Z">
              <w:rPr>
                <w:rStyle w:val="Hyperlink"/>
                <w:rFonts w:ascii="Times New Roman" w:hAnsi="Times New Roman" w:cs="Times New Roman"/>
                <w:bCs/>
                <w:sz w:val="24"/>
                <w:szCs w:val="24"/>
                <w:lang w:val="en-US"/>
              </w:rPr>
            </w:rPrChange>
          </w:rPr>
          <w:t>Sumagaysay</w:t>
        </w:r>
        <w:proofErr w:type="spellEnd"/>
        <w:r w:rsidR="0072537C" w:rsidRPr="00D61E47">
          <w:rPr>
            <w:rStyle w:val="Hyperlink"/>
            <w:rFonts w:ascii="Times New Roman" w:hAnsi="Times New Roman" w:cs="Times New Roman"/>
            <w:bCs/>
            <w:sz w:val="24"/>
            <w:szCs w:val="24"/>
            <w:lang w:val="en-US"/>
            <w:rPrChange w:id="994" w:author="Elizabeth Marks" w:date="2021-04-27T05:35:00Z">
              <w:rPr>
                <w:rStyle w:val="Hyperlink"/>
                <w:rFonts w:ascii="Times New Roman" w:hAnsi="Times New Roman" w:cs="Times New Roman"/>
                <w:bCs/>
                <w:sz w:val="24"/>
                <w:szCs w:val="24"/>
                <w:lang w:val="en-US"/>
              </w:rPr>
            </w:rPrChange>
          </w:rPr>
          <w:t>, 2021</w:t>
        </w:r>
      </w:ins>
      <w:ins w:id="995" w:author="Elizabeth Marks" w:date="2021-04-27T02:01:00Z">
        <w:r w:rsidR="00A43481" w:rsidRPr="00D61E47">
          <w:rPr>
            <w:rStyle w:val="Hyperlink"/>
            <w:rFonts w:ascii="Times New Roman" w:hAnsi="Times New Roman" w:cs="Times New Roman"/>
            <w:bCs/>
            <w:sz w:val="24"/>
            <w:szCs w:val="24"/>
            <w:lang w:val="en-US"/>
            <w:rPrChange w:id="996" w:author="Elizabeth Marks" w:date="2021-04-27T05:35:00Z">
              <w:rPr>
                <w:rStyle w:val="Hyperlink"/>
                <w:rFonts w:ascii="Times New Roman" w:hAnsi="Times New Roman" w:cs="Times New Roman"/>
                <w:bCs/>
                <w:sz w:val="24"/>
                <w:szCs w:val="24"/>
                <w:lang w:val="en-US"/>
              </w:rPr>
            </w:rPrChange>
          </w:rPr>
          <w:t>)</w:t>
        </w:r>
        <w:r w:rsidR="00A43481" w:rsidRPr="00D61E47">
          <w:rPr>
            <w:rFonts w:ascii="Times New Roman" w:hAnsi="Times New Roman" w:cs="Times New Roman"/>
            <w:bCs/>
            <w:sz w:val="24"/>
            <w:szCs w:val="24"/>
            <w:lang w:val="en-US"/>
            <w:rPrChange w:id="997" w:author="Elizabeth Marks" w:date="2021-04-27T05:35:00Z">
              <w:rPr>
                <w:rFonts w:ascii="Times New Roman" w:hAnsi="Times New Roman" w:cs="Times New Roman"/>
                <w:bCs/>
                <w:sz w:val="24"/>
                <w:szCs w:val="24"/>
                <w:lang w:val="en-US"/>
              </w:rPr>
            </w:rPrChange>
          </w:rPr>
          <w:fldChar w:fldCharType="end"/>
        </w:r>
        <w:r w:rsidR="00747514" w:rsidRPr="00D61E47">
          <w:rPr>
            <w:rFonts w:ascii="Times New Roman" w:hAnsi="Times New Roman" w:cs="Times New Roman"/>
            <w:bCs/>
            <w:sz w:val="24"/>
            <w:szCs w:val="24"/>
            <w:lang w:val="en-US"/>
            <w:rPrChange w:id="998" w:author="Elizabeth Marks" w:date="2021-04-27T05:35:00Z">
              <w:rPr>
                <w:rFonts w:ascii="Times New Roman" w:hAnsi="Times New Roman" w:cs="Times New Roman"/>
                <w:bCs/>
                <w:sz w:val="24"/>
                <w:szCs w:val="24"/>
                <w:lang w:val="en-US"/>
              </w:rPr>
            </w:rPrChange>
          </w:rPr>
          <w:t>. The technology industry is massive</w:t>
        </w:r>
      </w:ins>
      <w:ins w:id="999" w:author="Elizabeth Marks" w:date="2021-04-27T05:29:00Z">
        <w:r w:rsidR="00D24A4F" w:rsidRPr="00D61E47">
          <w:rPr>
            <w:rFonts w:ascii="Times New Roman" w:hAnsi="Times New Roman" w:cs="Times New Roman"/>
            <w:bCs/>
            <w:sz w:val="24"/>
            <w:szCs w:val="24"/>
            <w:lang w:val="en-US"/>
            <w:rPrChange w:id="1000" w:author="Elizabeth Marks" w:date="2021-04-27T05:35:00Z">
              <w:rPr>
                <w:rFonts w:ascii="Times New Roman" w:hAnsi="Times New Roman" w:cs="Times New Roman"/>
                <w:bCs/>
                <w:sz w:val="24"/>
                <w:szCs w:val="24"/>
                <w:lang w:val="en-US"/>
              </w:rPr>
            </w:rPrChange>
          </w:rPr>
          <w:t>. It is</w:t>
        </w:r>
      </w:ins>
      <w:ins w:id="1001" w:author="Elizabeth Marks" w:date="2021-04-27T02:01:00Z">
        <w:r w:rsidR="00747514" w:rsidRPr="00D61E47">
          <w:rPr>
            <w:rFonts w:ascii="Times New Roman" w:hAnsi="Times New Roman" w:cs="Times New Roman"/>
            <w:bCs/>
            <w:sz w:val="24"/>
            <w:szCs w:val="24"/>
            <w:lang w:val="en-US"/>
            <w:rPrChange w:id="1002" w:author="Elizabeth Marks" w:date="2021-04-27T05:35:00Z">
              <w:rPr>
                <w:rFonts w:ascii="Times New Roman" w:hAnsi="Times New Roman" w:cs="Times New Roman"/>
                <w:bCs/>
                <w:sz w:val="24"/>
                <w:szCs w:val="24"/>
                <w:lang w:val="en-US"/>
              </w:rPr>
            </w:rPrChange>
          </w:rPr>
          <w:t xml:space="preserve"> also dominated by a s</w:t>
        </w:r>
      </w:ins>
      <w:ins w:id="1003" w:author="Elizabeth Marks" w:date="2021-04-27T02:02:00Z">
        <w:r w:rsidR="00747514" w:rsidRPr="00D61E47">
          <w:rPr>
            <w:rFonts w:ascii="Times New Roman" w:hAnsi="Times New Roman" w:cs="Times New Roman"/>
            <w:bCs/>
            <w:sz w:val="24"/>
            <w:szCs w:val="24"/>
            <w:lang w:val="en-US"/>
            <w:rPrChange w:id="1004" w:author="Elizabeth Marks" w:date="2021-04-27T05:35:00Z">
              <w:rPr>
                <w:rFonts w:ascii="Times New Roman" w:hAnsi="Times New Roman" w:cs="Times New Roman"/>
                <w:bCs/>
                <w:sz w:val="24"/>
                <w:szCs w:val="24"/>
                <w:lang w:val="en-US"/>
              </w:rPr>
            </w:rPrChange>
          </w:rPr>
          <w:t>mall number of very large and power</w:t>
        </w:r>
      </w:ins>
      <w:ins w:id="1005" w:author="Elizabeth Marks" w:date="2021-04-27T05:29:00Z">
        <w:r w:rsidR="00D24A4F" w:rsidRPr="00D61E47">
          <w:rPr>
            <w:rFonts w:ascii="Times New Roman" w:hAnsi="Times New Roman" w:cs="Times New Roman"/>
            <w:bCs/>
            <w:sz w:val="24"/>
            <w:szCs w:val="24"/>
            <w:lang w:val="en-US"/>
            <w:rPrChange w:id="1006" w:author="Elizabeth Marks" w:date="2021-04-27T05:35:00Z">
              <w:rPr>
                <w:rFonts w:ascii="Times New Roman" w:hAnsi="Times New Roman" w:cs="Times New Roman"/>
                <w:bCs/>
                <w:sz w:val="24"/>
                <w:szCs w:val="24"/>
                <w:lang w:val="en-US"/>
              </w:rPr>
            </w:rPrChange>
          </w:rPr>
          <w:t>ful</w:t>
        </w:r>
      </w:ins>
      <w:ins w:id="1007" w:author="Elizabeth Marks" w:date="2021-04-27T02:02:00Z">
        <w:r w:rsidR="00747514" w:rsidRPr="00D61E47">
          <w:rPr>
            <w:rFonts w:ascii="Times New Roman" w:hAnsi="Times New Roman" w:cs="Times New Roman"/>
            <w:bCs/>
            <w:sz w:val="24"/>
            <w:szCs w:val="24"/>
            <w:lang w:val="en-US"/>
            <w:rPrChange w:id="1008" w:author="Elizabeth Marks" w:date="2021-04-27T05:35:00Z">
              <w:rPr>
                <w:rFonts w:ascii="Times New Roman" w:hAnsi="Times New Roman" w:cs="Times New Roman"/>
                <w:bCs/>
                <w:sz w:val="24"/>
                <w:szCs w:val="24"/>
                <w:lang w:val="en-US"/>
              </w:rPr>
            </w:rPrChange>
          </w:rPr>
          <w:t xml:space="preserve"> companies </w:t>
        </w:r>
        <w:r w:rsidR="00FB5237" w:rsidRPr="00D61E47">
          <w:rPr>
            <w:rFonts w:ascii="Times New Roman" w:hAnsi="Times New Roman" w:cs="Times New Roman"/>
            <w:bCs/>
            <w:sz w:val="24"/>
            <w:szCs w:val="24"/>
            <w:lang w:val="en-US"/>
            <w:rPrChange w:id="1009" w:author="Elizabeth Marks" w:date="2021-04-27T05:35:00Z">
              <w:rPr>
                <w:rFonts w:ascii="Times New Roman" w:hAnsi="Times New Roman" w:cs="Times New Roman"/>
                <w:bCs/>
                <w:sz w:val="24"/>
                <w:szCs w:val="24"/>
                <w:lang w:val="en-US"/>
              </w:rPr>
            </w:rPrChange>
          </w:rPr>
          <w:t xml:space="preserve">that need to innovate at a fast pace to </w:t>
        </w:r>
        <w:proofErr w:type="gramStart"/>
        <w:r w:rsidR="00FB5237" w:rsidRPr="00D61E47">
          <w:rPr>
            <w:rFonts w:ascii="Times New Roman" w:hAnsi="Times New Roman" w:cs="Times New Roman"/>
            <w:bCs/>
            <w:sz w:val="24"/>
            <w:szCs w:val="24"/>
            <w:lang w:val="en-US"/>
            <w:rPrChange w:id="1010" w:author="Elizabeth Marks" w:date="2021-04-27T05:35:00Z">
              <w:rPr>
                <w:rFonts w:ascii="Times New Roman" w:hAnsi="Times New Roman" w:cs="Times New Roman"/>
                <w:bCs/>
                <w:sz w:val="24"/>
                <w:szCs w:val="24"/>
                <w:lang w:val="en-US"/>
              </w:rPr>
            </w:rPrChange>
          </w:rPr>
          <w:t>compete with each other</w:t>
        </w:r>
        <w:proofErr w:type="gramEnd"/>
        <w:r w:rsidR="00FB5237" w:rsidRPr="00D61E47">
          <w:rPr>
            <w:rFonts w:ascii="Times New Roman" w:hAnsi="Times New Roman" w:cs="Times New Roman"/>
            <w:bCs/>
            <w:sz w:val="24"/>
            <w:szCs w:val="24"/>
            <w:lang w:val="en-US"/>
            <w:rPrChange w:id="1011" w:author="Elizabeth Marks" w:date="2021-04-27T05:35:00Z">
              <w:rPr>
                <w:rFonts w:ascii="Times New Roman" w:hAnsi="Times New Roman" w:cs="Times New Roman"/>
                <w:bCs/>
                <w:sz w:val="24"/>
                <w:szCs w:val="24"/>
                <w:lang w:val="en-US"/>
              </w:rPr>
            </w:rPrChange>
          </w:rPr>
          <w:t xml:space="preserve">. </w:t>
        </w:r>
      </w:ins>
      <w:ins w:id="1012" w:author="Elizabeth Marks" w:date="2021-04-27T02:03:00Z">
        <w:r w:rsidR="003C19DD" w:rsidRPr="00D61E47">
          <w:rPr>
            <w:rFonts w:ascii="Times New Roman" w:hAnsi="Times New Roman" w:cs="Times New Roman"/>
            <w:bCs/>
            <w:sz w:val="24"/>
            <w:szCs w:val="24"/>
            <w:lang w:val="en-US"/>
            <w:rPrChange w:id="1013" w:author="Elizabeth Marks" w:date="2021-04-27T05:35:00Z">
              <w:rPr>
                <w:rFonts w:ascii="Times New Roman" w:hAnsi="Times New Roman" w:cs="Times New Roman"/>
                <w:bCs/>
                <w:sz w:val="24"/>
                <w:szCs w:val="24"/>
                <w:lang w:val="en-US"/>
              </w:rPr>
            </w:rPrChange>
          </w:rPr>
          <w:t xml:space="preserve">Given their need to </w:t>
        </w:r>
        <w:r w:rsidR="00877FDD" w:rsidRPr="00D61E47">
          <w:rPr>
            <w:rFonts w:ascii="Times New Roman" w:hAnsi="Times New Roman" w:cs="Times New Roman"/>
            <w:bCs/>
            <w:sz w:val="24"/>
            <w:szCs w:val="24"/>
            <w:lang w:val="en-US"/>
            <w:rPrChange w:id="1014" w:author="Elizabeth Marks" w:date="2021-04-27T05:35:00Z">
              <w:rPr>
                <w:rFonts w:ascii="Times New Roman" w:hAnsi="Times New Roman" w:cs="Times New Roman"/>
                <w:bCs/>
                <w:sz w:val="24"/>
                <w:szCs w:val="24"/>
                <w:lang w:val="en-US"/>
              </w:rPr>
            </w:rPrChange>
          </w:rPr>
          <w:t xml:space="preserve">be flexible, </w:t>
        </w:r>
        <w:proofErr w:type="gramStart"/>
        <w:r w:rsidR="00877FDD" w:rsidRPr="00D61E47">
          <w:rPr>
            <w:rFonts w:ascii="Times New Roman" w:hAnsi="Times New Roman" w:cs="Times New Roman"/>
            <w:bCs/>
            <w:sz w:val="24"/>
            <w:szCs w:val="24"/>
            <w:lang w:val="en-US"/>
            <w:rPrChange w:id="1015" w:author="Elizabeth Marks" w:date="2021-04-27T05:35:00Z">
              <w:rPr>
                <w:rFonts w:ascii="Times New Roman" w:hAnsi="Times New Roman" w:cs="Times New Roman"/>
                <w:bCs/>
                <w:sz w:val="24"/>
                <w:szCs w:val="24"/>
                <w:lang w:val="en-US"/>
              </w:rPr>
            </w:rPrChange>
          </w:rPr>
          <w:t>creative</w:t>
        </w:r>
        <w:proofErr w:type="gramEnd"/>
        <w:r w:rsidR="00877FDD" w:rsidRPr="00D61E47">
          <w:rPr>
            <w:rFonts w:ascii="Times New Roman" w:hAnsi="Times New Roman" w:cs="Times New Roman"/>
            <w:bCs/>
            <w:sz w:val="24"/>
            <w:szCs w:val="24"/>
            <w:lang w:val="en-US"/>
            <w:rPrChange w:id="1016" w:author="Elizabeth Marks" w:date="2021-04-27T05:35:00Z">
              <w:rPr>
                <w:rFonts w:ascii="Times New Roman" w:hAnsi="Times New Roman" w:cs="Times New Roman"/>
                <w:bCs/>
                <w:sz w:val="24"/>
                <w:szCs w:val="24"/>
                <w:lang w:val="en-US"/>
              </w:rPr>
            </w:rPrChange>
          </w:rPr>
          <w:t xml:space="preserve"> and keenly, externally focused on their customer base</w:t>
        </w:r>
      </w:ins>
      <w:ins w:id="1017" w:author="Elizabeth Marks" w:date="2021-04-27T02:04:00Z">
        <w:r w:rsidR="00877FDD" w:rsidRPr="00D61E47">
          <w:rPr>
            <w:rFonts w:ascii="Times New Roman" w:hAnsi="Times New Roman" w:cs="Times New Roman"/>
            <w:bCs/>
            <w:sz w:val="24"/>
            <w:szCs w:val="24"/>
            <w:lang w:val="en-US"/>
            <w:rPrChange w:id="1018" w:author="Elizabeth Marks" w:date="2021-04-27T05:35:00Z">
              <w:rPr>
                <w:rFonts w:ascii="Times New Roman" w:hAnsi="Times New Roman" w:cs="Times New Roman"/>
                <w:bCs/>
                <w:sz w:val="24"/>
                <w:szCs w:val="24"/>
                <w:lang w:val="en-US"/>
              </w:rPr>
            </w:rPrChange>
          </w:rPr>
          <w:t>,</w:t>
        </w:r>
      </w:ins>
      <w:ins w:id="1019" w:author="Elizabeth Marks" w:date="2021-04-27T02:03:00Z">
        <w:r w:rsidR="00877FDD" w:rsidRPr="00D61E47">
          <w:rPr>
            <w:rFonts w:ascii="Times New Roman" w:hAnsi="Times New Roman" w:cs="Times New Roman"/>
            <w:bCs/>
            <w:sz w:val="24"/>
            <w:szCs w:val="24"/>
            <w:lang w:val="en-US"/>
            <w:rPrChange w:id="1020" w:author="Elizabeth Marks" w:date="2021-04-27T05:35:00Z">
              <w:rPr>
                <w:rFonts w:ascii="Times New Roman" w:hAnsi="Times New Roman" w:cs="Times New Roman"/>
                <w:bCs/>
                <w:sz w:val="24"/>
                <w:szCs w:val="24"/>
                <w:lang w:val="en-US"/>
              </w:rPr>
            </w:rPrChange>
          </w:rPr>
          <w:t xml:space="preserve"> and competition it comes as no surprise that a</w:t>
        </w:r>
      </w:ins>
      <w:ins w:id="1021" w:author="Elizabeth Marks" w:date="2021-04-27T01:01:00Z">
        <w:r w:rsidR="007224B4" w:rsidRPr="00D61E47">
          <w:rPr>
            <w:rFonts w:ascii="Times New Roman" w:hAnsi="Times New Roman" w:cs="Times New Roman"/>
            <w:bCs/>
            <w:sz w:val="24"/>
            <w:szCs w:val="24"/>
            <w:lang w:val="en-US"/>
            <w:rPrChange w:id="1022" w:author="Elizabeth Marks" w:date="2021-04-27T05:35:00Z">
              <w:rPr>
                <w:rFonts w:ascii="Times New Roman" w:hAnsi="Times New Roman" w:cs="Times New Roman"/>
                <w:bCs/>
                <w:sz w:val="24"/>
                <w:szCs w:val="24"/>
                <w:lang w:val="en-US"/>
              </w:rPr>
            </w:rPrChange>
          </w:rPr>
          <w:t>dhocrac</w:t>
        </w:r>
      </w:ins>
      <w:ins w:id="1023" w:author="Elizabeth Marks" w:date="2021-04-27T02:04:00Z">
        <w:r w:rsidR="00877FDD" w:rsidRPr="00D61E47">
          <w:rPr>
            <w:rFonts w:ascii="Times New Roman" w:hAnsi="Times New Roman" w:cs="Times New Roman"/>
            <w:bCs/>
            <w:sz w:val="24"/>
            <w:szCs w:val="24"/>
            <w:lang w:val="en-US"/>
            <w:rPrChange w:id="1024" w:author="Elizabeth Marks" w:date="2021-04-27T05:35:00Z">
              <w:rPr>
                <w:rFonts w:ascii="Times New Roman" w:hAnsi="Times New Roman" w:cs="Times New Roman"/>
                <w:bCs/>
                <w:sz w:val="24"/>
                <w:szCs w:val="24"/>
                <w:lang w:val="en-US"/>
              </w:rPr>
            </w:rPrChange>
          </w:rPr>
          <w:t>y</w:t>
        </w:r>
      </w:ins>
      <w:ins w:id="1025" w:author="Elizabeth Marks" w:date="2021-04-27T02:03:00Z">
        <w:r w:rsidR="00877FDD" w:rsidRPr="00D61E47">
          <w:rPr>
            <w:rFonts w:ascii="Times New Roman" w:hAnsi="Times New Roman" w:cs="Times New Roman"/>
            <w:bCs/>
            <w:sz w:val="24"/>
            <w:szCs w:val="24"/>
            <w:lang w:val="en-US"/>
            <w:rPrChange w:id="1026" w:author="Elizabeth Marks" w:date="2021-04-27T05:35:00Z">
              <w:rPr>
                <w:rFonts w:ascii="Times New Roman" w:hAnsi="Times New Roman" w:cs="Times New Roman"/>
                <w:bCs/>
                <w:sz w:val="24"/>
                <w:szCs w:val="24"/>
                <w:lang w:val="en-US"/>
              </w:rPr>
            </w:rPrChange>
          </w:rPr>
          <w:t xml:space="preserve"> culture </w:t>
        </w:r>
      </w:ins>
      <w:ins w:id="1027" w:author="Elizabeth Marks" w:date="2021-04-27T01:01:00Z">
        <w:r w:rsidR="007224B4" w:rsidRPr="00D61E47">
          <w:rPr>
            <w:rFonts w:ascii="Times New Roman" w:hAnsi="Times New Roman" w:cs="Times New Roman"/>
            <w:bCs/>
            <w:sz w:val="24"/>
            <w:szCs w:val="24"/>
            <w:lang w:val="en-US"/>
            <w:rPrChange w:id="1028" w:author="Elizabeth Marks" w:date="2021-04-27T05:35:00Z">
              <w:rPr>
                <w:rFonts w:ascii="Times New Roman" w:hAnsi="Times New Roman" w:cs="Times New Roman"/>
                <w:bCs/>
                <w:sz w:val="24"/>
                <w:szCs w:val="24"/>
                <w:lang w:val="en-US"/>
              </w:rPr>
            </w:rPrChange>
          </w:rPr>
          <w:t>ha</w:t>
        </w:r>
      </w:ins>
      <w:ins w:id="1029" w:author="Elizabeth Marks" w:date="2021-04-27T02:04:00Z">
        <w:r w:rsidR="00877FDD" w:rsidRPr="00D61E47">
          <w:rPr>
            <w:rFonts w:ascii="Times New Roman" w:hAnsi="Times New Roman" w:cs="Times New Roman"/>
            <w:bCs/>
            <w:sz w:val="24"/>
            <w:szCs w:val="24"/>
            <w:lang w:val="en-US"/>
            <w:rPrChange w:id="1030" w:author="Elizabeth Marks" w:date="2021-04-27T05:35:00Z">
              <w:rPr>
                <w:rFonts w:ascii="Times New Roman" w:hAnsi="Times New Roman" w:cs="Times New Roman"/>
                <w:bCs/>
                <w:sz w:val="24"/>
                <w:szCs w:val="24"/>
                <w:lang w:val="en-US"/>
              </w:rPr>
            </w:rPrChange>
          </w:rPr>
          <w:t>s</w:t>
        </w:r>
      </w:ins>
      <w:ins w:id="1031" w:author="Elizabeth Marks" w:date="2021-04-27T01:01:00Z">
        <w:r w:rsidR="007224B4" w:rsidRPr="00D61E47">
          <w:rPr>
            <w:rFonts w:ascii="Times New Roman" w:hAnsi="Times New Roman" w:cs="Times New Roman"/>
            <w:bCs/>
            <w:sz w:val="24"/>
            <w:szCs w:val="24"/>
            <w:lang w:val="en-US"/>
            <w:rPrChange w:id="1032" w:author="Elizabeth Marks" w:date="2021-04-27T05:35:00Z">
              <w:rPr>
                <w:rFonts w:ascii="Times New Roman" w:hAnsi="Times New Roman" w:cs="Times New Roman"/>
                <w:bCs/>
                <w:sz w:val="24"/>
                <w:szCs w:val="24"/>
                <w:lang w:val="en-US"/>
              </w:rPr>
            </w:rPrChange>
          </w:rPr>
          <w:t xml:space="preserve"> been consistently named as</w:t>
        </w:r>
      </w:ins>
      <w:ins w:id="1033" w:author="Elizabeth Marks" w:date="2021-04-23T01:56:00Z">
        <w:r w:rsidR="00D03FEB" w:rsidRPr="00D61E47">
          <w:rPr>
            <w:rFonts w:ascii="Times New Roman" w:hAnsi="Times New Roman" w:cs="Times New Roman"/>
            <w:bCs/>
            <w:sz w:val="24"/>
            <w:szCs w:val="24"/>
            <w:lang w:val="en-US"/>
            <w:rPrChange w:id="1034" w:author="Elizabeth Marks" w:date="2021-04-27T05:35:00Z">
              <w:rPr>
                <w:rFonts w:ascii="Times New Roman" w:hAnsi="Times New Roman" w:cs="Times New Roman"/>
                <w:bCs/>
                <w:sz w:val="24"/>
                <w:szCs w:val="24"/>
                <w:lang w:val="en-US"/>
              </w:rPr>
            </w:rPrChange>
          </w:rPr>
          <w:t xml:space="preserve"> the most prevalent organizational culture in </w:t>
        </w:r>
        <w:r w:rsidR="00494FBE" w:rsidRPr="00D61E47">
          <w:rPr>
            <w:rFonts w:ascii="Times New Roman" w:hAnsi="Times New Roman" w:cs="Times New Roman"/>
            <w:bCs/>
            <w:sz w:val="24"/>
            <w:szCs w:val="24"/>
            <w:lang w:val="en-US"/>
            <w:rPrChange w:id="1035" w:author="Elizabeth Marks" w:date="2021-04-27T05:35:00Z">
              <w:rPr>
                <w:rFonts w:ascii="Times New Roman" w:hAnsi="Times New Roman" w:cs="Times New Roman"/>
                <w:bCs/>
                <w:sz w:val="24"/>
                <w:szCs w:val="24"/>
                <w:lang w:val="en-US"/>
              </w:rPr>
            </w:rPrChange>
          </w:rPr>
          <w:t>technology firms</w:t>
        </w:r>
      </w:ins>
      <w:ins w:id="1036" w:author="Elizabeth Marks" w:date="2021-04-27T02:08:00Z">
        <w:r w:rsidR="00FB26DB" w:rsidRPr="00D61E47">
          <w:rPr>
            <w:rFonts w:ascii="Times New Roman" w:hAnsi="Times New Roman" w:cs="Times New Roman"/>
            <w:bCs/>
            <w:sz w:val="24"/>
            <w:szCs w:val="24"/>
            <w:lang w:val="en-US"/>
            <w:rPrChange w:id="1037" w:author="Elizabeth Marks" w:date="2021-04-27T05:35:00Z">
              <w:rPr>
                <w:rFonts w:ascii="Times New Roman" w:hAnsi="Times New Roman" w:cs="Times New Roman"/>
                <w:bCs/>
                <w:sz w:val="24"/>
                <w:szCs w:val="24"/>
                <w:lang w:val="en-US"/>
              </w:rPr>
            </w:rPrChange>
          </w:rPr>
          <w:t>.</w:t>
        </w:r>
      </w:ins>
      <w:ins w:id="1038" w:author="Elizabeth Marks" w:date="2021-04-23T02:39:00Z">
        <w:r w:rsidR="008E63E2" w:rsidRPr="00D61E47">
          <w:rPr>
            <w:rFonts w:ascii="Times New Roman" w:hAnsi="Times New Roman" w:cs="Times New Roman"/>
            <w:sz w:val="24"/>
            <w:szCs w:val="24"/>
            <w:rPrChange w:id="1039" w:author="Elizabeth Marks" w:date="2021-04-27T05:35:00Z">
              <w:rPr>
                <w:sz w:val="24"/>
                <w:szCs w:val="24"/>
              </w:rPr>
            </w:rPrChange>
          </w:rPr>
          <w:t xml:space="preserve"> </w:t>
        </w:r>
      </w:ins>
      <w:ins w:id="1040" w:author="Elizabeth Marks" w:date="2021-04-27T02:04:00Z">
        <w:r w:rsidR="00715A5C" w:rsidRPr="00D61E47">
          <w:rPr>
            <w:rFonts w:ascii="Times New Roman" w:hAnsi="Times New Roman" w:cs="Times New Roman"/>
            <w:sz w:val="24"/>
            <w:szCs w:val="24"/>
            <w:rPrChange w:id="1041" w:author="Elizabeth Marks" w:date="2021-04-27T05:35:00Z">
              <w:rPr>
                <w:rFonts w:ascii="Times New Roman" w:hAnsi="Times New Roman" w:cs="Times New Roman"/>
                <w:sz w:val="24"/>
                <w:szCs w:val="24"/>
              </w:rPr>
            </w:rPrChange>
          </w:rPr>
          <w:t>M</w:t>
        </w:r>
      </w:ins>
      <w:ins w:id="1042" w:author="Elizabeth Marks" w:date="2021-04-23T02:43:00Z">
        <w:r w:rsidR="00626F25" w:rsidRPr="00D61E47">
          <w:rPr>
            <w:rFonts w:ascii="Times New Roman" w:hAnsi="Times New Roman" w:cs="Times New Roman"/>
            <w:sz w:val="24"/>
            <w:szCs w:val="24"/>
            <w:rPrChange w:id="1043" w:author="Elizabeth Marks" w:date="2021-04-27T05:35:00Z">
              <w:rPr>
                <w:sz w:val="24"/>
                <w:szCs w:val="24"/>
              </w:rPr>
            </w:rPrChange>
          </w:rPr>
          <w:t>arket culture values are the second most prevalent</w:t>
        </w:r>
      </w:ins>
      <w:ins w:id="1044" w:author="Elizabeth Marks" w:date="2021-04-27T02:04:00Z">
        <w:r w:rsidR="00715A5C" w:rsidRPr="00D61E47">
          <w:rPr>
            <w:rFonts w:ascii="Times New Roman" w:hAnsi="Times New Roman" w:cs="Times New Roman"/>
            <w:sz w:val="24"/>
            <w:szCs w:val="24"/>
            <w:rPrChange w:id="1045" w:author="Elizabeth Marks" w:date="2021-04-27T05:35:00Z">
              <w:rPr>
                <w:rFonts w:ascii="Times New Roman" w:hAnsi="Times New Roman" w:cs="Times New Roman"/>
                <w:sz w:val="24"/>
                <w:szCs w:val="24"/>
              </w:rPr>
            </w:rPrChange>
          </w:rPr>
          <w:t xml:space="preserve"> given the cultures</w:t>
        </w:r>
      </w:ins>
      <w:ins w:id="1046" w:author="Elizabeth Marks" w:date="2021-04-27T05:29:00Z">
        <w:r w:rsidR="00671768" w:rsidRPr="00D61E47">
          <w:rPr>
            <w:rFonts w:ascii="Times New Roman" w:hAnsi="Times New Roman" w:cs="Times New Roman"/>
            <w:sz w:val="24"/>
            <w:szCs w:val="24"/>
            <w:rPrChange w:id="1047" w:author="Elizabeth Marks" w:date="2021-04-27T05:35:00Z">
              <w:rPr>
                <w:rFonts w:ascii="Times New Roman" w:hAnsi="Times New Roman" w:cs="Times New Roman"/>
                <w:sz w:val="24"/>
                <w:szCs w:val="24"/>
              </w:rPr>
            </w:rPrChange>
          </w:rPr>
          <w:t>'</w:t>
        </w:r>
      </w:ins>
      <w:ins w:id="1048" w:author="Elizabeth Marks" w:date="2021-04-27T02:04:00Z">
        <w:r w:rsidR="00715A5C" w:rsidRPr="00D61E47">
          <w:rPr>
            <w:rFonts w:ascii="Times New Roman" w:hAnsi="Times New Roman" w:cs="Times New Roman"/>
            <w:sz w:val="24"/>
            <w:szCs w:val="24"/>
            <w:rPrChange w:id="1049" w:author="Elizabeth Marks" w:date="2021-04-27T05:35:00Z">
              <w:rPr>
                <w:rFonts w:ascii="Times New Roman" w:hAnsi="Times New Roman" w:cs="Times New Roman"/>
                <w:sz w:val="24"/>
                <w:szCs w:val="24"/>
              </w:rPr>
            </w:rPrChange>
          </w:rPr>
          <w:t xml:space="preserve"> shared prioritization of flexibility and </w:t>
        </w:r>
      </w:ins>
      <w:ins w:id="1050" w:author="Elizabeth Marks" w:date="2021-04-27T02:05:00Z">
        <w:r w:rsidR="00250DDE" w:rsidRPr="00D61E47">
          <w:rPr>
            <w:rFonts w:ascii="Times New Roman" w:hAnsi="Times New Roman" w:cs="Times New Roman"/>
            <w:sz w:val="24"/>
            <w:szCs w:val="24"/>
            <w:rPrChange w:id="1051" w:author="Elizabeth Marks" w:date="2021-04-27T05:35:00Z">
              <w:rPr>
                <w:rFonts w:ascii="Times New Roman" w:hAnsi="Times New Roman" w:cs="Times New Roman"/>
                <w:sz w:val="24"/>
                <w:szCs w:val="24"/>
              </w:rPr>
            </w:rPrChange>
          </w:rPr>
          <w:t>productivity.</w:t>
        </w:r>
      </w:ins>
      <w:ins w:id="1052" w:author="Elizabeth Marks" w:date="2021-04-23T02:43:00Z">
        <w:r w:rsidR="00626F25" w:rsidRPr="00D61E47">
          <w:rPr>
            <w:rFonts w:ascii="Times New Roman" w:hAnsi="Times New Roman" w:cs="Times New Roman"/>
            <w:sz w:val="24"/>
            <w:szCs w:val="24"/>
            <w:rPrChange w:id="1053" w:author="Elizabeth Marks" w:date="2021-04-27T05:35:00Z">
              <w:rPr>
                <w:sz w:val="24"/>
                <w:szCs w:val="24"/>
              </w:rPr>
            </w:rPrChange>
          </w:rPr>
          <w:t xml:space="preserve"> While </w:t>
        </w:r>
      </w:ins>
      <w:ins w:id="1054" w:author="Elizabeth Marks" w:date="2021-04-23T02:44:00Z">
        <w:r w:rsidR="00626F25" w:rsidRPr="00D61E47">
          <w:rPr>
            <w:rFonts w:ascii="Times New Roman" w:hAnsi="Times New Roman" w:cs="Times New Roman"/>
            <w:sz w:val="24"/>
            <w:szCs w:val="24"/>
            <w:rPrChange w:id="1055" w:author="Elizabeth Marks" w:date="2021-04-27T05:35:00Z">
              <w:rPr>
                <w:sz w:val="24"/>
                <w:szCs w:val="24"/>
              </w:rPr>
            </w:rPrChange>
          </w:rPr>
          <w:t xml:space="preserve">flexibility and </w:t>
        </w:r>
        <w:r w:rsidR="00943725" w:rsidRPr="00D61E47">
          <w:rPr>
            <w:rFonts w:ascii="Times New Roman" w:hAnsi="Times New Roman" w:cs="Times New Roman"/>
            <w:sz w:val="24"/>
            <w:szCs w:val="24"/>
            <w:rPrChange w:id="1056" w:author="Elizabeth Marks" w:date="2021-04-27T05:35:00Z">
              <w:rPr>
                <w:sz w:val="24"/>
                <w:szCs w:val="24"/>
              </w:rPr>
            </w:rPrChange>
          </w:rPr>
          <w:t xml:space="preserve">cohesion are important, the </w:t>
        </w:r>
        <w:r w:rsidR="00564DE2" w:rsidRPr="00D61E47">
          <w:rPr>
            <w:rFonts w:ascii="Times New Roman" w:hAnsi="Times New Roman" w:cs="Times New Roman"/>
            <w:sz w:val="24"/>
            <w:szCs w:val="24"/>
            <w:rPrChange w:id="1057" w:author="Elizabeth Marks" w:date="2021-04-27T05:35:00Z">
              <w:rPr>
                <w:sz w:val="24"/>
                <w:szCs w:val="24"/>
              </w:rPr>
            </w:rPrChange>
          </w:rPr>
          <w:t xml:space="preserve">need to maintain an external focus </w:t>
        </w:r>
      </w:ins>
      <w:ins w:id="1058" w:author="Elizabeth Marks" w:date="2021-04-27T02:06:00Z">
        <w:r w:rsidR="009B34E5" w:rsidRPr="00D61E47">
          <w:rPr>
            <w:rFonts w:ascii="Times New Roman" w:hAnsi="Times New Roman" w:cs="Times New Roman"/>
            <w:sz w:val="24"/>
            <w:szCs w:val="24"/>
            <w:rPrChange w:id="1059" w:author="Elizabeth Marks" w:date="2021-04-27T05:35:00Z">
              <w:rPr>
                <w:rFonts w:ascii="Times New Roman" w:hAnsi="Times New Roman" w:cs="Times New Roman"/>
                <w:sz w:val="24"/>
                <w:szCs w:val="24"/>
              </w:rPr>
            </w:rPrChange>
          </w:rPr>
          <w:t>takes preceden</w:t>
        </w:r>
        <w:r w:rsidR="00874A46" w:rsidRPr="00D61E47">
          <w:rPr>
            <w:rFonts w:ascii="Times New Roman" w:hAnsi="Times New Roman" w:cs="Times New Roman"/>
            <w:sz w:val="24"/>
            <w:szCs w:val="24"/>
            <w:rPrChange w:id="1060" w:author="Elizabeth Marks" w:date="2021-04-27T05:35:00Z">
              <w:rPr>
                <w:rFonts w:ascii="Times New Roman" w:hAnsi="Times New Roman" w:cs="Times New Roman"/>
                <w:sz w:val="24"/>
                <w:szCs w:val="24"/>
              </w:rPr>
            </w:rPrChange>
          </w:rPr>
          <w:t>ce</w:t>
        </w:r>
      </w:ins>
      <w:ins w:id="1061" w:author="Elizabeth Marks" w:date="2021-04-27T05:29:00Z">
        <w:r w:rsidR="00671768" w:rsidRPr="00D61E47">
          <w:rPr>
            <w:rFonts w:ascii="Times New Roman" w:hAnsi="Times New Roman" w:cs="Times New Roman"/>
            <w:sz w:val="24"/>
            <w:szCs w:val="24"/>
            <w:rPrChange w:id="1062" w:author="Elizabeth Marks" w:date="2021-04-27T05:35:00Z">
              <w:rPr>
                <w:rFonts w:ascii="Times New Roman" w:hAnsi="Times New Roman" w:cs="Times New Roman"/>
                <w:sz w:val="24"/>
                <w:szCs w:val="24"/>
              </w:rPr>
            </w:rPrChange>
          </w:rPr>
          <w:t>,</w:t>
        </w:r>
      </w:ins>
      <w:ins w:id="1063" w:author="Elizabeth Marks" w:date="2021-04-27T02:06:00Z">
        <w:r w:rsidR="00874A46" w:rsidRPr="00D61E47">
          <w:rPr>
            <w:rFonts w:ascii="Times New Roman" w:hAnsi="Times New Roman" w:cs="Times New Roman"/>
            <w:sz w:val="24"/>
            <w:szCs w:val="24"/>
            <w:rPrChange w:id="1064" w:author="Elizabeth Marks" w:date="2021-04-27T05:35:00Z">
              <w:rPr>
                <w:rFonts w:ascii="Times New Roman" w:hAnsi="Times New Roman" w:cs="Times New Roman"/>
                <w:sz w:val="24"/>
                <w:szCs w:val="24"/>
              </w:rPr>
            </w:rPrChange>
          </w:rPr>
          <w:t xml:space="preserve"> which is why clan culture is typically less associated than Adhocracy and Market Culture. Hierarchies are seen as </w:t>
        </w:r>
      </w:ins>
      <w:ins w:id="1065" w:author="Elizabeth Marks" w:date="2021-04-27T02:07:00Z">
        <w:r w:rsidR="00874A46" w:rsidRPr="00D61E47">
          <w:rPr>
            <w:rFonts w:ascii="Times New Roman" w:hAnsi="Times New Roman" w:cs="Times New Roman"/>
            <w:sz w:val="24"/>
            <w:szCs w:val="24"/>
            <w:rPrChange w:id="1066" w:author="Elizabeth Marks" w:date="2021-04-27T05:35:00Z">
              <w:rPr>
                <w:rFonts w:ascii="Times New Roman" w:hAnsi="Times New Roman" w:cs="Times New Roman"/>
                <w:sz w:val="24"/>
                <w:szCs w:val="24"/>
              </w:rPr>
            </w:rPrChange>
          </w:rPr>
          <w:t xml:space="preserve">an anti-culture </w:t>
        </w:r>
        <w:r w:rsidR="00FB26DB" w:rsidRPr="00D61E47">
          <w:rPr>
            <w:rFonts w:ascii="Times New Roman" w:hAnsi="Times New Roman" w:cs="Times New Roman"/>
            <w:sz w:val="24"/>
            <w:szCs w:val="24"/>
            <w:rPrChange w:id="1067" w:author="Elizabeth Marks" w:date="2021-04-27T05:35:00Z">
              <w:rPr>
                <w:rFonts w:ascii="Times New Roman" w:hAnsi="Times New Roman" w:cs="Times New Roman"/>
                <w:sz w:val="24"/>
                <w:szCs w:val="24"/>
              </w:rPr>
            </w:rPrChange>
          </w:rPr>
          <w:t>to big tech</w:t>
        </w:r>
      </w:ins>
      <w:ins w:id="1068" w:author="Elizabeth Marks" w:date="2021-04-27T05:29:00Z">
        <w:r w:rsidR="00671768" w:rsidRPr="00D61E47">
          <w:rPr>
            <w:rFonts w:ascii="Times New Roman" w:hAnsi="Times New Roman" w:cs="Times New Roman"/>
            <w:sz w:val="24"/>
            <w:szCs w:val="24"/>
            <w:rPrChange w:id="1069" w:author="Elizabeth Marks" w:date="2021-04-27T05:35:00Z">
              <w:rPr>
                <w:rFonts w:ascii="Times New Roman" w:hAnsi="Times New Roman" w:cs="Times New Roman"/>
                <w:sz w:val="24"/>
                <w:szCs w:val="24"/>
              </w:rPr>
            </w:rPrChange>
          </w:rPr>
          <w:t>,</w:t>
        </w:r>
      </w:ins>
      <w:ins w:id="1070" w:author="Elizabeth Marks" w:date="2021-04-27T02:07:00Z">
        <w:r w:rsidR="00FB26DB" w:rsidRPr="00D61E47">
          <w:rPr>
            <w:rFonts w:ascii="Times New Roman" w:hAnsi="Times New Roman" w:cs="Times New Roman"/>
            <w:sz w:val="24"/>
            <w:szCs w:val="24"/>
            <w:rPrChange w:id="1071" w:author="Elizabeth Marks" w:date="2021-04-27T05:35:00Z">
              <w:rPr>
                <w:rFonts w:ascii="Times New Roman" w:hAnsi="Times New Roman" w:cs="Times New Roman"/>
                <w:sz w:val="24"/>
                <w:szCs w:val="24"/>
              </w:rPr>
            </w:rPrChange>
          </w:rPr>
          <w:t xml:space="preserve"> given </w:t>
        </w:r>
      </w:ins>
      <w:ins w:id="1072" w:author="Elizabeth Marks" w:date="2021-04-27T05:29:00Z">
        <w:r w:rsidR="00671768" w:rsidRPr="00D61E47">
          <w:rPr>
            <w:rFonts w:ascii="Times New Roman" w:hAnsi="Times New Roman" w:cs="Times New Roman"/>
            <w:sz w:val="24"/>
            <w:szCs w:val="24"/>
            <w:rPrChange w:id="1073" w:author="Elizabeth Marks" w:date="2021-04-27T05:35:00Z">
              <w:rPr>
                <w:rFonts w:ascii="Times New Roman" w:hAnsi="Times New Roman" w:cs="Times New Roman"/>
                <w:sz w:val="24"/>
                <w:szCs w:val="24"/>
              </w:rPr>
            </w:rPrChange>
          </w:rPr>
          <w:t xml:space="preserve">the </w:t>
        </w:r>
      </w:ins>
      <w:ins w:id="1074" w:author="Elizabeth Marks" w:date="2021-04-27T02:07:00Z">
        <w:r w:rsidR="00FB26DB" w:rsidRPr="00D61E47">
          <w:rPr>
            <w:rFonts w:ascii="Times New Roman" w:hAnsi="Times New Roman" w:cs="Times New Roman"/>
            <w:sz w:val="24"/>
            <w:szCs w:val="24"/>
            <w:rPrChange w:id="1075" w:author="Elizabeth Marks" w:date="2021-04-27T05:35:00Z">
              <w:rPr>
                <w:rFonts w:ascii="Times New Roman" w:hAnsi="Times New Roman" w:cs="Times New Roman"/>
                <w:sz w:val="24"/>
                <w:szCs w:val="24"/>
              </w:rPr>
            </w:rPrChange>
          </w:rPr>
          <w:t xml:space="preserve">slow pace of change that accompanies </w:t>
        </w:r>
      </w:ins>
      <w:ins w:id="1076" w:author="Elizabeth Marks" w:date="2021-04-27T02:08:00Z">
        <w:r w:rsidR="00FB26DB" w:rsidRPr="00D61E47">
          <w:rPr>
            <w:rFonts w:ascii="Times New Roman" w:hAnsi="Times New Roman" w:cs="Times New Roman"/>
            <w:sz w:val="24"/>
            <w:szCs w:val="24"/>
            <w:rPrChange w:id="1077" w:author="Elizabeth Marks" w:date="2021-04-27T05:35:00Z">
              <w:rPr>
                <w:rFonts w:ascii="Times New Roman" w:hAnsi="Times New Roman" w:cs="Times New Roman"/>
                <w:sz w:val="24"/>
                <w:szCs w:val="24"/>
              </w:rPr>
            </w:rPrChange>
          </w:rPr>
          <w:t xml:space="preserve">bureaucracy </w:t>
        </w:r>
        <w:r w:rsidR="00FB26DB" w:rsidRPr="00D61E47">
          <w:rPr>
            <w:rFonts w:ascii="Times New Roman" w:hAnsi="Times New Roman" w:cs="Times New Roman"/>
            <w:bCs/>
            <w:sz w:val="24"/>
            <w:szCs w:val="24"/>
            <w:lang w:val="en-US"/>
            <w:rPrChange w:id="1078" w:author="Elizabeth Marks" w:date="2021-04-27T05:35:00Z">
              <w:rPr>
                <w:rFonts w:ascii="Times New Roman" w:hAnsi="Times New Roman" w:cs="Times New Roman"/>
                <w:bCs/>
                <w:sz w:val="24"/>
                <w:szCs w:val="24"/>
                <w:lang w:val="en-US"/>
              </w:rPr>
            </w:rPrChange>
          </w:rPr>
          <w:t>(</w:t>
        </w:r>
        <w:r w:rsidR="00FB26DB" w:rsidRPr="00D61E47">
          <w:rPr>
            <w:rFonts w:ascii="Times New Roman" w:hAnsi="Times New Roman" w:cs="Times New Roman"/>
            <w:sz w:val="24"/>
            <w:szCs w:val="24"/>
            <w:rPrChange w:id="1079" w:author="Elizabeth Marks" w:date="2021-04-27T05:35:00Z">
              <w:rPr>
                <w:rFonts w:ascii="Times New Roman" w:hAnsi="Times New Roman" w:cs="Times New Roman"/>
                <w:sz w:val="24"/>
                <w:szCs w:val="24"/>
              </w:rPr>
            </w:rPrChange>
          </w:rPr>
          <w:t>Kim &amp; Quinn, 2006)</w:t>
        </w:r>
        <w:r w:rsidR="008D4EE0" w:rsidRPr="00D61E47">
          <w:rPr>
            <w:rFonts w:ascii="Times New Roman" w:hAnsi="Times New Roman" w:cs="Times New Roman"/>
            <w:sz w:val="24"/>
            <w:szCs w:val="24"/>
            <w:rPrChange w:id="1080" w:author="Elizabeth Marks" w:date="2021-04-27T05:35:00Z">
              <w:rPr>
                <w:rFonts w:ascii="Times New Roman" w:hAnsi="Times New Roman" w:cs="Times New Roman"/>
                <w:sz w:val="24"/>
                <w:szCs w:val="24"/>
              </w:rPr>
            </w:rPrChange>
          </w:rPr>
          <w:t>.</w:t>
        </w:r>
      </w:ins>
    </w:p>
    <w:p w14:paraId="37A6A86B" w14:textId="6AB338C8" w:rsidR="005D1E9E" w:rsidRPr="00D61E47" w:rsidRDefault="00326DD7" w:rsidP="00326DD7">
      <w:pPr>
        <w:spacing w:before="100" w:beforeAutospacing="1" w:after="100" w:afterAutospacing="1" w:line="480" w:lineRule="auto"/>
        <w:ind w:firstLine="720"/>
        <w:rPr>
          <w:ins w:id="1081" w:author="Elizabeth Marks" w:date="2021-04-22T23:28:00Z"/>
          <w:rFonts w:ascii="Times New Roman" w:hAnsi="Times New Roman" w:cs="Times New Roman"/>
          <w:sz w:val="24"/>
          <w:szCs w:val="24"/>
          <w:rPrChange w:id="1082" w:author="Elizabeth Marks" w:date="2021-04-27T05:35:00Z">
            <w:rPr>
              <w:ins w:id="1083" w:author="Elizabeth Marks" w:date="2021-04-22T23:28:00Z"/>
              <w:rFonts w:ascii="Times New Roman" w:hAnsi="Times New Roman" w:cs="Times New Roman"/>
              <w:b/>
              <w:bCs/>
              <w:sz w:val="24"/>
              <w:szCs w:val="24"/>
              <w:lang w:val="en-US"/>
            </w:rPr>
          </w:rPrChange>
        </w:rPr>
        <w:pPrChange w:id="1084" w:author="Elizabeth Marks" w:date="2021-04-27T01:01:00Z">
          <w:pPr>
            <w:spacing w:before="100" w:beforeAutospacing="1" w:after="100" w:afterAutospacing="1" w:line="480" w:lineRule="auto"/>
          </w:pPr>
        </w:pPrChange>
      </w:pPr>
      <w:ins w:id="1085" w:author="Elizabeth Marks" w:date="2021-04-27T01:02:00Z">
        <w:r w:rsidRPr="00D61E47">
          <w:rPr>
            <w:rFonts w:ascii="Times New Roman" w:hAnsi="Times New Roman" w:cs="Times New Roman"/>
            <w:sz w:val="24"/>
            <w:szCs w:val="24"/>
            <w:rPrChange w:id="1086" w:author="Elizabeth Marks" w:date="2021-04-27T05:35:00Z">
              <w:rPr>
                <w:rFonts w:ascii="Times New Roman" w:hAnsi="Times New Roman" w:cs="Times New Roman"/>
                <w:sz w:val="24"/>
                <w:szCs w:val="24"/>
              </w:rPr>
            </w:rPrChange>
          </w:rPr>
          <w:t xml:space="preserve">These findings are consistent with </w:t>
        </w:r>
      </w:ins>
      <w:ins w:id="1087" w:author="Elizabeth Marks" w:date="2021-04-23T03:18:00Z">
        <w:r w:rsidR="00171DC1" w:rsidRPr="00D61E47">
          <w:rPr>
            <w:rFonts w:ascii="Times New Roman" w:hAnsi="Times New Roman" w:cs="Times New Roman"/>
            <w:sz w:val="24"/>
            <w:szCs w:val="24"/>
            <w:rPrChange w:id="1088" w:author="Elizabeth Marks" w:date="2021-04-27T05:35:00Z">
              <w:rPr>
                <w:sz w:val="24"/>
                <w:szCs w:val="24"/>
              </w:rPr>
            </w:rPrChange>
          </w:rPr>
          <w:t>the body of research on</w:t>
        </w:r>
      </w:ins>
      <w:ins w:id="1089" w:author="Elizabeth Marks" w:date="2021-04-27T01:02:00Z">
        <w:r w:rsidR="00943B84" w:rsidRPr="00D61E47">
          <w:rPr>
            <w:rFonts w:ascii="Times New Roman" w:hAnsi="Times New Roman" w:cs="Times New Roman"/>
            <w:sz w:val="24"/>
            <w:szCs w:val="24"/>
            <w:rPrChange w:id="1090" w:author="Elizabeth Marks" w:date="2021-04-27T05:35:00Z">
              <w:rPr>
                <w:rFonts w:ascii="Times New Roman" w:hAnsi="Times New Roman" w:cs="Times New Roman"/>
                <w:sz w:val="24"/>
                <w:szCs w:val="24"/>
              </w:rPr>
            </w:rPrChange>
          </w:rPr>
          <w:t xml:space="preserve"> the </w:t>
        </w:r>
      </w:ins>
      <w:ins w:id="1091" w:author="Elizabeth Marks" w:date="2021-04-23T03:18:00Z">
        <w:r w:rsidR="00171DC1" w:rsidRPr="00D61E47">
          <w:rPr>
            <w:rFonts w:ascii="Times New Roman" w:hAnsi="Times New Roman" w:cs="Times New Roman"/>
            <w:sz w:val="24"/>
            <w:szCs w:val="24"/>
            <w:rPrChange w:id="1092" w:author="Elizabeth Marks" w:date="2021-04-27T05:35:00Z">
              <w:rPr>
                <w:sz w:val="24"/>
                <w:szCs w:val="24"/>
              </w:rPr>
            </w:rPrChange>
          </w:rPr>
          <w:t>management</w:t>
        </w:r>
      </w:ins>
      <w:ins w:id="1093" w:author="Elizabeth Marks" w:date="2021-04-27T01:02:00Z">
        <w:r w:rsidR="00943B84" w:rsidRPr="00D61E47">
          <w:rPr>
            <w:rFonts w:ascii="Times New Roman" w:hAnsi="Times New Roman" w:cs="Times New Roman"/>
            <w:sz w:val="24"/>
            <w:szCs w:val="24"/>
            <w:rPrChange w:id="1094" w:author="Elizabeth Marks" w:date="2021-04-27T05:35:00Z">
              <w:rPr>
                <w:rFonts w:ascii="Times New Roman" w:hAnsi="Times New Roman" w:cs="Times New Roman"/>
                <w:sz w:val="24"/>
                <w:szCs w:val="24"/>
              </w:rPr>
            </w:rPrChange>
          </w:rPr>
          <w:t xml:space="preserve"> style of technology companies</w:t>
        </w:r>
      </w:ins>
      <w:ins w:id="1095" w:author="Elizabeth Marks" w:date="2021-04-23T03:18:00Z">
        <w:r w:rsidR="00171DC1" w:rsidRPr="00D61E47">
          <w:rPr>
            <w:rFonts w:ascii="Times New Roman" w:hAnsi="Times New Roman" w:cs="Times New Roman"/>
            <w:sz w:val="24"/>
            <w:szCs w:val="24"/>
            <w:rPrChange w:id="1096" w:author="Elizabeth Marks" w:date="2021-04-27T05:35:00Z">
              <w:rPr>
                <w:sz w:val="24"/>
                <w:szCs w:val="24"/>
              </w:rPr>
            </w:rPrChange>
          </w:rPr>
          <w:t xml:space="preserve">. </w:t>
        </w:r>
        <w:r w:rsidR="00816B7A" w:rsidRPr="00D61E47">
          <w:rPr>
            <w:rFonts w:ascii="Times New Roman" w:hAnsi="Times New Roman" w:cs="Times New Roman"/>
            <w:sz w:val="24"/>
            <w:szCs w:val="24"/>
            <w:rPrChange w:id="1097" w:author="Elizabeth Marks" w:date="2021-04-27T05:35:00Z">
              <w:rPr>
                <w:sz w:val="24"/>
                <w:szCs w:val="24"/>
              </w:rPr>
            </w:rPrChange>
          </w:rPr>
          <w:t xml:space="preserve">For several years there has been a strong focus on </w:t>
        </w:r>
      </w:ins>
      <w:ins w:id="1098" w:author="Elizabeth Marks" w:date="2021-04-23T03:22:00Z">
        <w:r w:rsidR="008A5D4A" w:rsidRPr="00D61E47">
          <w:rPr>
            <w:rFonts w:ascii="Times New Roman" w:hAnsi="Times New Roman" w:cs="Times New Roman"/>
            <w:sz w:val="24"/>
            <w:szCs w:val="24"/>
            <w:rPrChange w:id="1099" w:author="Elizabeth Marks" w:date="2021-04-27T05:35:00Z">
              <w:rPr>
                <w:sz w:val="24"/>
                <w:szCs w:val="24"/>
              </w:rPr>
            </w:rPrChange>
          </w:rPr>
          <w:t>the role</w:t>
        </w:r>
      </w:ins>
      <w:ins w:id="1100" w:author="Elizabeth Marks" w:date="2021-04-23T03:19:00Z">
        <w:r w:rsidR="00816B7A" w:rsidRPr="00D61E47">
          <w:rPr>
            <w:rFonts w:ascii="Times New Roman" w:hAnsi="Times New Roman" w:cs="Times New Roman"/>
            <w:sz w:val="24"/>
            <w:szCs w:val="24"/>
            <w:rPrChange w:id="1101" w:author="Elizabeth Marks" w:date="2021-04-27T05:35:00Z">
              <w:rPr>
                <w:sz w:val="24"/>
                <w:szCs w:val="24"/>
              </w:rPr>
            </w:rPrChange>
          </w:rPr>
          <w:t xml:space="preserve"> of organizational agility within tech companies.</w:t>
        </w:r>
        <w:r w:rsidR="002B5825" w:rsidRPr="00D61E47">
          <w:rPr>
            <w:rFonts w:ascii="Times New Roman" w:hAnsi="Times New Roman" w:cs="Times New Roman"/>
            <w:sz w:val="24"/>
            <w:szCs w:val="24"/>
            <w:rPrChange w:id="1102" w:author="Elizabeth Marks" w:date="2021-04-27T05:35:00Z">
              <w:rPr>
                <w:sz w:val="24"/>
                <w:szCs w:val="24"/>
              </w:rPr>
            </w:rPrChange>
          </w:rPr>
          <w:t xml:space="preserve"> This is defined as an organization</w:t>
        </w:r>
      </w:ins>
      <w:ins w:id="1103" w:author="Elizabeth Marks" w:date="2021-04-23T13:35:00Z">
        <w:r w:rsidR="004440B2" w:rsidRPr="00D61E47">
          <w:rPr>
            <w:rFonts w:ascii="Times New Roman" w:hAnsi="Times New Roman" w:cs="Times New Roman"/>
            <w:sz w:val="24"/>
            <w:szCs w:val="24"/>
            <w:rPrChange w:id="1104" w:author="Elizabeth Marks" w:date="2021-04-27T05:35:00Z">
              <w:rPr>
                <w:rFonts w:ascii="Times New Roman" w:hAnsi="Times New Roman" w:cs="Times New Roman"/>
                <w:sz w:val="24"/>
                <w:szCs w:val="24"/>
              </w:rPr>
            </w:rPrChange>
          </w:rPr>
          <w:t>'</w:t>
        </w:r>
      </w:ins>
      <w:ins w:id="1105" w:author="Elizabeth Marks" w:date="2021-04-23T03:19:00Z">
        <w:r w:rsidR="002B5825" w:rsidRPr="00D61E47">
          <w:rPr>
            <w:rFonts w:ascii="Times New Roman" w:hAnsi="Times New Roman" w:cs="Times New Roman"/>
            <w:sz w:val="24"/>
            <w:szCs w:val="24"/>
            <w:rPrChange w:id="1106" w:author="Elizabeth Marks" w:date="2021-04-27T05:35:00Z">
              <w:rPr>
                <w:sz w:val="24"/>
                <w:szCs w:val="24"/>
              </w:rPr>
            </w:rPrChange>
          </w:rPr>
          <w:t xml:space="preserve">s </w:t>
        </w:r>
      </w:ins>
      <w:ins w:id="1107" w:author="Elizabeth Marks" w:date="2021-04-23T03:22:00Z">
        <w:r w:rsidR="008A5D4A" w:rsidRPr="00D61E47">
          <w:rPr>
            <w:rFonts w:ascii="Times New Roman" w:hAnsi="Times New Roman" w:cs="Times New Roman"/>
            <w:sz w:val="24"/>
            <w:szCs w:val="24"/>
            <w:rPrChange w:id="1108" w:author="Elizabeth Marks" w:date="2021-04-27T05:35:00Z">
              <w:rPr>
                <w:sz w:val="24"/>
                <w:szCs w:val="24"/>
              </w:rPr>
            </w:rPrChange>
          </w:rPr>
          <w:t>ability</w:t>
        </w:r>
      </w:ins>
      <w:ins w:id="1109" w:author="Elizabeth Marks" w:date="2021-04-23T03:19:00Z">
        <w:r w:rsidR="002B5825" w:rsidRPr="00D61E47">
          <w:rPr>
            <w:rFonts w:ascii="Times New Roman" w:hAnsi="Times New Roman" w:cs="Times New Roman"/>
            <w:sz w:val="24"/>
            <w:szCs w:val="24"/>
            <w:rPrChange w:id="1110" w:author="Elizabeth Marks" w:date="2021-04-27T05:35:00Z">
              <w:rPr>
                <w:sz w:val="24"/>
                <w:szCs w:val="24"/>
              </w:rPr>
            </w:rPrChange>
          </w:rPr>
          <w:t xml:space="preserve"> to sense </w:t>
        </w:r>
      </w:ins>
      <w:ins w:id="1111" w:author="Elizabeth Marks" w:date="2021-04-23T03:23:00Z">
        <w:r w:rsidR="008A5D4A" w:rsidRPr="00D61E47">
          <w:rPr>
            <w:rFonts w:ascii="Times New Roman" w:hAnsi="Times New Roman" w:cs="Times New Roman"/>
            <w:sz w:val="24"/>
            <w:szCs w:val="24"/>
            <w:rPrChange w:id="1112" w:author="Elizabeth Marks" w:date="2021-04-27T05:35:00Z">
              <w:rPr>
                <w:sz w:val="24"/>
                <w:szCs w:val="24"/>
              </w:rPr>
            </w:rPrChange>
          </w:rPr>
          <w:t xml:space="preserve">changes in their </w:t>
        </w:r>
      </w:ins>
      <w:ins w:id="1113" w:author="Elizabeth Marks" w:date="2021-04-23T03:19:00Z">
        <w:r w:rsidR="002B5825" w:rsidRPr="00D61E47">
          <w:rPr>
            <w:rFonts w:ascii="Times New Roman" w:hAnsi="Times New Roman" w:cs="Times New Roman"/>
            <w:sz w:val="24"/>
            <w:szCs w:val="24"/>
            <w:rPrChange w:id="1114" w:author="Elizabeth Marks" w:date="2021-04-27T05:35:00Z">
              <w:rPr>
                <w:sz w:val="24"/>
                <w:szCs w:val="24"/>
              </w:rPr>
            </w:rPrChange>
          </w:rPr>
          <w:t xml:space="preserve">environment and </w:t>
        </w:r>
      </w:ins>
      <w:ins w:id="1115" w:author="Elizabeth Marks" w:date="2021-04-23T14:34:00Z">
        <w:r w:rsidR="003E5F29" w:rsidRPr="00D61E47">
          <w:rPr>
            <w:rFonts w:ascii="Times New Roman" w:hAnsi="Times New Roman" w:cs="Times New Roman"/>
            <w:sz w:val="24"/>
            <w:szCs w:val="24"/>
            <w:rPrChange w:id="1116" w:author="Elizabeth Marks" w:date="2021-04-27T05:35:00Z">
              <w:rPr>
                <w:rFonts w:ascii="Times New Roman" w:hAnsi="Times New Roman" w:cs="Times New Roman"/>
                <w:sz w:val="24"/>
                <w:szCs w:val="24"/>
              </w:rPr>
            </w:rPrChange>
          </w:rPr>
          <w:t xml:space="preserve">responding </w:t>
        </w:r>
      </w:ins>
      <w:ins w:id="1117" w:author="Elizabeth Marks" w:date="2021-04-23T03:19:00Z">
        <w:r w:rsidR="002B5825" w:rsidRPr="00D61E47">
          <w:rPr>
            <w:rFonts w:ascii="Times New Roman" w:hAnsi="Times New Roman" w:cs="Times New Roman"/>
            <w:sz w:val="24"/>
            <w:szCs w:val="24"/>
            <w:rPrChange w:id="1118" w:author="Elizabeth Marks" w:date="2021-04-27T05:35:00Z">
              <w:rPr>
                <w:sz w:val="24"/>
                <w:szCs w:val="24"/>
              </w:rPr>
            </w:rPrChange>
          </w:rPr>
          <w:t>t</w:t>
        </w:r>
      </w:ins>
      <w:ins w:id="1119" w:author="Elizabeth Marks" w:date="2021-04-23T03:23:00Z">
        <w:r w:rsidR="008A5D4A" w:rsidRPr="00D61E47">
          <w:rPr>
            <w:rFonts w:ascii="Times New Roman" w:hAnsi="Times New Roman" w:cs="Times New Roman"/>
            <w:sz w:val="24"/>
            <w:szCs w:val="24"/>
            <w:rPrChange w:id="1120" w:author="Elizabeth Marks" w:date="2021-04-27T05:35:00Z">
              <w:rPr>
                <w:sz w:val="24"/>
                <w:szCs w:val="24"/>
              </w:rPr>
            </w:rPrChange>
          </w:rPr>
          <w:t>o them</w:t>
        </w:r>
      </w:ins>
      <w:ins w:id="1121" w:author="Elizabeth Marks" w:date="2021-04-23T03:19:00Z">
        <w:r w:rsidR="002B5825" w:rsidRPr="00D61E47">
          <w:rPr>
            <w:rFonts w:ascii="Times New Roman" w:hAnsi="Times New Roman" w:cs="Times New Roman"/>
            <w:sz w:val="24"/>
            <w:szCs w:val="24"/>
            <w:rPrChange w:id="1122" w:author="Elizabeth Marks" w:date="2021-04-27T05:35:00Z">
              <w:rPr>
                <w:sz w:val="24"/>
                <w:szCs w:val="24"/>
              </w:rPr>
            </w:rPrChange>
          </w:rPr>
          <w:t xml:space="preserve"> efficiently and effectively</w:t>
        </w:r>
      </w:ins>
      <w:ins w:id="1123" w:author="Elizabeth Marks" w:date="2021-04-23T03:23:00Z">
        <w:r w:rsidR="008A5D4A" w:rsidRPr="00D61E47">
          <w:rPr>
            <w:rFonts w:ascii="Times New Roman" w:hAnsi="Times New Roman" w:cs="Times New Roman"/>
            <w:sz w:val="24"/>
            <w:szCs w:val="24"/>
            <w:rPrChange w:id="1124" w:author="Elizabeth Marks" w:date="2021-04-27T05:35:00Z">
              <w:rPr>
                <w:sz w:val="24"/>
                <w:szCs w:val="24"/>
              </w:rPr>
            </w:rPrChange>
          </w:rPr>
          <w:t>. I</w:t>
        </w:r>
      </w:ins>
      <w:ins w:id="1125" w:author="Elizabeth Marks" w:date="2021-04-23T03:20:00Z">
        <w:r w:rsidR="0005655F" w:rsidRPr="00D61E47">
          <w:rPr>
            <w:rFonts w:ascii="Times New Roman" w:hAnsi="Times New Roman" w:cs="Times New Roman"/>
            <w:sz w:val="24"/>
            <w:szCs w:val="24"/>
            <w:rPrChange w:id="1126" w:author="Elizabeth Marks" w:date="2021-04-27T05:35:00Z">
              <w:rPr>
                <w:sz w:val="24"/>
                <w:szCs w:val="24"/>
              </w:rPr>
            </w:rPrChange>
          </w:rPr>
          <w:t xml:space="preserve">t is seen as a critical </w:t>
        </w:r>
        <w:r w:rsidR="00EA577A" w:rsidRPr="00D61E47">
          <w:rPr>
            <w:rFonts w:ascii="Times New Roman" w:hAnsi="Times New Roman" w:cs="Times New Roman"/>
            <w:sz w:val="24"/>
            <w:szCs w:val="24"/>
            <w:rPrChange w:id="1127" w:author="Elizabeth Marks" w:date="2021-04-27T05:35:00Z">
              <w:rPr>
                <w:sz w:val="24"/>
                <w:szCs w:val="24"/>
              </w:rPr>
            </w:rPrChange>
          </w:rPr>
          <w:t>antecedent for</w:t>
        </w:r>
      </w:ins>
      <w:ins w:id="1128" w:author="Elizabeth Marks" w:date="2021-04-23T03:23:00Z">
        <w:r w:rsidR="00E17F59" w:rsidRPr="00D61E47">
          <w:rPr>
            <w:rFonts w:ascii="Times New Roman" w:hAnsi="Times New Roman" w:cs="Times New Roman"/>
            <w:sz w:val="24"/>
            <w:szCs w:val="24"/>
            <w:rPrChange w:id="1129" w:author="Elizabeth Marks" w:date="2021-04-27T05:35:00Z">
              <w:rPr>
                <w:sz w:val="24"/>
                <w:szCs w:val="24"/>
              </w:rPr>
            </w:rPrChange>
          </w:rPr>
          <w:t xml:space="preserve"> a companies</w:t>
        </w:r>
      </w:ins>
      <w:ins w:id="1130" w:author="Elizabeth Marks" w:date="2021-04-23T03:20:00Z">
        <w:r w:rsidR="00EA577A" w:rsidRPr="00D61E47">
          <w:rPr>
            <w:rFonts w:ascii="Times New Roman" w:hAnsi="Times New Roman" w:cs="Times New Roman"/>
            <w:sz w:val="24"/>
            <w:szCs w:val="24"/>
            <w:rPrChange w:id="1131" w:author="Elizabeth Marks" w:date="2021-04-27T05:35:00Z">
              <w:rPr>
                <w:sz w:val="24"/>
                <w:szCs w:val="24"/>
              </w:rPr>
            </w:rPrChange>
          </w:rPr>
          <w:t xml:space="preserve"> performance</w:t>
        </w:r>
      </w:ins>
      <w:ins w:id="1132" w:author="Elizabeth Marks" w:date="2021-04-23T03:23:00Z">
        <w:r w:rsidR="008A5D4A" w:rsidRPr="00D61E47">
          <w:rPr>
            <w:rFonts w:ascii="Times New Roman" w:hAnsi="Times New Roman" w:cs="Times New Roman"/>
            <w:sz w:val="24"/>
            <w:szCs w:val="24"/>
            <w:rPrChange w:id="1133" w:author="Elizabeth Marks" w:date="2021-04-27T05:35:00Z">
              <w:rPr>
                <w:sz w:val="24"/>
                <w:szCs w:val="24"/>
              </w:rPr>
            </w:rPrChange>
          </w:rPr>
          <w:t xml:space="preserve"> </w:t>
        </w:r>
        <w:r w:rsidR="008A5D4A" w:rsidRPr="00D61E47">
          <w:rPr>
            <w:rFonts w:ascii="Times New Roman" w:hAnsi="Times New Roman" w:cs="Times New Roman"/>
            <w:sz w:val="24"/>
            <w:szCs w:val="24"/>
            <w:rPrChange w:id="1134" w:author="Elizabeth Marks" w:date="2021-04-27T05:35:00Z">
              <w:rPr>
                <w:sz w:val="24"/>
                <w:szCs w:val="24"/>
              </w:rPr>
            </w:rPrChange>
          </w:rPr>
          <w:fldChar w:fldCharType="begin"/>
        </w:r>
        <w:r w:rsidR="008A5D4A" w:rsidRPr="00D61E47">
          <w:rPr>
            <w:rFonts w:ascii="Times New Roman" w:hAnsi="Times New Roman" w:cs="Times New Roman"/>
            <w:sz w:val="24"/>
            <w:szCs w:val="24"/>
            <w:rPrChange w:id="1135" w:author="Elizabeth Marks" w:date="2021-04-27T05:35:00Z">
              <w:rPr>
                <w:sz w:val="24"/>
                <w:szCs w:val="24"/>
              </w:rPr>
            </w:rPrChange>
          </w:rPr>
          <w:instrText xml:space="preserve"> HYPERLINK "https://pdfs.semanticscholar.org/1bd8/961575b2bde5339f1b38b33cc0c2e63954e4.pdf" </w:instrText>
        </w:r>
        <w:r w:rsidR="008A5D4A" w:rsidRPr="00D61E47">
          <w:rPr>
            <w:rFonts w:ascii="Times New Roman" w:hAnsi="Times New Roman" w:cs="Times New Roman"/>
            <w:sz w:val="24"/>
            <w:szCs w:val="24"/>
            <w:rPrChange w:id="1136" w:author="Elizabeth Marks" w:date="2021-04-27T05:35:00Z">
              <w:rPr>
                <w:sz w:val="24"/>
                <w:szCs w:val="24"/>
              </w:rPr>
            </w:rPrChange>
          </w:rPr>
          <w:fldChar w:fldCharType="separate"/>
        </w:r>
        <w:r w:rsidR="008A5D4A" w:rsidRPr="00D61E47">
          <w:rPr>
            <w:rStyle w:val="Hyperlink"/>
            <w:rFonts w:ascii="Times New Roman" w:hAnsi="Times New Roman" w:cs="Times New Roman"/>
            <w:sz w:val="24"/>
            <w:szCs w:val="24"/>
            <w:rPrChange w:id="1137" w:author="Elizabeth Marks" w:date="2021-04-27T05:35:00Z">
              <w:rPr>
                <w:rStyle w:val="Hyperlink"/>
                <w:sz w:val="24"/>
                <w:szCs w:val="24"/>
              </w:rPr>
            </w:rPrChange>
          </w:rPr>
          <w:t>(Felipe, Roldan, Leal-Rodriguez, 2017)</w:t>
        </w:r>
        <w:r w:rsidR="008A5D4A" w:rsidRPr="00D61E47">
          <w:rPr>
            <w:rFonts w:ascii="Times New Roman" w:hAnsi="Times New Roman" w:cs="Times New Roman"/>
            <w:sz w:val="24"/>
            <w:szCs w:val="24"/>
            <w:rPrChange w:id="1138" w:author="Elizabeth Marks" w:date="2021-04-27T05:35:00Z">
              <w:rPr>
                <w:sz w:val="24"/>
                <w:szCs w:val="24"/>
              </w:rPr>
            </w:rPrChange>
          </w:rPr>
          <w:fldChar w:fldCharType="end"/>
        </w:r>
      </w:ins>
      <w:ins w:id="1139" w:author="Elizabeth Marks" w:date="2021-04-23T14:34:00Z">
        <w:r w:rsidR="003E5F29" w:rsidRPr="00D61E47">
          <w:rPr>
            <w:rFonts w:ascii="Times New Roman" w:hAnsi="Times New Roman" w:cs="Times New Roman"/>
            <w:sz w:val="24"/>
            <w:szCs w:val="24"/>
            <w:rPrChange w:id="1140" w:author="Elizabeth Marks" w:date="2021-04-27T05:35:00Z">
              <w:rPr>
                <w:rFonts w:ascii="Times New Roman" w:hAnsi="Times New Roman" w:cs="Times New Roman"/>
                <w:sz w:val="24"/>
                <w:szCs w:val="24"/>
              </w:rPr>
            </w:rPrChange>
          </w:rPr>
          <w:t>.</w:t>
        </w:r>
      </w:ins>
      <w:ins w:id="1141" w:author="Elizabeth Marks" w:date="2021-04-23T02:41:00Z">
        <w:r w:rsidR="00D254DF" w:rsidRPr="00D61E47">
          <w:rPr>
            <w:rFonts w:ascii="Times New Roman" w:hAnsi="Times New Roman" w:cs="Times New Roman"/>
            <w:sz w:val="24"/>
            <w:szCs w:val="24"/>
            <w:rPrChange w:id="1142" w:author="Elizabeth Marks" w:date="2021-04-27T05:35:00Z">
              <w:rPr>
                <w:sz w:val="24"/>
                <w:szCs w:val="24"/>
              </w:rPr>
            </w:rPrChange>
          </w:rPr>
          <w:t xml:space="preserve"> </w:t>
        </w:r>
      </w:ins>
      <w:ins w:id="1143" w:author="Elizabeth Marks" w:date="2021-04-23T03:09:00Z">
        <w:r w:rsidR="006D4BE2" w:rsidRPr="00D61E47">
          <w:rPr>
            <w:rFonts w:ascii="Times New Roman" w:hAnsi="Times New Roman" w:cs="Times New Roman"/>
            <w:sz w:val="24"/>
            <w:szCs w:val="24"/>
            <w:rPrChange w:id="1144" w:author="Elizabeth Marks" w:date="2021-04-27T05:35:00Z">
              <w:rPr>
                <w:sz w:val="24"/>
                <w:szCs w:val="24"/>
              </w:rPr>
            </w:rPrChange>
          </w:rPr>
          <w:t>While both clan cultures and adhocracy cultures provide the flexibility required for the agil</w:t>
        </w:r>
        <w:r w:rsidR="00D54A94" w:rsidRPr="00D61E47">
          <w:rPr>
            <w:rFonts w:ascii="Times New Roman" w:hAnsi="Times New Roman" w:cs="Times New Roman"/>
            <w:sz w:val="24"/>
            <w:szCs w:val="24"/>
            <w:rPrChange w:id="1145" w:author="Elizabeth Marks" w:date="2021-04-27T05:35:00Z">
              <w:rPr>
                <w:sz w:val="24"/>
                <w:szCs w:val="24"/>
              </w:rPr>
            </w:rPrChange>
          </w:rPr>
          <w:t xml:space="preserve">e </w:t>
        </w:r>
      </w:ins>
      <w:ins w:id="1146" w:author="Elizabeth Marks" w:date="2021-04-23T03:10:00Z">
        <w:r w:rsidR="00D54A94" w:rsidRPr="00D61E47">
          <w:rPr>
            <w:rFonts w:ascii="Times New Roman" w:hAnsi="Times New Roman" w:cs="Times New Roman"/>
            <w:sz w:val="24"/>
            <w:szCs w:val="24"/>
            <w:rPrChange w:id="1147" w:author="Elizabeth Marks" w:date="2021-04-27T05:35:00Z">
              <w:rPr>
                <w:sz w:val="24"/>
                <w:szCs w:val="24"/>
              </w:rPr>
            </w:rPrChange>
          </w:rPr>
          <w:t xml:space="preserve">workflow </w:t>
        </w:r>
        <w:r w:rsidR="00D54A94" w:rsidRPr="00D61E47">
          <w:rPr>
            <w:rFonts w:ascii="Times New Roman" w:hAnsi="Times New Roman" w:cs="Times New Roman"/>
            <w:sz w:val="24"/>
            <w:szCs w:val="24"/>
            <w:rPrChange w:id="1148" w:author="Elizabeth Marks" w:date="2021-04-27T05:35:00Z">
              <w:rPr>
                <w:sz w:val="24"/>
                <w:szCs w:val="24"/>
              </w:rPr>
            </w:rPrChange>
          </w:rPr>
          <w:lastRenderedPageBreak/>
          <w:t>that has become so popular in tech companies, adhocrac</w:t>
        </w:r>
      </w:ins>
      <w:ins w:id="1149" w:author="Elizabeth Marks" w:date="2021-04-23T14:34:00Z">
        <w:r w:rsidR="003E5F29" w:rsidRPr="00D61E47">
          <w:rPr>
            <w:rFonts w:ascii="Times New Roman" w:hAnsi="Times New Roman" w:cs="Times New Roman"/>
            <w:sz w:val="24"/>
            <w:szCs w:val="24"/>
            <w:rPrChange w:id="1150" w:author="Elizabeth Marks" w:date="2021-04-27T05:35:00Z">
              <w:rPr>
                <w:rFonts w:ascii="Times New Roman" w:hAnsi="Times New Roman" w:cs="Times New Roman"/>
                <w:sz w:val="24"/>
                <w:szCs w:val="24"/>
              </w:rPr>
            </w:rPrChange>
          </w:rPr>
          <w:t>y</w:t>
        </w:r>
      </w:ins>
      <w:ins w:id="1151" w:author="Elizabeth Marks" w:date="2021-04-23T03:10:00Z">
        <w:r w:rsidR="00D54A94" w:rsidRPr="00D61E47">
          <w:rPr>
            <w:rFonts w:ascii="Times New Roman" w:hAnsi="Times New Roman" w:cs="Times New Roman"/>
            <w:sz w:val="24"/>
            <w:szCs w:val="24"/>
            <w:rPrChange w:id="1152" w:author="Elizabeth Marks" w:date="2021-04-27T05:35:00Z">
              <w:rPr>
                <w:sz w:val="24"/>
                <w:szCs w:val="24"/>
              </w:rPr>
            </w:rPrChange>
          </w:rPr>
          <w:t xml:space="preserve"> </w:t>
        </w:r>
        <w:r w:rsidR="00860003" w:rsidRPr="00D61E47">
          <w:rPr>
            <w:rFonts w:ascii="Times New Roman" w:hAnsi="Times New Roman" w:cs="Times New Roman"/>
            <w:sz w:val="24"/>
            <w:szCs w:val="24"/>
            <w:rPrChange w:id="1153" w:author="Elizabeth Marks" w:date="2021-04-27T05:35:00Z">
              <w:rPr>
                <w:sz w:val="24"/>
                <w:szCs w:val="24"/>
              </w:rPr>
            </w:rPrChange>
          </w:rPr>
          <w:t xml:space="preserve">cultures have shown a stronger positive </w:t>
        </w:r>
      </w:ins>
      <w:ins w:id="1154" w:author="Elizabeth Marks" w:date="2021-04-23T03:11:00Z">
        <w:r w:rsidR="00860003" w:rsidRPr="00D61E47">
          <w:rPr>
            <w:rFonts w:ascii="Times New Roman" w:hAnsi="Times New Roman" w:cs="Times New Roman"/>
            <w:sz w:val="24"/>
            <w:szCs w:val="24"/>
            <w:rPrChange w:id="1155" w:author="Elizabeth Marks" w:date="2021-04-27T05:35:00Z">
              <w:rPr>
                <w:sz w:val="24"/>
                <w:szCs w:val="24"/>
              </w:rPr>
            </w:rPrChange>
          </w:rPr>
          <w:t xml:space="preserve">relationship with </w:t>
        </w:r>
        <w:r w:rsidR="00102506" w:rsidRPr="00D61E47">
          <w:rPr>
            <w:rFonts w:ascii="Times New Roman" w:hAnsi="Times New Roman" w:cs="Times New Roman"/>
            <w:sz w:val="24"/>
            <w:szCs w:val="24"/>
            <w:rPrChange w:id="1156" w:author="Elizabeth Marks" w:date="2021-04-27T05:35:00Z">
              <w:rPr>
                <w:sz w:val="24"/>
                <w:szCs w:val="24"/>
              </w:rPr>
            </w:rPrChange>
          </w:rPr>
          <w:t xml:space="preserve">organizational agility </w:t>
        </w:r>
      </w:ins>
      <w:ins w:id="1157" w:author="Elizabeth Marks" w:date="2021-04-27T05:30:00Z">
        <w:r w:rsidR="00671768" w:rsidRPr="00D61E47">
          <w:rPr>
            <w:rFonts w:ascii="Times New Roman" w:hAnsi="Times New Roman" w:cs="Times New Roman"/>
            <w:sz w:val="24"/>
            <w:szCs w:val="24"/>
            <w:rPrChange w:id="1158" w:author="Elizabeth Marks" w:date="2021-04-27T05:35:00Z">
              <w:rPr>
                <w:rFonts w:ascii="Times New Roman" w:hAnsi="Times New Roman" w:cs="Times New Roman"/>
                <w:sz w:val="24"/>
                <w:szCs w:val="24"/>
              </w:rPr>
            </w:rPrChange>
          </w:rPr>
          <w:t xml:space="preserve">in </w:t>
        </w:r>
      </w:ins>
      <w:ins w:id="1159" w:author="Elizabeth Marks" w:date="2021-04-23T03:12:00Z">
        <w:r w:rsidR="00E71EDF" w:rsidRPr="00D61E47">
          <w:rPr>
            <w:rFonts w:ascii="Times New Roman" w:hAnsi="Times New Roman" w:cs="Times New Roman"/>
            <w:sz w:val="24"/>
            <w:szCs w:val="24"/>
            <w:rPrChange w:id="1160" w:author="Elizabeth Marks" w:date="2021-04-27T05:35:00Z">
              <w:rPr>
                <w:sz w:val="24"/>
                <w:szCs w:val="24"/>
              </w:rPr>
            </w:rPrChange>
          </w:rPr>
          <w:t>a large sample of Spanish tech companies than clan culture. These findings s</w:t>
        </w:r>
      </w:ins>
      <w:ins w:id="1161" w:author="Elizabeth Marks" w:date="2021-04-23T14:34:00Z">
        <w:r w:rsidR="003E5F29" w:rsidRPr="00D61E47">
          <w:rPr>
            <w:rFonts w:ascii="Times New Roman" w:hAnsi="Times New Roman" w:cs="Times New Roman"/>
            <w:sz w:val="24"/>
            <w:szCs w:val="24"/>
            <w:rPrChange w:id="1162" w:author="Elizabeth Marks" w:date="2021-04-27T05:35:00Z">
              <w:rPr>
                <w:rFonts w:ascii="Times New Roman" w:hAnsi="Times New Roman" w:cs="Times New Roman"/>
                <w:sz w:val="24"/>
                <w:szCs w:val="24"/>
              </w:rPr>
            </w:rPrChange>
          </w:rPr>
          <w:t>uggest that the deep focus on internal aspects of a clan culture leads</w:t>
        </w:r>
      </w:ins>
      <w:ins w:id="1163" w:author="Elizabeth Marks" w:date="2021-04-23T03:13:00Z">
        <w:r w:rsidR="00F3483D" w:rsidRPr="00D61E47">
          <w:rPr>
            <w:rFonts w:ascii="Times New Roman" w:hAnsi="Times New Roman" w:cs="Times New Roman"/>
            <w:sz w:val="24"/>
            <w:szCs w:val="24"/>
            <w:rPrChange w:id="1164" w:author="Elizabeth Marks" w:date="2021-04-27T05:35:00Z">
              <w:rPr>
                <w:sz w:val="24"/>
                <w:szCs w:val="24"/>
              </w:rPr>
            </w:rPrChange>
          </w:rPr>
          <w:t xml:space="preserve"> to a relaxation of </w:t>
        </w:r>
        <w:r w:rsidR="004A3A5F" w:rsidRPr="00D61E47">
          <w:rPr>
            <w:rFonts w:ascii="Times New Roman" w:hAnsi="Times New Roman" w:cs="Times New Roman"/>
            <w:sz w:val="24"/>
            <w:szCs w:val="24"/>
            <w:rPrChange w:id="1165" w:author="Elizabeth Marks" w:date="2021-04-27T05:35:00Z">
              <w:rPr>
                <w:sz w:val="24"/>
                <w:szCs w:val="24"/>
              </w:rPr>
            </w:rPrChange>
          </w:rPr>
          <w:t xml:space="preserve">the </w:t>
        </w:r>
      </w:ins>
      <w:ins w:id="1166" w:author="Elizabeth Marks" w:date="2021-04-23T03:24:00Z">
        <w:r w:rsidR="00E17F59" w:rsidRPr="00D61E47">
          <w:rPr>
            <w:rFonts w:ascii="Times New Roman" w:hAnsi="Times New Roman" w:cs="Times New Roman"/>
            <w:sz w:val="24"/>
            <w:szCs w:val="24"/>
            <w:rPrChange w:id="1167" w:author="Elizabeth Marks" w:date="2021-04-27T05:35:00Z">
              <w:rPr>
                <w:sz w:val="24"/>
                <w:szCs w:val="24"/>
              </w:rPr>
            </w:rPrChange>
          </w:rPr>
          <w:t xml:space="preserve">external </w:t>
        </w:r>
      </w:ins>
      <w:ins w:id="1168" w:author="Elizabeth Marks" w:date="2021-04-23T03:13:00Z">
        <w:r w:rsidR="004A3A5F" w:rsidRPr="00D61E47">
          <w:rPr>
            <w:rFonts w:ascii="Times New Roman" w:hAnsi="Times New Roman" w:cs="Times New Roman"/>
            <w:sz w:val="24"/>
            <w:szCs w:val="24"/>
            <w:rPrChange w:id="1169" w:author="Elizabeth Marks" w:date="2021-04-27T05:35:00Z">
              <w:rPr>
                <w:sz w:val="24"/>
                <w:szCs w:val="24"/>
              </w:rPr>
            </w:rPrChange>
          </w:rPr>
          <w:t xml:space="preserve">vigilance required for </w:t>
        </w:r>
      </w:ins>
      <w:ins w:id="1170" w:author="Elizabeth Marks" w:date="2021-04-23T03:14:00Z">
        <w:r w:rsidR="00CB761A" w:rsidRPr="00D61E47">
          <w:rPr>
            <w:rFonts w:ascii="Times New Roman" w:hAnsi="Times New Roman" w:cs="Times New Roman"/>
            <w:sz w:val="24"/>
            <w:szCs w:val="24"/>
            <w:rPrChange w:id="1171" w:author="Elizabeth Marks" w:date="2021-04-27T05:35:00Z">
              <w:rPr>
                <w:sz w:val="24"/>
                <w:szCs w:val="24"/>
              </w:rPr>
            </w:rPrChange>
          </w:rPr>
          <w:t xml:space="preserve">the rapid responses to </w:t>
        </w:r>
      </w:ins>
      <w:ins w:id="1172" w:author="Elizabeth Marks" w:date="2021-04-23T03:24:00Z">
        <w:r w:rsidR="00E17F59" w:rsidRPr="00D61E47">
          <w:rPr>
            <w:rFonts w:ascii="Times New Roman" w:hAnsi="Times New Roman" w:cs="Times New Roman"/>
            <w:sz w:val="24"/>
            <w:szCs w:val="24"/>
            <w:rPrChange w:id="1173" w:author="Elizabeth Marks" w:date="2021-04-27T05:35:00Z">
              <w:rPr>
                <w:sz w:val="24"/>
                <w:szCs w:val="24"/>
              </w:rPr>
            </w:rPrChange>
          </w:rPr>
          <w:t>changes in the environment.</w:t>
        </w:r>
      </w:ins>
      <w:ins w:id="1174" w:author="Elizabeth Marks" w:date="2021-04-23T03:15:00Z">
        <w:r w:rsidR="00CB761A" w:rsidRPr="00D61E47">
          <w:rPr>
            <w:rFonts w:ascii="Times New Roman" w:hAnsi="Times New Roman" w:cs="Times New Roman"/>
            <w:sz w:val="24"/>
            <w:szCs w:val="24"/>
            <w:rPrChange w:id="1175" w:author="Elizabeth Marks" w:date="2021-04-27T05:35:00Z">
              <w:rPr>
                <w:sz w:val="24"/>
                <w:szCs w:val="24"/>
              </w:rPr>
            </w:rPrChange>
          </w:rPr>
          <w:t xml:space="preserve"> (</w:t>
        </w:r>
        <w:r w:rsidR="00CB761A" w:rsidRPr="00D61E47">
          <w:rPr>
            <w:rFonts w:ascii="Times New Roman" w:hAnsi="Times New Roman" w:cs="Times New Roman"/>
            <w:sz w:val="24"/>
            <w:szCs w:val="24"/>
            <w:rPrChange w:id="1176" w:author="Elizabeth Marks" w:date="2021-04-27T05:35:00Z">
              <w:rPr>
                <w:sz w:val="24"/>
                <w:szCs w:val="24"/>
              </w:rPr>
            </w:rPrChange>
          </w:rPr>
          <w:fldChar w:fldCharType="begin"/>
        </w:r>
        <w:r w:rsidR="00CB761A" w:rsidRPr="00D61E47">
          <w:rPr>
            <w:rFonts w:ascii="Times New Roman" w:hAnsi="Times New Roman" w:cs="Times New Roman"/>
            <w:sz w:val="24"/>
            <w:szCs w:val="24"/>
            <w:rPrChange w:id="1177" w:author="Elizabeth Marks" w:date="2021-04-27T05:35:00Z">
              <w:rPr>
                <w:sz w:val="24"/>
                <w:szCs w:val="24"/>
              </w:rPr>
            </w:rPrChange>
          </w:rPr>
          <w:instrText xml:space="preserve"> HYPERLINK "https://pdfs.semanticscholar.org/1bd8/961575b2bde5339f1b38b33cc0c2e63954e4.pdf" </w:instrText>
        </w:r>
        <w:r w:rsidR="00CB761A" w:rsidRPr="00D61E47">
          <w:rPr>
            <w:rFonts w:ascii="Times New Roman" w:hAnsi="Times New Roman" w:cs="Times New Roman"/>
            <w:sz w:val="24"/>
            <w:szCs w:val="24"/>
            <w:rPrChange w:id="1178" w:author="Elizabeth Marks" w:date="2021-04-27T05:35:00Z">
              <w:rPr>
                <w:sz w:val="24"/>
                <w:szCs w:val="24"/>
              </w:rPr>
            </w:rPrChange>
          </w:rPr>
          <w:fldChar w:fldCharType="separate"/>
        </w:r>
        <w:r w:rsidR="00CB761A" w:rsidRPr="00D61E47">
          <w:rPr>
            <w:rStyle w:val="Hyperlink"/>
            <w:rFonts w:ascii="Times New Roman" w:hAnsi="Times New Roman" w:cs="Times New Roman"/>
            <w:sz w:val="24"/>
            <w:szCs w:val="24"/>
            <w:rPrChange w:id="1179" w:author="Elizabeth Marks" w:date="2021-04-27T05:35:00Z">
              <w:rPr>
                <w:rStyle w:val="Hyperlink"/>
                <w:sz w:val="24"/>
                <w:szCs w:val="24"/>
              </w:rPr>
            </w:rPrChange>
          </w:rPr>
          <w:t>(Felipe, Roldan, Leal-Rodriguez, 2017)</w:t>
        </w:r>
        <w:r w:rsidR="00CB761A" w:rsidRPr="00D61E47">
          <w:rPr>
            <w:rFonts w:ascii="Times New Roman" w:hAnsi="Times New Roman" w:cs="Times New Roman"/>
            <w:sz w:val="24"/>
            <w:szCs w:val="24"/>
            <w:rPrChange w:id="1180" w:author="Elizabeth Marks" w:date="2021-04-27T05:35:00Z">
              <w:rPr>
                <w:sz w:val="24"/>
                <w:szCs w:val="24"/>
              </w:rPr>
            </w:rPrChange>
          </w:rPr>
          <w:fldChar w:fldCharType="end"/>
        </w:r>
      </w:ins>
    </w:p>
    <w:p w14:paraId="28936B89" w14:textId="6CFD663C" w:rsidR="00E24563" w:rsidRPr="00D61E47" w:rsidRDefault="00E24563" w:rsidP="00ED254B">
      <w:pPr>
        <w:spacing w:before="100" w:beforeAutospacing="1" w:after="100" w:afterAutospacing="1" w:line="480" w:lineRule="auto"/>
        <w:ind w:firstLine="720"/>
        <w:rPr>
          <w:ins w:id="1181" w:author="Elizabeth Marks" w:date="2021-04-27T03:39:00Z"/>
          <w:rFonts w:ascii="Times New Roman" w:hAnsi="Times New Roman" w:cs="Times New Roman"/>
          <w:b/>
          <w:bCs/>
          <w:sz w:val="24"/>
          <w:szCs w:val="24"/>
          <w:lang w:val="en-US"/>
          <w:rPrChange w:id="1182" w:author="Elizabeth Marks" w:date="2021-04-27T05:35:00Z">
            <w:rPr>
              <w:ins w:id="1183" w:author="Elizabeth Marks" w:date="2021-04-27T03:39:00Z"/>
              <w:rFonts w:ascii="Times New Roman" w:hAnsi="Times New Roman" w:cs="Times New Roman"/>
              <w:b/>
              <w:bCs/>
              <w:sz w:val="24"/>
              <w:szCs w:val="24"/>
              <w:lang w:val="en-US"/>
            </w:rPr>
          </w:rPrChange>
        </w:rPr>
      </w:pPr>
      <w:ins w:id="1184" w:author="Elizabeth Marks" w:date="2021-04-27T03:40:00Z">
        <w:r w:rsidRPr="00D61E47">
          <w:rPr>
            <w:rFonts w:ascii="Times New Roman" w:hAnsi="Times New Roman" w:cs="Times New Roman"/>
            <w:b/>
            <w:bCs/>
            <w:sz w:val="24"/>
            <w:szCs w:val="24"/>
            <w:lang w:val="en-US"/>
            <w:rPrChange w:id="1185" w:author="Elizabeth Marks" w:date="2021-04-27T05:35:00Z">
              <w:rPr>
                <w:rFonts w:ascii="Times New Roman" w:hAnsi="Times New Roman" w:cs="Times New Roman"/>
                <w:b/>
                <w:bCs/>
                <w:sz w:val="24"/>
                <w:szCs w:val="24"/>
                <w:lang w:val="en-US"/>
              </w:rPr>
            </w:rPrChange>
          </w:rPr>
          <w:t xml:space="preserve">How </w:t>
        </w:r>
      </w:ins>
      <w:ins w:id="1186" w:author="Elizabeth Marks" w:date="2021-04-27T03:39:00Z">
        <w:r w:rsidRPr="00D61E47">
          <w:rPr>
            <w:rFonts w:ascii="Times New Roman" w:hAnsi="Times New Roman" w:cs="Times New Roman"/>
            <w:b/>
            <w:bCs/>
            <w:sz w:val="24"/>
            <w:szCs w:val="24"/>
            <w:lang w:val="en-US"/>
            <w:rPrChange w:id="1187" w:author="Elizabeth Marks" w:date="2021-04-27T05:35:00Z">
              <w:rPr>
                <w:rFonts w:ascii="Times New Roman" w:hAnsi="Times New Roman" w:cs="Times New Roman"/>
                <w:b/>
                <w:bCs/>
                <w:sz w:val="24"/>
                <w:szCs w:val="24"/>
                <w:lang w:val="en-US"/>
              </w:rPr>
            </w:rPrChange>
          </w:rPr>
          <w:t>Perks</w:t>
        </w:r>
      </w:ins>
      <w:ins w:id="1188" w:author="Elizabeth Marks" w:date="2021-04-27T03:40:00Z">
        <w:r w:rsidRPr="00D61E47">
          <w:rPr>
            <w:rFonts w:ascii="Times New Roman" w:hAnsi="Times New Roman" w:cs="Times New Roman"/>
            <w:b/>
            <w:bCs/>
            <w:sz w:val="24"/>
            <w:szCs w:val="24"/>
            <w:lang w:val="en-US"/>
            <w:rPrChange w:id="1189" w:author="Elizabeth Marks" w:date="2021-04-27T05:35:00Z">
              <w:rPr>
                <w:rFonts w:ascii="Times New Roman" w:hAnsi="Times New Roman" w:cs="Times New Roman"/>
                <w:b/>
                <w:bCs/>
                <w:sz w:val="24"/>
                <w:szCs w:val="24"/>
                <w:lang w:val="en-US"/>
              </w:rPr>
            </w:rPrChange>
          </w:rPr>
          <w:t xml:space="preserve"> Signal and Influence Organizational Culture</w:t>
        </w:r>
      </w:ins>
    </w:p>
    <w:p w14:paraId="564F7442" w14:textId="5FBA05EA" w:rsidR="00CC3D38" w:rsidRPr="00D61E47" w:rsidRDefault="00BE1051" w:rsidP="00ED254B">
      <w:pPr>
        <w:spacing w:before="100" w:beforeAutospacing="1" w:after="100" w:afterAutospacing="1" w:line="480" w:lineRule="auto"/>
        <w:ind w:firstLine="720"/>
        <w:rPr>
          <w:ins w:id="1190" w:author="Elizabeth Marks" w:date="2021-04-27T02:10:00Z"/>
          <w:rFonts w:ascii="Times New Roman" w:hAnsi="Times New Roman" w:cs="Times New Roman"/>
          <w:b/>
          <w:sz w:val="24"/>
          <w:szCs w:val="24"/>
          <w:rPrChange w:id="1191" w:author="Elizabeth Marks" w:date="2021-04-27T05:35:00Z">
            <w:rPr>
              <w:ins w:id="1192" w:author="Elizabeth Marks" w:date="2021-04-27T02:10:00Z"/>
              <w:rFonts w:ascii="Times New Roman" w:hAnsi="Times New Roman" w:cs="Times New Roman"/>
              <w:b/>
              <w:sz w:val="24"/>
              <w:szCs w:val="24"/>
            </w:rPr>
          </w:rPrChange>
        </w:rPr>
      </w:pPr>
      <w:ins w:id="1193" w:author="Elizabeth Marks" w:date="2021-04-22T23:15:00Z">
        <w:r w:rsidRPr="00D61E47">
          <w:rPr>
            <w:rFonts w:ascii="Times New Roman" w:hAnsi="Times New Roman" w:cs="Times New Roman"/>
            <w:sz w:val="24"/>
            <w:szCs w:val="24"/>
            <w:lang w:val="en-US"/>
            <w:rPrChange w:id="1194" w:author="Elizabeth Marks" w:date="2021-04-27T05:35:00Z">
              <w:rPr>
                <w:rFonts w:ascii="Times New Roman" w:hAnsi="Times New Roman" w:cs="Times New Roman"/>
                <w:sz w:val="24"/>
                <w:szCs w:val="24"/>
                <w:lang w:val="en-US"/>
              </w:rPr>
            </w:rPrChange>
          </w:rPr>
          <w:t>Previously, we</w:t>
        </w:r>
      </w:ins>
      <w:ins w:id="1195" w:author="Elizabeth Marks" w:date="2021-04-27T02:09:00Z">
        <w:r w:rsidR="001C08D6" w:rsidRPr="00D61E47">
          <w:rPr>
            <w:rFonts w:ascii="Times New Roman" w:hAnsi="Times New Roman" w:cs="Times New Roman"/>
            <w:sz w:val="24"/>
            <w:szCs w:val="24"/>
            <w:lang w:val="en-US"/>
            <w:rPrChange w:id="1196" w:author="Elizabeth Marks" w:date="2021-04-27T05:35:00Z">
              <w:rPr>
                <w:rFonts w:ascii="Times New Roman" w:hAnsi="Times New Roman" w:cs="Times New Roman"/>
                <w:sz w:val="24"/>
                <w:szCs w:val="24"/>
                <w:lang w:val="en-US"/>
              </w:rPr>
            </w:rPrChange>
          </w:rPr>
          <w:t xml:space="preserve"> discussed </w:t>
        </w:r>
        <w:r w:rsidR="0062034F" w:rsidRPr="00D61E47">
          <w:rPr>
            <w:rFonts w:ascii="Times New Roman" w:hAnsi="Times New Roman" w:cs="Times New Roman"/>
            <w:sz w:val="24"/>
            <w:szCs w:val="24"/>
            <w:lang w:val="en-US"/>
            <w:rPrChange w:id="1197" w:author="Elizabeth Marks" w:date="2021-04-27T05:35:00Z">
              <w:rPr>
                <w:rFonts w:ascii="Times New Roman" w:hAnsi="Times New Roman" w:cs="Times New Roman"/>
                <w:sz w:val="24"/>
                <w:szCs w:val="24"/>
                <w:lang w:val="en-US"/>
              </w:rPr>
            </w:rPrChange>
          </w:rPr>
          <w:t>how</w:t>
        </w:r>
      </w:ins>
      <w:ins w:id="1198" w:author="Elizabeth Marks" w:date="2021-04-22T23:15:00Z">
        <w:r w:rsidR="00A5622A" w:rsidRPr="00D61E47">
          <w:rPr>
            <w:rFonts w:ascii="Times New Roman" w:hAnsi="Times New Roman" w:cs="Times New Roman"/>
            <w:sz w:val="24"/>
            <w:szCs w:val="24"/>
            <w:lang w:val="en-US"/>
            <w:rPrChange w:id="1199" w:author="Elizabeth Marks" w:date="2021-04-27T05:35:00Z">
              <w:rPr>
                <w:rFonts w:ascii="Times New Roman" w:hAnsi="Times New Roman" w:cs="Times New Roman"/>
                <w:sz w:val="24"/>
                <w:szCs w:val="24"/>
                <w:lang w:val="en-US"/>
              </w:rPr>
            </w:rPrChange>
          </w:rPr>
          <w:t xml:space="preserve"> the novel perks offered at many tech companies </w:t>
        </w:r>
      </w:ins>
      <w:ins w:id="1200" w:author="Elizabeth Marks" w:date="2021-04-27T02:10:00Z">
        <w:r w:rsidR="0062034F" w:rsidRPr="00D61E47">
          <w:rPr>
            <w:rFonts w:ascii="Times New Roman" w:hAnsi="Times New Roman" w:cs="Times New Roman"/>
            <w:sz w:val="24"/>
            <w:szCs w:val="24"/>
            <w:lang w:val="en-US"/>
            <w:rPrChange w:id="1201" w:author="Elizabeth Marks" w:date="2021-04-27T05:35:00Z">
              <w:rPr>
                <w:rFonts w:ascii="Times New Roman" w:hAnsi="Times New Roman" w:cs="Times New Roman"/>
                <w:sz w:val="24"/>
                <w:szCs w:val="24"/>
                <w:lang w:val="en-US"/>
              </w:rPr>
            </w:rPrChange>
          </w:rPr>
          <w:t xml:space="preserve">signal </w:t>
        </w:r>
        <w:r w:rsidR="0079189A" w:rsidRPr="00D61E47">
          <w:rPr>
            <w:rFonts w:ascii="Times New Roman" w:hAnsi="Times New Roman" w:cs="Times New Roman"/>
            <w:sz w:val="24"/>
            <w:szCs w:val="24"/>
            <w:lang w:val="en-US"/>
            <w:rPrChange w:id="1202" w:author="Elizabeth Marks" w:date="2021-04-27T05:35:00Z">
              <w:rPr>
                <w:rFonts w:ascii="Times New Roman" w:hAnsi="Times New Roman" w:cs="Times New Roman"/>
                <w:sz w:val="24"/>
                <w:szCs w:val="24"/>
                <w:lang w:val="en-US"/>
              </w:rPr>
            </w:rPrChange>
          </w:rPr>
          <w:t>the type of culture within the organization.</w:t>
        </w:r>
      </w:ins>
      <w:ins w:id="1203" w:author="Elizabeth Marks" w:date="2021-04-22T23:16:00Z">
        <w:r w:rsidR="00B07C9B" w:rsidRPr="00D61E47">
          <w:rPr>
            <w:rFonts w:ascii="Times New Roman" w:hAnsi="Times New Roman" w:cs="Times New Roman"/>
            <w:sz w:val="24"/>
            <w:szCs w:val="24"/>
            <w:lang w:val="en-US"/>
            <w:rPrChange w:id="1204" w:author="Elizabeth Marks" w:date="2021-04-27T05:35:00Z">
              <w:rPr>
                <w:rFonts w:ascii="Times New Roman" w:hAnsi="Times New Roman" w:cs="Times New Roman"/>
                <w:sz w:val="24"/>
                <w:szCs w:val="24"/>
                <w:lang w:val="en-US"/>
              </w:rPr>
            </w:rPrChange>
          </w:rPr>
          <w:t xml:space="preserve"> </w:t>
        </w:r>
      </w:ins>
      <w:ins w:id="1205" w:author="Elizabeth Marks" w:date="2021-04-22T23:17:00Z">
        <w:r w:rsidR="009536CF" w:rsidRPr="00D61E47">
          <w:rPr>
            <w:rFonts w:ascii="Times New Roman" w:hAnsi="Times New Roman" w:cs="Times New Roman"/>
            <w:sz w:val="24"/>
            <w:szCs w:val="24"/>
            <w:lang w:val="en-US"/>
            <w:rPrChange w:id="1206" w:author="Elizabeth Marks" w:date="2021-04-27T05:35:00Z">
              <w:rPr>
                <w:rFonts w:ascii="Times New Roman" w:hAnsi="Times New Roman" w:cs="Times New Roman"/>
                <w:sz w:val="24"/>
                <w:szCs w:val="24"/>
                <w:lang w:val="en-US"/>
              </w:rPr>
            </w:rPrChange>
          </w:rPr>
          <w:t>The</w:t>
        </w:r>
        <w:r w:rsidR="008C18DF" w:rsidRPr="00D61E47">
          <w:rPr>
            <w:rFonts w:ascii="Times New Roman" w:hAnsi="Times New Roman" w:cs="Times New Roman"/>
            <w:sz w:val="24"/>
            <w:szCs w:val="24"/>
            <w:lang w:val="en-US"/>
            <w:rPrChange w:id="1207" w:author="Elizabeth Marks" w:date="2021-04-27T05:35:00Z">
              <w:rPr>
                <w:rFonts w:ascii="Times New Roman" w:hAnsi="Times New Roman" w:cs="Times New Roman"/>
                <w:sz w:val="24"/>
                <w:szCs w:val="24"/>
                <w:lang w:val="en-US"/>
              </w:rPr>
            </w:rPrChange>
          </w:rPr>
          <w:t xml:space="preserve">se novel perks extend beyond the typical offerings for an </w:t>
        </w:r>
      </w:ins>
      <w:ins w:id="1208" w:author="Elizabeth Marks" w:date="2021-04-23T13:27:00Z">
        <w:r w:rsidR="00653EB7" w:rsidRPr="00D61E47">
          <w:rPr>
            <w:rFonts w:ascii="Times New Roman" w:hAnsi="Times New Roman" w:cs="Times New Roman"/>
            <w:sz w:val="24"/>
            <w:szCs w:val="24"/>
            <w:lang w:val="en-US"/>
            <w:rPrChange w:id="1209" w:author="Elizabeth Marks" w:date="2021-04-27T05:35:00Z">
              <w:rPr>
                <w:rFonts w:ascii="Times New Roman" w:hAnsi="Times New Roman" w:cs="Times New Roman"/>
                <w:sz w:val="24"/>
                <w:szCs w:val="24"/>
                <w:lang w:val="en-US"/>
              </w:rPr>
            </w:rPrChange>
          </w:rPr>
          <w:t>employee</w:t>
        </w:r>
      </w:ins>
      <w:ins w:id="1210" w:author="Elizabeth Marks" w:date="2021-04-22T23:17:00Z">
        <w:r w:rsidR="008C18DF" w:rsidRPr="00D61E47">
          <w:rPr>
            <w:rFonts w:ascii="Times New Roman" w:hAnsi="Times New Roman" w:cs="Times New Roman"/>
            <w:sz w:val="24"/>
            <w:szCs w:val="24"/>
            <w:lang w:val="en-US"/>
            <w:rPrChange w:id="1211" w:author="Elizabeth Marks" w:date="2021-04-27T05:35:00Z">
              <w:rPr>
                <w:rFonts w:ascii="Times New Roman" w:hAnsi="Times New Roman" w:cs="Times New Roman"/>
                <w:sz w:val="24"/>
                <w:szCs w:val="24"/>
                <w:lang w:val="en-US"/>
              </w:rPr>
            </w:rPrChange>
          </w:rPr>
          <w:t xml:space="preserve"> </w:t>
        </w:r>
        <w:r w:rsidR="00823B3E" w:rsidRPr="00D61E47">
          <w:rPr>
            <w:rFonts w:ascii="Times New Roman" w:hAnsi="Times New Roman" w:cs="Times New Roman"/>
            <w:sz w:val="24"/>
            <w:szCs w:val="24"/>
            <w:lang w:val="en-US"/>
            <w:rPrChange w:id="1212" w:author="Elizabeth Marks" w:date="2021-04-27T05:35:00Z">
              <w:rPr>
                <w:rFonts w:ascii="Times New Roman" w:hAnsi="Times New Roman" w:cs="Times New Roman"/>
                <w:sz w:val="24"/>
                <w:szCs w:val="24"/>
                <w:lang w:val="en-US"/>
              </w:rPr>
            </w:rPrChange>
          </w:rPr>
          <w:t xml:space="preserve">into amenities and programs that </w:t>
        </w:r>
      </w:ins>
      <w:ins w:id="1213" w:author="Elizabeth Marks" w:date="2021-04-22T23:18:00Z">
        <w:r w:rsidR="00B728FA" w:rsidRPr="00D61E47">
          <w:rPr>
            <w:rFonts w:ascii="Times New Roman" w:hAnsi="Times New Roman" w:cs="Times New Roman"/>
            <w:sz w:val="24"/>
            <w:szCs w:val="24"/>
            <w:lang w:val="en-US"/>
            <w:rPrChange w:id="1214" w:author="Elizabeth Marks" w:date="2021-04-27T05:35:00Z">
              <w:rPr>
                <w:rFonts w:ascii="Times New Roman" w:hAnsi="Times New Roman" w:cs="Times New Roman"/>
                <w:sz w:val="24"/>
                <w:szCs w:val="24"/>
                <w:lang w:val="en-US"/>
              </w:rPr>
            </w:rPrChange>
          </w:rPr>
          <w:t xml:space="preserve">encourage employees to spend </w:t>
        </w:r>
      </w:ins>
      <w:ins w:id="1215" w:author="Elizabeth Marks" w:date="2021-04-23T14:35:00Z">
        <w:r w:rsidR="00425C43" w:rsidRPr="00D61E47">
          <w:rPr>
            <w:rFonts w:ascii="Times New Roman" w:hAnsi="Times New Roman" w:cs="Times New Roman"/>
            <w:sz w:val="24"/>
            <w:szCs w:val="24"/>
            <w:lang w:val="en-US"/>
            <w:rPrChange w:id="1216" w:author="Elizabeth Marks" w:date="2021-04-27T05:35:00Z">
              <w:rPr>
                <w:rFonts w:ascii="Times New Roman" w:hAnsi="Times New Roman" w:cs="Times New Roman"/>
                <w:sz w:val="24"/>
                <w:szCs w:val="24"/>
                <w:lang w:val="en-US"/>
              </w:rPr>
            </w:rPrChange>
          </w:rPr>
          <w:t>their working hours and</w:t>
        </w:r>
      </w:ins>
      <w:ins w:id="1217" w:author="Elizabeth Marks" w:date="2021-04-22T23:18:00Z">
        <w:r w:rsidR="00B728FA" w:rsidRPr="00D61E47">
          <w:rPr>
            <w:rFonts w:ascii="Times New Roman" w:hAnsi="Times New Roman" w:cs="Times New Roman"/>
            <w:sz w:val="24"/>
            <w:szCs w:val="24"/>
            <w:lang w:val="en-US"/>
            <w:rPrChange w:id="1218" w:author="Elizabeth Marks" w:date="2021-04-27T05:35:00Z">
              <w:rPr>
                <w:rFonts w:ascii="Times New Roman" w:hAnsi="Times New Roman" w:cs="Times New Roman"/>
                <w:sz w:val="24"/>
                <w:szCs w:val="24"/>
                <w:lang w:val="en-US"/>
              </w:rPr>
            </w:rPrChange>
          </w:rPr>
          <w:t xml:space="preserve"> their leisure time in the office. </w:t>
        </w:r>
      </w:ins>
      <w:ins w:id="1219" w:author="Elizabeth Marks" w:date="2021-04-22T23:20:00Z">
        <w:r w:rsidR="00A66AC1" w:rsidRPr="00D61E47">
          <w:rPr>
            <w:rFonts w:ascii="Times New Roman" w:hAnsi="Times New Roman" w:cs="Times New Roman"/>
            <w:sz w:val="24"/>
            <w:szCs w:val="24"/>
            <w:lang w:val="en-US"/>
            <w:rPrChange w:id="1220" w:author="Elizabeth Marks" w:date="2021-04-27T05:35:00Z">
              <w:rPr>
                <w:rFonts w:ascii="Times New Roman" w:hAnsi="Times New Roman" w:cs="Times New Roman"/>
                <w:sz w:val="24"/>
                <w:szCs w:val="24"/>
                <w:lang w:val="en-US"/>
              </w:rPr>
            </w:rPrChange>
          </w:rPr>
          <w:t>Collaborative workspaces, g</w:t>
        </w:r>
      </w:ins>
      <w:ins w:id="1221" w:author="Elizabeth Marks" w:date="2021-04-22T23:18:00Z">
        <w:r w:rsidR="00775205" w:rsidRPr="00D61E47">
          <w:rPr>
            <w:rFonts w:ascii="Times New Roman" w:hAnsi="Times New Roman" w:cs="Times New Roman"/>
            <w:sz w:val="24"/>
            <w:szCs w:val="24"/>
            <w:lang w:val="en-US"/>
            <w:rPrChange w:id="1222" w:author="Elizabeth Marks" w:date="2021-04-27T05:35:00Z">
              <w:rPr>
                <w:rFonts w:ascii="Times New Roman" w:hAnsi="Times New Roman" w:cs="Times New Roman"/>
                <w:sz w:val="24"/>
                <w:szCs w:val="24"/>
                <w:lang w:val="en-US"/>
              </w:rPr>
            </w:rPrChange>
          </w:rPr>
          <w:t>ames rooms</w:t>
        </w:r>
      </w:ins>
      <w:ins w:id="1223" w:author="Elizabeth Marks" w:date="2021-04-22T23:19:00Z">
        <w:r w:rsidR="00775205" w:rsidRPr="00D61E47">
          <w:rPr>
            <w:rFonts w:ascii="Times New Roman" w:hAnsi="Times New Roman" w:cs="Times New Roman"/>
            <w:sz w:val="24"/>
            <w:szCs w:val="24"/>
            <w:lang w:val="en-US"/>
            <w:rPrChange w:id="1224" w:author="Elizabeth Marks" w:date="2021-04-27T05:35:00Z">
              <w:rPr>
                <w:rFonts w:ascii="Times New Roman" w:hAnsi="Times New Roman" w:cs="Times New Roman"/>
                <w:sz w:val="24"/>
                <w:szCs w:val="24"/>
                <w:lang w:val="en-US"/>
              </w:rPr>
            </w:rPrChange>
          </w:rPr>
          <w:t>,</w:t>
        </w:r>
        <w:r w:rsidR="00936975" w:rsidRPr="00D61E47">
          <w:rPr>
            <w:rFonts w:ascii="Times New Roman" w:hAnsi="Times New Roman" w:cs="Times New Roman"/>
            <w:sz w:val="24"/>
            <w:szCs w:val="24"/>
            <w:lang w:val="en-US"/>
            <w:rPrChange w:id="1225" w:author="Elizabeth Marks" w:date="2021-04-27T05:35:00Z">
              <w:rPr>
                <w:rFonts w:ascii="Times New Roman" w:hAnsi="Times New Roman" w:cs="Times New Roman"/>
                <w:sz w:val="24"/>
                <w:szCs w:val="24"/>
                <w:lang w:val="en-US"/>
              </w:rPr>
            </w:rPrChange>
          </w:rPr>
          <w:t xml:space="preserve"> and free restaurants and cafes </w:t>
        </w:r>
      </w:ins>
      <w:ins w:id="1226" w:author="Elizabeth Marks" w:date="2021-04-22T23:18:00Z">
        <w:r w:rsidR="00775205" w:rsidRPr="00D61E47">
          <w:rPr>
            <w:rFonts w:ascii="Times New Roman" w:hAnsi="Times New Roman" w:cs="Times New Roman"/>
            <w:sz w:val="24"/>
            <w:szCs w:val="24"/>
            <w:lang w:val="en-US"/>
            <w:rPrChange w:id="1227" w:author="Elizabeth Marks" w:date="2021-04-27T05:35:00Z">
              <w:rPr>
                <w:rFonts w:ascii="Times New Roman" w:hAnsi="Times New Roman" w:cs="Times New Roman"/>
                <w:sz w:val="24"/>
                <w:szCs w:val="24"/>
                <w:lang w:val="en-US"/>
              </w:rPr>
            </w:rPrChange>
          </w:rPr>
          <w:t xml:space="preserve">are </w:t>
        </w:r>
      </w:ins>
      <w:ins w:id="1228" w:author="Elizabeth Marks" w:date="2021-04-22T23:19:00Z">
        <w:r w:rsidR="00936975" w:rsidRPr="00D61E47">
          <w:rPr>
            <w:rFonts w:ascii="Times New Roman" w:hAnsi="Times New Roman" w:cs="Times New Roman"/>
            <w:sz w:val="24"/>
            <w:szCs w:val="24"/>
            <w:lang w:val="en-US"/>
            <w:rPrChange w:id="1229" w:author="Elizabeth Marks" w:date="2021-04-27T05:35:00Z">
              <w:rPr>
                <w:rFonts w:ascii="Times New Roman" w:hAnsi="Times New Roman" w:cs="Times New Roman"/>
                <w:sz w:val="24"/>
                <w:szCs w:val="24"/>
                <w:lang w:val="en-US"/>
              </w:rPr>
            </w:rPrChange>
          </w:rPr>
          <w:t>all onsite</w:t>
        </w:r>
      </w:ins>
      <w:ins w:id="1230" w:author="Elizabeth Marks" w:date="2021-04-22T23:18:00Z">
        <w:r w:rsidR="00775205" w:rsidRPr="00D61E47">
          <w:rPr>
            <w:rFonts w:ascii="Times New Roman" w:hAnsi="Times New Roman" w:cs="Times New Roman"/>
            <w:sz w:val="24"/>
            <w:szCs w:val="24"/>
            <w:lang w:val="en-US"/>
            <w:rPrChange w:id="1231" w:author="Elizabeth Marks" w:date="2021-04-27T05:35:00Z">
              <w:rPr>
                <w:rFonts w:ascii="Times New Roman" w:hAnsi="Times New Roman" w:cs="Times New Roman"/>
                <w:sz w:val="24"/>
                <w:szCs w:val="24"/>
                <w:lang w:val="en-US"/>
              </w:rPr>
            </w:rPrChange>
          </w:rPr>
          <w:t xml:space="preserve"> to </w:t>
        </w:r>
      </w:ins>
      <w:ins w:id="1232" w:author="Elizabeth Marks" w:date="2021-04-22T23:19:00Z">
        <w:r w:rsidR="00775205" w:rsidRPr="00D61E47">
          <w:rPr>
            <w:rFonts w:ascii="Times New Roman" w:hAnsi="Times New Roman" w:cs="Times New Roman"/>
            <w:sz w:val="24"/>
            <w:szCs w:val="24"/>
            <w:lang w:val="en-US"/>
            <w:rPrChange w:id="1233" w:author="Elizabeth Marks" w:date="2021-04-27T05:35:00Z">
              <w:rPr>
                <w:rFonts w:ascii="Times New Roman" w:hAnsi="Times New Roman" w:cs="Times New Roman"/>
                <w:sz w:val="24"/>
                <w:szCs w:val="24"/>
                <w:lang w:val="en-US"/>
              </w:rPr>
            </w:rPrChange>
          </w:rPr>
          <w:t xml:space="preserve">encourage the rich member interaction </w:t>
        </w:r>
      </w:ins>
      <w:ins w:id="1234" w:author="Elizabeth Marks" w:date="2021-04-22T23:20:00Z">
        <w:r w:rsidR="00936975" w:rsidRPr="00D61E47">
          <w:rPr>
            <w:rFonts w:ascii="Times New Roman" w:hAnsi="Times New Roman" w:cs="Times New Roman"/>
            <w:sz w:val="24"/>
            <w:szCs w:val="24"/>
            <w:lang w:val="en-US"/>
            <w:rPrChange w:id="1235" w:author="Elizabeth Marks" w:date="2021-04-27T05:35:00Z">
              <w:rPr>
                <w:rFonts w:ascii="Times New Roman" w:hAnsi="Times New Roman" w:cs="Times New Roman"/>
                <w:sz w:val="24"/>
                <w:szCs w:val="24"/>
                <w:lang w:val="en-US"/>
              </w:rPr>
            </w:rPrChange>
          </w:rPr>
          <w:t xml:space="preserve">that remains a hallmark of </w:t>
        </w:r>
      </w:ins>
      <w:ins w:id="1236" w:author="Elizabeth Marks" w:date="2021-04-22T23:19:00Z">
        <w:r w:rsidR="00775205" w:rsidRPr="00D61E47">
          <w:rPr>
            <w:rFonts w:ascii="Times New Roman" w:hAnsi="Times New Roman" w:cs="Times New Roman"/>
            <w:sz w:val="24"/>
            <w:szCs w:val="24"/>
            <w:lang w:val="en-US"/>
            <w:rPrChange w:id="1237" w:author="Elizabeth Marks" w:date="2021-04-27T05:35:00Z">
              <w:rPr>
                <w:rFonts w:ascii="Times New Roman" w:hAnsi="Times New Roman" w:cs="Times New Roman"/>
                <w:sz w:val="24"/>
                <w:szCs w:val="24"/>
                <w:lang w:val="en-US"/>
              </w:rPr>
            </w:rPrChange>
          </w:rPr>
          <w:t>clan cultures</w:t>
        </w:r>
      </w:ins>
      <w:ins w:id="1238" w:author="Elizabeth Marks" w:date="2021-04-22T23:20:00Z">
        <w:r w:rsidR="00936975" w:rsidRPr="00D61E47">
          <w:rPr>
            <w:rFonts w:ascii="Times New Roman" w:hAnsi="Times New Roman" w:cs="Times New Roman"/>
            <w:sz w:val="24"/>
            <w:szCs w:val="24"/>
            <w:lang w:val="en-US"/>
            <w:rPrChange w:id="1239" w:author="Elizabeth Marks" w:date="2021-04-27T05:35:00Z">
              <w:rPr>
                <w:rFonts w:ascii="Times New Roman" w:hAnsi="Times New Roman" w:cs="Times New Roman"/>
                <w:sz w:val="24"/>
                <w:szCs w:val="24"/>
                <w:lang w:val="en-US"/>
              </w:rPr>
            </w:rPrChange>
          </w:rPr>
          <w:t xml:space="preserve">. </w:t>
        </w:r>
        <w:r w:rsidR="00A66AC1" w:rsidRPr="00D61E47">
          <w:rPr>
            <w:rFonts w:ascii="Times New Roman" w:hAnsi="Times New Roman" w:cs="Times New Roman"/>
            <w:sz w:val="24"/>
            <w:szCs w:val="24"/>
            <w:lang w:val="en-US"/>
            <w:rPrChange w:id="1240" w:author="Elizabeth Marks" w:date="2021-04-27T05:35:00Z">
              <w:rPr>
                <w:rFonts w:ascii="Times New Roman" w:hAnsi="Times New Roman" w:cs="Times New Roman"/>
                <w:sz w:val="24"/>
                <w:szCs w:val="24"/>
                <w:lang w:val="en-US"/>
              </w:rPr>
            </w:rPrChange>
          </w:rPr>
          <w:t>Flexible working hours</w:t>
        </w:r>
      </w:ins>
      <w:ins w:id="1241" w:author="Elizabeth Marks" w:date="2021-04-22T23:23:00Z">
        <w:r w:rsidR="0006409D" w:rsidRPr="00D61E47">
          <w:rPr>
            <w:rFonts w:ascii="Times New Roman" w:hAnsi="Times New Roman" w:cs="Times New Roman"/>
            <w:sz w:val="24"/>
            <w:szCs w:val="24"/>
            <w:lang w:val="en-US"/>
            <w:rPrChange w:id="1242" w:author="Elizabeth Marks" w:date="2021-04-27T05:35:00Z">
              <w:rPr>
                <w:rFonts w:ascii="Times New Roman" w:hAnsi="Times New Roman" w:cs="Times New Roman"/>
                <w:sz w:val="24"/>
                <w:szCs w:val="24"/>
                <w:lang w:val="en-US"/>
              </w:rPr>
            </w:rPrChange>
          </w:rPr>
          <w:t xml:space="preserve">, smoothie bars </w:t>
        </w:r>
      </w:ins>
      <w:ins w:id="1243" w:author="Elizabeth Marks" w:date="2021-04-23T13:27:00Z">
        <w:r w:rsidR="00653EB7" w:rsidRPr="00D61E47">
          <w:rPr>
            <w:rFonts w:ascii="Times New Roman" w:hAnsi="Times New Roman" w:cs="Times New Roman"/>
            <w:sz w:val="24"/>
            <w:szCs w:val="24"/>
            <w:lang w:val="en-US"/>
            <w:rPrChange w:id="1244" w:author="Elizabeth Marks" w:date="2021-04-27T05:35:00Z">
              <w:rPr>
                <w:rFonts w:ascii="Times New Roman" w:hAnsi="Times New Roman" w:cs="Times New Roman"/>
                <w:sz w:val="24"/>
                <w:szCs w:val="24"/>
                <w:lang w:val="en-US"/>
              </w:rPr>
            </w:rPrChange>
          </w:rPr>
          <w:t>and on</w:t>
        </w:r>
      </w:ins>
      <w:ins w:id="1245" w:author="Elizabeth Marks" w:date="2021-04-22T23:23:00Z">
        <w:r w:rsidR="0006409D" w:rsidRPr="00D61E47">
          <w:rPr>
            <w:rFonts w:ascii="Times New Roman" w:hAnsi="Times New Roman" w:cs="Times New Roman"/>
            <w:sz w:val="24"/>
            <w:szCs w:val="24"/>
            <w:lang w:val="en-US"/>
            <w:rPrChange w:id="1246" w:author="Elizabeth Marks" w:date="2021-04-27T05:35:00Z">
              <w:rPr>
                <w:rFonts w:ascii="Times New Roman" w:hAnsi="Times New Roman" w:cs="Times New Roman"/>
                <w:sz w:val="24"/>
                <w:szCs w:val="24"/>
                <w:lang w:val="en-US"/>
              </w:rPr>
            </w:rPrChange>
          </w:rPr>
          <w:t xml:space="preserve">site gyms </w:t>
        </w:r>
      </w:ins>
      <w:ins w:id="1247" w:author="Elizabeth Marks" w:date="2021-04-22T23:24:00Z">
        <w:r w:rsidR="00634B05" w:rsidRPr="00D61E47">
          <w:rPr>
            <w:rFonts w:ascii="Times New Roman" w:hAnsi="Times New Roman" w:cs="Times New Roman"/>
            <w:sz w:val="24"/>
            <w:szCs w:val="24"/>
            <w:lang w:val="en-US"/>
            <w:rPrChange w:id="1248" w:author="Elizabeth Marks" w:date="2021-04-27T05:35:00Z">
              <w:rPr>
                <w:rFonts w:ascii="Times New Roman" w:hAnsi="Times New Roman" w:cs="Times New Roman"/>
                <w:sz w:val="24"/>
                <w:szCs w:val="24"/>
                <w:lang w:val="en-US"/>
              </w:rPr>
            </w:rPrChange>
          </w:rPr>
          <w:t>signal that the organization prioritizes the long-term benefit of its members</w:t>
        </w:r>
      </w:ins>
      <w:ins w:id="1249" w:author="Elizabeth Marks" w:date="2021-04-27T00:32:00Z">
        <w:r w:rsidR="004B6E80" w:rsidRPr="00D61E47">
          <w:rPr>
            <w:rFonts w:ascii="Times New Roman" w:hAnsi="Times New Roman" w:cs="Times New Roman"/>
            <w:sz w:val="24"/>
            <w:szCs w:val="24"/>
            <w:lang w:val="en-US"/>
            <w:rPrChange w:id="1250" w:author="Elizabeth Marks" w:date="2021-04-27T05:35:00Z">
              <w:rPr>
                <w:rFonts w:ascii="Times New Roman" w:hAnsi="Times New Roman" w:cs="Times New Roman"/>
                <w:sz w:val="24"/>
                <w:szCs w:val="24"/>
                <w:lang w:val="en-US"/>
              </w:rPr>
            </w:rPrChange>
          </w:rPr>
          <w:t>. Free l</w:t>
        </w:r>
      </w:ins>
      <w:ins w:id="1251" w:author="Elizabeth Marks" w:date="2021-04-22T23:21:00Z">
        <w:r w:rsidR="00E50ACF" w:rsidRPr="00D61E47">
          <w:rPr>
            <w:rFonts w:ascii="Times New Roman" w:hAnsi="Times New Roman" w:cs="Times New Roman"/>
            <w:sz w:val="24"/>
            <w:szCs w:val="24"/>
            <w:lang w:val="en-US"/>
            <w:rPrChange w:id="1252" w:author="Elizabeth Marks" w:date="2021-04-27T05:35:00Z">
              <w:rPr>
                <w:rFonts w:ascii="Times New Roman" w:hAnsi="Times New Roman" w:cs="Times New Roman"/>
                <w:sz w:val="24"/>
                <w:szCs w:val="24"/>
                <w:lang w:val="en-US"/>
              </w:rPr>
            </w:rPrChange>
          </w:rPr>
          <w:t xml:space="preserve">aundry services </w:t>
        </w:r>
      </w:ins>
      <w:ins w:id="1253" w:author="Elizabeth Marks" w:date="2021-04-22T23:24:00Z">
        <w:r w:rsidR="00424800" w:rsidRPr="00D61E47">
          <w:rPr>
            <w:rFonts w:ascii="Times New Roman" w:hAnsi="Times New Roman" w:cs="Times New Roman"/>
            <w:sz w:val="24"/>
            <w:szCs w:val="24"/>
            <w:lang w:val="en-US"/>
            <w:rPrChange w:id="1254" w:author="Elizabeth Marks" w:date="2021-04-27T05:35:00Z">
              <w:rPr>
                <w:rFonts w:ascii="Times New Roman" w:hAnsi="Times New Roman" w:cs="Times New Roman"/>
                <w:sz w:val="24"/>
                <w:szCs w:val="24"/>
                <w:lang w:val="en-US"/>
              </w:rPr>
            </w:rPrChange>
          </w:rPr>
          <w:t xml:space="preserve">and flex hours </w:t>
        </w:r>
      </w:ins>
      <w:ins w:id="1255" w:author="Elizabeth Marks" w:date="2021-04-22T23:26:00Z">
        <w:r w:rsidR="0038447A" w:rsidRPr="00D61E47">
          <w:rPr>
            <w:rFonts w:ascii="Times New Roman" w:hAnsi="Times New Roman" w:cs="Times New Roman"/>
            <w:sz w:val="24"/>
            <w:szCs w:val="24"/>
            <w:lang w:val="en-US"/>
            <w:rPrChange w:id="1256" w:author="Elizabeth Marks" w:date="2021-04-27T05:35:00Z">
              <w:rPr>
                <w:rFonts w:ascii="Times New Roman" w:hAnsi="Times New Roman" w:cs="Times New Roman"/>
                <w:sz w:val="24"/>
                <w:szCs w:val="24"/>
                <w:lang w:val="en-US"/>
              </w:rPr>
            </w:rPrChange>
          </w:rPr>
          <w:t>create a laid</w:t>
        </w:r>
      </w:ins>
      <w:ins w:id="1257" w:author="Elizabeth Marks" w:date="2021-04-27T05:30:00Z">
        <w:r w:rsidR="00671768" w:rsidRPr="00D61E47">
          <w:rPr>
            <w:rFonts w:ascii="Times New Roman" w:hAnsi="Times New Roman" w:cs="Times New Roman"/>
            <w:sz w:val="24"/>
            <w:szCs w:val="24"/>
            <w:lang w:val="en-US"/>
            <w:rPrChange w:id="1258" w:author="Elizabeth Marks" w:date="2021-04-27T05:35:00Z">
              <w:rPr>
                <w:rFonts w:ascii="Times New Roman" w:hAnsi="Times New Roman" w:cs="Times New Roman"/>
                <w:sz w:val="24"/>
                <w:szCs w:val="24"/>
                <w:lang w:val="en-US"/>
              </w:rPr>
            </w:rPrChange>
          </w:rPr>
          <w:t>-</w:t>
        </w:r>
      </w:ins>
      <w:ins w:id="1259" w:author="Elizabeth Marks" w:date="2021-04-22T23:26:00Z">
        <w:r w:rsidR="0038447A" w:rsidRPr="00D61E47">
          <w:rPr>
            <w:rFonts w:ascii="Times New Roman" w:hAnsi="Times New Roman" w:cs="Times New Roman"/>
            <w:sz w:val="24"/>
            <w:szCs w:val="24"/>
            <w:lang w:val="en-US"/>
            <w:rPrChange w:id="1260" w:author="Elizabeth Marks" w:date="2021-04-27T05:35:00Z">
              <w:rPr>
                <w:rFonts w:ascii="Times New Roman" w:hAnsi="Times New Roman" w:cs="Times New Roman"/>
                <w:sz w:val="24"/>
                <w:szCs w:val="24"/>
                <w:lang w:val="en-US"/>
              </w:rPr>
            </w:rPrChange>
          </w:rPr>
          <w:t>back and flexible environment</w:t>
        </w:r>
        <w:r w:rsidR="00C93F4C" w:rsidRPr="00D61E47">
          <w:rPr>
            <w:rFonts w:ascii="Times New Roman" w:hAnsi="Times New Roman" w:cs="Times New Roman"/>
            <w:sz w:val="24"/>
            <w:szCs w:val="24"/>
            <w:lang w:val="en-US"/>
            <w:rPrChange w:id="1261" w:author="Elizabeth Marks" w:date="2021-04-27T05:35:00Z">
              <w:rPr>
                <w:rFonts w:ascii="Times New Roman" w:hAnsi="Times New Roman" w:cs="Times New Roman"/>
                <w:sz w:val="24"/>
                <w:szCs w:val="24"/>
                <w:lang w:val="en-US"/>
              </w:rPr>
            </w:rPrChange>
          </w:rPr>
          <w:t xml:space="preserve">. These </w:t>
        </w:r>
      </w:ins>
      <w:ins w:id="1262" w:author="Elizabeth Marks" w:date="2021-04-22T23:27:00Z">
        <w:r w:rsidR="00C93F4C" w:rsidRPr="00D61E47">
          <w:rPr>
            <w:rFonts w:ascii="Times New Roman" w:hAnsi="Times New Roman" w:cs="Times New Roman"/>
            <w:sz w:val="24"/>
            <w:szCs w:val="24"/>
            <w:lang w:val="en-US"/>
            <w:rPrChange w:id="1263" w:author="Elizabeth Marks" w:date="2021-04-27T05:35:00Z">
              <w:rPr>
                <w:rFonts w:ascii="Times New Roman" w:hAnsi="Times New Roman" w:cs="Times New Roman"/>
                <w:sz w:val="24"/>
                <w:szCs w:val="24"/>
                <w:lang w:val="en-US"/>
              </w:rPr>
            </w:rPrChange>
          </w:rPr>
          <w:t>perks clearly align with the values and goals prioritized in a clan culture and signal to both observers and members that</w:t>
        </w:r>
      </w:ins>
      <w:ins w:id="1264" w:author="Elizabeth Marks" w:date="2021-04-23T02:46:00Z">
        <w:r w:rsidR="00A84004" w:rsidRPr="00D61E47">
          <w:rPr>
            <w:rFonts w:ascii="Times New Roman" w:hAnsi="Times New Roman" w:cs="Times New Roman"/>
            <w:sz w:val="24"/>
            <w:szCs w:val="24"/>
            <w:lang w:val="en-US"/>
            <w:rPrChange w:id="1265" w:author="Elizabeth Marks" w:date="2021-04-27T05:35:00Z">
              <w:rPr>
                <w:rFonts w:ascii="Times New Roman" w:hAnsi="Times New Roman" w:cs="Times New Roman"/>
                <w:sz w:val="24"/>
                <w:szCs w:val="24"/>
                <w:lang w:val="en-US"/>
              </w:rPr>
            </w:rPrChange>
          </w:rPr>
          <w:t xml:space="preserve"> the organization holds a strong internal focus.</w:t>
        </w:r>
      </w:ins>
      <w:ins w:id="1266" w:author="Elizabeth Marks" w:date="2021-04-23T04:57:00Z">
        <w:r w:rsidR="00C8252D" w:rsidRPr="00D61E47">
          <w:rPr>
            <w:rFonts w:ascii="Times New Roman" w:hAnsi="Times New Roman" w:cs="Times New Roman"/>
            <w:sz w:val="24"/>
            <w:szCs w:val="24"/>
            <w:lang w:val="en-US"/>
            <w:rPrChange w:id="1267" w:author="Elizabeth Marks" w:date="2021-04-27T05:35:00Z">
              <w:rPr>
                <w:rFonts w:ascii="Times New Roman" w:hAnsi="Times New Roman" w:cs="Times New Roman"/>
                <w:sz w:val="24"/>
                <w:szCs w:val="24"/>
                <w:lang w:val="en-US"/>
              </w:rPr>
            </w:rPrChange>
          </w:rPr>
          <w:t xml:space="preserve"> </w:t>
        </w:r>
      </w:ins>
      <w:ins w:id="1268" w:author="Elizabeth Marks" w:date="2021-04-23T04:48:00Z">
        <w:r w:rsidR="002640C3" w:rsidRPr="00D61E47">
          <w:rPr>
            <w:rFonts w:ascii="Times New Roman" w:hAnsi="Times New Roman" w:cs="Times New Roman"/>
            <w:sz w:val="24"/>
            <w:szCs w:val="24"/>
            <w:lang w:val="en-US"/>
            <w:rPrChange w:id="1269" w:author="Elizabeth Marks" w:date="2021-04-27T05:35:00Z">
              <w:rPr>
                <w:rFonts w:ascii="Times New Roman" w:hAnsi="Times New Roman" w:cs="Times New Roman"/>
                <w:sz w:val="24"/>
                <w:szCs w:val="24"/>
                <w:lang w:val="en-US"/>
              </w:rPr>
            </w:rPrChange>
          </w:rPr>
          <w:t xml:space="preserve"> </w:t>
        </w:r>
      </w:ins>
      <w:ins w:id="1270" w:author="Elizabeth Marks" w:date="2021-04-27T00:33:00Z">
        <w:r w:rsidR="002352DA" w:rsidRPr="00D61E47">
          <w:rPr>
            <w:rFonts w:ascii="Times New Roman" w:hAnsi="Times New Roman" w:cs="Times New Roman"/>
            <w:sz w:val="24"/>
            <w:szCs w:val="24"/>
            <w:lang w:val="en-US"/>
            <w:rPrChange w:id="1271" w:author="Elizabeth Marks" w:date="2021-04-27T05:35:00Z">
              <w:rPr>
                <w:rFonts w:ascii="Times New Roman" w:hAnsi="Times New Roman" w:cs="Times New Roman"/>
                <w:sz w:val="24"/>
                <w:szCs w:val="24"/>
                <w:lang w:val="en-US"/>
              </w:rPr>
            </w:rPrChange>
          </w:rPr>
          <w:t xml:space="preserve">They </w:t>
        </w:r>
      </w:ins>
      <w:ins w:id="1272" w:author="Elizabeth Marks" w:date="2021-04-27T00:34:00Z">
        <w:r w:rsidR="002352DA" w:rsidRPr="00D61E47">
          <w:rPr>
            <w:rFonts w:ascii="Times New Roman" w:hAnsi="Times New Roman" w:cs="Times New Roman"/>
            <w:sz w:val="24"/>
            <w:szCs w:val="24"/>
            <w:lang w:val="en-US"/>
            <w:rPrChange w:id="1273" w:author="Elizabeth Marks" w:date="2021-04-27T05:35:00Z">
              <w:rPr>
                <w:rFonts w:ascii="Times New Roman" w:hAnsi="Times New Roman" w:cs="Times New Roman"/>
                <w:sz w:val="24"/>
                <w:szCs w:val="24"/>
                <w:lang w:val="en-US"/>
              </w:rPr>
            </w:rPrChange>
          </w:rPr>
          <w:t xml:space="preserve">act as </w:t>
        </w:r>
      </w:ins>
      <w:ins w:id="1274" w:author="Elizabeth Marks" w:date="2021-04-27T00:35:00Z">
        <w:r w:rsidR="00335A5F" w:rsidRPr="00D61E47">
          <w:rPr>
            <w:rFonts w:ascii="Times New Roman" w:hAnsi="Times New Roman" w:cs="Times New Roman"/>
            <w:sz w:val="24"/>
            <w:szCs w:val="24"/>
            <w:lang w:val="en-US"/>
            <w:rPrChange w:id="1275" w:author="Elizabeth Marks" w:date="2021-04-27T05:35:00Z">
              <w:rPr>
                <w:rFonts w:ascii="Times New Roman" w:hAnsi="Times New Roman" w:cs="Times New Roman"/>
                <w:sz w:val="24"/>
                <w:szCs w:val="24"/>
                <w:lang w:val="en-US"/>
              </w:rPr>
            </w:rPrChange>
          </w:rPr>
          <w:t xml:space="preserve">symbols of an </w:t>
        </w:r>
      </w:ins>
      <w:ins w:id="1276" w:author="Elizabeth Marks" w:date="2021-04-27T00:34:00Z">
        <w:r w:rsidR="00FA2108" w:rsidRPr="00D61E47">
          <w:rPr>
            <w:rFonts w:ascii="Times New Roman" w:hAnsi="Times New Roman" w:cs="Times New Roman"/>
            <w:sz w:val="24"/>
            <w:szCs w:val="24"/>
            <w:lang w:val="en-US"/>
            <w:rPrChange w:id="1277" w:author="Elizabeth Marks" w:date="2021-04-27T05:35:00Z">
              <w:rPr>
                <w:rFonts w:ascii="Times New Roman" w:hAnsi="Times New Roman" w:cs="Times New Roman"/>
                <w:sz w:val="24"/>
                <w:szCs w:val="24"/>
                <w:lang w:val="en-US"/>
              </w:rPr>
            </w:rPrChange>
          </w:rPr>
          <w:t>organization</w:t>
        </w:r>
      </w:ins>
      <w:ins w:id="1278" w:author="Elizabeth Marks" w:date="2021-04-27T05:30:00Z">
        <w:r w:rsidR="00671768" w:rsidRPr="00D61E47">
          <w:rPr>
            <w:rFonts w:ascii="Times New Roman" w:hAnsi="Times New Roman" w:cs="Times New Roman"/>
            <w:sz w:val="24"/>
            <w:szCs w:val="24"/>
            <w:lang w:val="en-US"/>
            <w:rPrChange w:id="1279" w:author="Elizabeth Marks" w:date="2021-04-27T05:35:00Z">
              <w:rPr>
                <w:rFonts w:ascii="Times New Roman" w:hAnsi="Times New Roman" w:cs="Times New Roman"/>
                <w:sz w:val="24"/>
                <w:szCs w:val="24"/>
                <w:lang w:val="en-US"/>
              </w:rPr>
            </w:rPrChange>
          </w:rPr>
          <w:t>'</w:t>
        </w:r>
      </w:ins>
      <w:ins w:id="1280" w:author="Elizabeth Marks" w:date="2021-04-27T00:34:00Z">
        <w:r w:rsidR="00FA2108" w:rsidRPr="00D61E47">
          <w:rPr>
            <w:rFonts w:ascii="Times New Roman" w:hAnsi="Times New Roman" w:cs="Times New Roman"/>
            <w:sz w:val="24"/>
            <w:szCs w:val="24"/>
            <w:lang w:val="en-US"/>
            <w:rPrChange w:id="1281" w:author="Elizabeth Marks" w:date="2021-04-27T05:35:00Z">
              <w:rPr>
                <w:rFonts w:ascii="Times New Roman" w:hAnsi="Times New Roman" w:cs="Times New Roman"/>
                <w:sz w:val="24"/>
                <w:szCs w:val="24"/>
                <w:lang w:val="en-US"/>
              </w:rPr>
            </w:rPrChange>
          </w:rPr>
          <w:t>s desire to treat each employee like family</w:t>
        </w:r>
      </w:ins>
      <w:ins w:id="1282" w:author="Elizabeth Marks" w:date="2021-04-23T04:47:00Z">
        <w:r w:rsidR="000B412C" w:rsidRPr="00D61E47">
          <w:rPr>
            <w:rFonts w:ascii="Times New Roman" w:hAnsi="Times New Roman" w:cs="Times New Roman"/>
            <w:sz w:val="24"/>
            <w:szCs w:val="24"/>
            <w:rPrChange w:id="1283" w:author="Elizabeth Marks" w:date="2021-04-27T05:35:00Z">
              <w:rPr>
                <w:sz w:val="24"/>
                <w:szCs w:val="24"/>
              </w:rPr>
            </w:rPrChange>
          </w:rPr>
          <w:t>(</w:t>
        </w:r>
        <w:r w:rsidR="000B412C" w:rsidRPr="00D61E47">
          <w:rPr>
            <w:rFonts w:ascii="Times New Roman" w:hAnsi="Times New Roman" w:cs="Times New Roman"/>
            <w:b/>
            <w:sz w:val="24"/>
            <w:szCs w:val="24"/>
            <w:rPrChange w:id="1284" w:author="Elizabeth Marks" w:date="2021-04-27T05:35:00Z">
              <w:rPr>
                <w:b/>
                <w:sz w:val="24"/>
                <w:szCs w:val="24"/>
              </w:rPr>
            </w:rPrChange>
          </w:rPr>
          <w:t xml:space="preserve"> </w:t>
        </w:r>
        <w:r w:rsidR="000B412C" w:rsidRPr="00D61E47">
          <w:rPr>
            <w:rFonts w:ascii="Times New Roman" w:hAnsi="Times New Roman" w:cs="Times New Roman"/>
            <w:b/>
            <w:sz w:val="24"/>
            <w:szCs w:val="24"/>
            <w:rPrChange w:id="1285" w:author="Elizabeth Marks" w:date="2021-04-27T05:35:00Z">
              <w:rPr>
                <w:b/>
                <w:sz w:val="24"/>
                <w:szCs w:val="24"/>
              </w:rPr>
            </w:rPrChange>
          </w:rPr>
          <w:fldChar w:fldCharType="begin"/>
        </w:r>
        <w:r w:rsidR="000B412C" w:rsidRPr="00D61E47">
          <w:rPr>
            <w:rFonts w:ascii="Times New Roman" w:hAnsi="Times New Roman" w:cs="Times New Roman"/>
            <w:b/>
            <w:sz w:val="24"/>
            <w:szCs w:val="24"/>
            <w:rPrChange w:id="1286" w:author="Elizabeth Marks" w:date="2021-04-27T05:35:00Z">
              <w:rPr>
                <w:b/>
                <w:sz w:val="24"/>
                <w:szCs w:val="24"/>
              </w:rPr>
            </w:rPrChange>
          </w:rPr>
          <w:instrText xml:space="preserve"> HYPERLINK "https://www.semanticscholar.org/paper/The-Power-of-Perks%3A-Equity-Theory-and-Job-in-Valley-Sun/2ea09b70510c6bb4c0ec3f54496c762fd46bcab8" </w:instrText>
        </w:r>
        <w:r w:rsidR="000B412C" w:rsidRPr="00D61E47">
          <w:rPr>
            <w:rFonts w:ascii="Times New Roman" w:hAnsi="Times New Roman" w:cs="Times New Roman"/>
            <w:b/>
            <w:sz w:val="24"/>
            <w:szCs w:val="24"/>
            <w:rPrChange w:id="1287" w:author="Elizabeth Marks" w:date="2021-04-27T05:35:00Z">
              <w:rPr>
                <w:b/>
                <w:sz w:val="24"/>
                <w:szCs w:val="24"/>
              </w:rPr>
            </w:rPrChange>
          </w:rPr>
          <w:fldChar w:fldCharType="separate"/>
        </w:r>
        <w:r w:rsidR="000B412C" w:rsidRPr="00D61E47">
          <w:rPr>
            <w:rStyle w:val="Hyperlink"/>
            <w:rFonts w:ascii="Times New Roman" w:hAnsi="Times New Roman" w:cs="Times New Roman"/>
            <w:b/>
            <w:sz w:val="24"/>
            <w:szCs w:val="24"/>
            <w:rPrChange w:id="1288" w:author="Elizabeth Marks" w:date="2021-04-27T05:35:00Z">
              <w:rPr>
                <w:rStyle w:val="Hyperlink"/>
                <w:b/>
                <w:sz w:val="24"/>
                <w:szCs w:val="24"/>
              </w:rPr>
            </w:rPrChange>
          </w:rPr>
          <w:t>K Sun (2016).</w:t>
        </w:r>
        <w:r w:rsidR="000B412C" w:rsidRPr="00D61E47">
          <w:rPr>
            <w:rFonts w:ascii="Times New Roman" w:hAnsi="Times New Roman" w:cs="Times New Roman"/>
            <w:b/>
            <w:sz w:val="24"/>
            <w:szCs w:val="24"/>
            <w:rPrChange w:id="1289" w:author="Elizabeth Marks" w:date="2021-04-27T05:35:00Z">
              <w:rPr>
                <w:b/>
                <w:sz w:val="24"/>
                <w:szCs w:val="24"/>
              </w:rPr>
            </w:rPrChange>
          </w:rPr>
          <w:fldChar w:fldCharType="end"/>
        </w:r>
        <w:r w:rsidR="000B412C" w:rsidRPr="00D61E47">
          <w:rPr>
            <w:rFonts w:ascii="Times New Roman" w:hAnsi="Times New Roman" w:cs="Times New Roman"/>
            <w:b/>
            <w:sz w:val="24"/>
            <w:szCs w:val="24"/>
            <w:rPrChange w:id="1290" w:author="Elizabeth Marks" w:date="2021-04-27T05:35:00Z">
              <w:rPr>
                <w:b/>
                <w:sz w:val="24"/>
                <w:szCs w:val="24"/>
              </w:rPr>
            </w:rPrChange>
          </w:rPr>
          <w:t>)</w:t>
        </w:r>
      </w:ins>
      <w:ins w:id="1291" w:author="Elizabeth Marks" w:date="2021-04-27T00:35:00Z">
        <w:r w:rsidR="00335A5F" w:rsidRPr="00D61E47">
          <w:rPr>
            <w:rFonts w:ascii="Times New Roman" w:hAnsi="Times New Roman" w:cs="Times New Roman"/>
            <w:b/>
            <w:sz w:val="24"/>
            <w:szCs w:val="24"/>
            <w:rPrChange w:id="1292" w:author="Elizabeth Marks" w:date="2021-04-27T05:35:00Z">
              <w:rPr>
                <w:rFonts w:ascii="Times New Roman" w:hAnsi="Times New Roman" w:cs="Times New Roman"/>
                <w:b/>
                <w:sz w:val="24"/>
                <w:szCs w:val="24"/>
              </w:rPr>
            </w:rPrChange>
          </w:rPr>
          <w:t xml:space="preserve"> </w:t>
        </w:r>
      </w:ins>
    </w:p>
    <w:p w14:paraId="2F9C7335" w14:textId="551F3525" w:rsidR="006D6673" w:rsidRPr="00D61E47" w:rsidRDefault="006D6673" w:rsidP="00ED254B">
      <w:pPr>
        <w:spacing w:before="100" w:beforeAutospacing="1" w:after="100" w:afterAutospacing="1" w:line="480" w:lineRule="auto"/>
        <w:ind w:firstLine="720"/>
        <w:rPr>
          <w:ins w:id="1293" w:author="Elizabeth Marks" w:date="2021-04-27T03:09:00Z"/>
          <w:rFonts w:ascii="Times New Roman" w:hAnsi="Times New Roman" w:cs="Times New Roman"/>
          <w:bCs/>
          <w:sz w:val="24"/>
          <w:szCs w:val="24"/>
          <w:rPrChange w:id="1294" w:author="Elizabeth Marks" w:date="2021-04-27T05:35:00Z">
            <w:rPr>
              <w:ins w:id="1295" w:author="Elizabeth Marks" w:date="2021-04-27T03:09:00Z"/>
              <w:rFonts w:ascii="Times New Roman" w:hAnsi="Times New Roman" w:cs="Times New Roman"/>
              <w:bCs/>
              <w:sz w:val="24"/>
              <w:szCs w:val="24"/>
            </w:rPr>
          </w:rPrChange>
        </w:rPr>
      </w:pPr>
      <w:ins w:id="1296" w:author="Elizabeth Marks" w:date="2021-04-27T02:11:00Z">
        <w:r w:rsidRPr="00D61E47">
          <w:rPr>
            <w:rFonts w:ascii="Times New Roman" w:hAnsi="Times New Roman" w:cs="Times New Roman"/>
            <w:bCs/>
            <w:sz w:val="24"/>
            <w:szCs w:val="24"/>
            <w:rPrChange w:id="1297" w:author="Elizabeth Marks" w:date="2021-04-27T05:35:00Z">
              <w:rPr>
                <w:rFonts w:ascii="Times New Roman" w:hAnsi="Times New Roman" w:cs="Times New Roman"/>
                <w:bCs/>
                <w:sz w:val="24"/>
                <w:szCs w:val="24"/>
              </w:rPr>
            </w:rPrChange>
          </w:rPr>
          <w:t xml:space="preserve">While </w:t>
        </w:r>
      </w:ins>
      <w:ins w:id="1298" w:author="Elizabeth Marks" w:date="2021-04-27T02:30:00Z">
        <w:r w:rsidR="006745DD" w:rsidRPr="00D61E47">
          <w:rPr>
            <w:rFonts w:ascii="Times New Roman" w:hAnsi="Times New Roman" w:cs="Times New Roman"/>
            <w:bCs/>
            <w:sz w:val="24"/>
            <w:szCs w:val="24"/>
            <w:rPrChange w:id="1299" w:author="Elizabeth Marks" w:date="2021-04-27T05:35:00Z">
              <w:rPr>
                <w:rFonts w:ascii="Times New Roman" w:hAnsi="Times New Roman" w:cs="Times New Roman"/>
                <w:bCs/>
                <w:sz w:val="24"/>
                <w:szCs w:val="24"/>
              </w:rPr>
            </w:rPrChange>
          </w:rPr>
          <w:t>information about perks offered by technology companies shapes the perception of</w:t>
        </w:r>
      </w:ins>
      <w:ins w:id="1300" w:author="Elizabeth Marks" w:date="2021-04-27T02:11:00Z">
        <w:r w:rsidRPr="00D61E47">
          <w:rPr>
            <w:rFonts w:ascii="Times New Roman" w:hAnsi="Times New Roman" w:cs="Times New Roman"/>
            <w:bCs/>
            <w:sz w:val="24"/>
            <w:szCs w:val="24"/>
            <w:rPrChange w:id="1301" w:author="Elizabeth Marks" w:date="2021-04-27T05:35:00Z">
              <w:rPr>
                <w:rFonts w:ascii="Times New Roman" w:hAnsi="Times New Roman" w:cs="Times New Roman"/>
                <w:bCs/>
                <w:sz w:val="24"/>
                <w:szCs w:val="24"/>
              </w:rPr>
            </w:rPrChange>
          </w:rPr>
          <w:t xml:space="preserve"> observers</w:t>
        </w:r>
      </w:ins>
      <w:ins w:id="1302" w:author="Elizabeth Marks" w:date="2021-04-27T05:30:00Z">
        <w:r w:rsidR="00671768" w:rsidRPr="00D61E47">
          <w:rPr>
            <w:rFonts w:ascii="Times New Roman" w:hAnsi="Times New Roman" w:cs="Times New Roman"/>
            <w:bCs/>
            <w:sz w:val="24"/>
            <w:szCs w:val="24"/>
            <w:rPrChange w:id="1303" w:author="Elizabeth Marks" w:date="2021-04-27T05:35:00Z">
              <w:rPr>
                <w:rFonts w:ascii="Times New Roman" w:hAnsi="Times New Roman" w:cs="Times New Roman"/>
                <w:bCs/>
                <w:sz w:val="24"/>
                <w:szCs w:val="24"/>
              </w:rPr>
            </w:rPrChange>
          </w:rPr>
          <w:t>,</w:t>
        </w:r>
      </w:ins>
      <w:ins w:id="1304" w:author="Elizabeth Marks" w:date="2021-04-27T02:11:00Z">
        <w:r w:rsidRPr="00D61E47">
          <w:rPr>
            <w:rFonts w:ascii="Times New Roman" w:hAnsi="Times New Roman" w:cs="Times New Roman"/>
            <w:bCs/>
            <w:sz w:val="24"/>
            <w:szCs w:val="24"/>
            <w:rPrChange w:id="1305" w:author="Elizabeth Marks" w:date="2021-04-27T05:35:00Z">
              <w:rPr>
                <w:rFonts w:ascii="Times New Roman" w:hAnsi="Times New Roman" w:cs="Times New Roman"/>
                <w:bCs/>
                <w:sz w:val="24"/>
                <w:szCs w:val="24"/>
              </w:rPr>
            </w:rPrChange>
          </w:rPr>
          <w:t xml:space="preserve"> </w:t>
        </w:r>
      </w:ins>
      <w:ins w:id="1306" w:author="Elizabeth Marks" w:date="2021-04-27T02:30:00Z">
        <w:r w:rsidR="006745DD" w:rsidRPr="00D61E47">
          <w:rPr>
            <w:rFonts w:ascii="Times New Roman" w:hAnsi="Times New Roman" w:cs="Times New Roman"/>
            <w:bCs/>
            <w:sz w:val="24"/>
            <w:szCs w:val="24"/>
            <w:rPrChange w:id="1307" w:author="Elizabeth Marks" w:date="2021-04-27T05:35:00Z">
              <w:rPr>
                <w:rFonts w:ascii="Times New Roman" w:hAnsi="Times New Roman" w:cs="Times New Roman"/>
                <w:bCs/>
                <w:sz w:val="24"/>
                <w:szCs w:val="24"/>
              </w:rPr>
            </w:rPrChange>
          </w:rPr>
          <w:t xml:space="preserve">it </w:t>
        </w:r>
      </w:ins>
      <w:ins w:id="1308" w:author="Elizabeth Marks" w:date="2021-04-27T02:11:00Z">
        <w:r w:rsidRPr="00D61E47">
          <w:rPr>
            <w:rFonts w:ascii="Times New Roman" w:hAnsi="Times New Roman" w:cs="Times New Roman"/>
            <w:bCs/>
            <w:sz w:val="24"/>
            <w:szCs w:val="24"/>
            <w:rPrChange w:id="1309" w:author="Elizabeth Marks" w:date="2021-04-27T05:35:00Z">
              <w:rPr>
                <w:rFonts w:ascii="Times New Roman" w:hAnsi="Times New Roman" w:cs="Times New Roman"/>
                <w:bCs/>
                <w:sz w:val="24"/>
                <w:szCs w:val="24"/>
              </w:rPr>
            </w:rPrChange>
          </w:rPr>
          <w:t>also work</w:t>
        </w:r>
      </w:ins>
      <w:ins w:id="1310" w:author="Elizabeth Marks" w:date="2021-04-27T02:30:00Z">
        <w:r w:rsidR="006745DD" w:rsidRPr="00D61E47">
          <w:rPr>
            <w:rFonts w:ascii="Times New Roman" w:hAnsi="Times New Roman" w:cs="Times New Roman"/>
            <w:bCs/>
            <w:sz w:val="24"/>
            <w:szCs w:val="24"/>
            <w:rPrChange w:id="1311" w:author="Elizabeth Marks" w:date="2021-04-27T05:35:00Z">
              <w:rPr>
                <w:rFonts w:ascii="Times New Roman" w:hAnsi="Times New Roman" w:cs="Times New Roman"/>
                <w:bCs/>
                <w:sz w:val="24"/>
                <w:szCs w:val="24"/>
              </w:rPr>
            </w:rPrChange>
          </w:rPr>
          <w:t>s</w:t>
        </w:r>
      </w:ins>
      <w:ins w:id="1312" w:author="Elizabeth Marks" w:date="2021-04-27T02:11:00Z">
        <w:r w:rsidRPr="00D61E47">
          <w:rPr>
            <w:rFonts w:ascii="Times New Roman" w:hAnsi="Times New Roman" w:cs="Times New Roman"/>
            <w:bCs/>
            <w:sz w:val="24"/>
            <w:szCs w:val="24"/>
            <w:rPrChange w:id="1313" w:author="Elizabeth Marks" w:date="2021-04-27T05:35:00Z">
              <w:rPr>
                <w:rFonts w:ascii="Times New Roman" w:hAnsi="Times New Roman" w:cs="Times New Roman"/>
                <w:bCs/>
                <w:sz w:val="24"/>
                <w:szCs w:val="24"/>
              </w:rPr>
            </w:rPrChange>
          </w:rPr>
          <w:t xml:space="preserve"> to shape the organizational culture</w:t>
        </w:r>
      </w:ins>
      <w:ins w:id="1314" w:author="Elizabeth Marks" w:date="2021-04-27T02:12:00Z">
        <w:r w:rsidRPr="00D61E47">
          <w:rPr>
            <w:rFonts w:ascii="Times New Roman" w:hAnsi="Times New Roman" w:cs="Times New Roman"/>
            <w:bCs/>
            <w:sz w:val="24"/>
            <w:szCs w:val="24"/>
            <w:rPrChange w:id="1315" w:author="Elizabeth Marks" w:date="2021-04-27T05:35:00Z">
              <w:rPr>
                <w:rFonts w:ascii="Times New Roman" w:hAnsi="Times New Roman" w:cs="Times New Roman"/>
                <w:bCs/>
                <w:sz w:val="24"/>
                <w:szCs w:val="24"/>
              </w:rPr>
            </w:rPrChange>
          </w:rPr>
          <w:t xml:space="preserve"> within</w:t>
        </w:r>
      </w:ins>
      <w:ins w:id="1316" w:author="Elizabeth Marks" w:date="2021-04-27T02:38:00Z">
        <w:r w:rsidR="001476B2" w:rsidRPr="00D61E47">
          <w:rPr>
            <w:rFonts w:ascii="Times New Roman" w:hAnsi="Times New Roman" w:cs="Times New Roman"/>
            <w:bCs/>
            <w:sz w:val="24"/>
            <w:szCs w:val="24"/>
            <w:rPrChange w:id="1317" w:author="Elizabeth Marks" w:date="2021-04-27T05:35:00Z">
              <w:rPr>
                <w:rFonts w:ascii="Times New Roman" w:hAnsi="Times New Roman" w:cs="Times New Roman"/>
                <w:bCs/>
                <w:sz w:val="24"/>
                <w:szCs w:val="24"/>
              </w:rPr>
            </w:rPrChange>
          </w:rPr>
          <w:t xml:space="preserve"> by creating norms</w:t>
        </w:r>
      </w:ins>
      <w:ins w:id="1318" w:author="Elizabeth Marks" w:date="2021-04-27T02:12:00Z">
        <w:r w:rsidRPr="00D61E47">
          <w:rPr>
            <w:rFonts w:ascii="Times New Roman" w:hAnsi="Times New Roman" w:cs="Times New Roman"/>
            <w:bCs/>
            <w:sz w:val="24"/>
            <w:szCs w:val="24"/>
            <w:rPrChange w:id="1319" w:author="Elizabeth Marks" w:date="2021-04-27T05:35:00Z">
              <w:rPr>
                <w:rFonts w:ascii="Times New Roman" w:hAnsi="Times New Roman" w:cs="Times New Roman"/>
                <w:bCs/>
                <w:sz w:val="24"/>
                <w:szCs w:val="24"/>
              </w:rPr>
            </w:rPrChange>
          </w:rPr>
          <w:t>.</w:t>
        </w:r>
      </w:ins>
      <w:ins w:id="1320" w:author="Elizabeth Marks" w:date="2021-04-27T02:41:00Z">
        <w:r w:rsidR="00A60006" w:rsidRPr="00D61E47">
          <w:rPr>
            <w:rFonts w:ascii="Times New Roman" w:hAnsi="Times New Roman" w:cs="Times New Roman"/>
            <w:bCs/>
            <w:sz w:val="24"/>
            <w:szCs w:val="24"/>
            <w:rPrChange w:id="1321" w:author="Elizabeth Marks" w:date="2021-04-27T05:35:00Z">
              <w:rPr>
                <w:rFonts w:ascii="Times New Roman" w:hAnsi="Times New Roman" w:cs="Times New Roman"/>
                <w:bCs/>
                <w:sz w:val="24"/>
                <w:szCs w:val="24"/>
              </w:rPr>
            </w:rPrChange>
          </w:rPr>
          <w:t xml:space="preserve"> Norms </w:t>
        </w:r>
      </w:ins>
      <w:ins w:id="1322" w:author="Elizabeth Marks" w:date="2021-04-27T02:44:00Z">
        <w:r w:rsidR="00B36109" w:rsidRPr="00D61E47">
          <w:rPr>
            <w:rFonts w:ascii="Times New Roman" w:hAnsi="Times New Roman" w:cs="Times New Roman"/>
            <w:bCs/>
            <w:sz w:val="24"/>
            <w:szCs w:val="24"/>
            <w:rPrChange w:id="1323" w:author="Elizabeth Marks" w:date="2021-04-27T05:35:00Z">
              <w:rPr>
                <w:rFonts w:ascii="Times New Roman" w:hAnsi="Times New Roman" w:cs="Times New Roman"/>
                <w:bCs/>
                <w:sz w:val="24"/>
                <w:szCs w:val="24"/>
              </w:rPr>
            </w:rPrChange>
          </w:rPr>
          <w:t xml:space="preserve">are the social </w:t>
        </w:r>
        <w:r w:rsidR="00ED3D9E" w:rsidRPr="00D61E47">
          <w:rPr>
            <w:rFonts w:ascii="Times New Roman" w:hAnsi="Times New Roman" w:cs="Times New Roman"/>
            <w:bCs/>
            <w:sz w:val="24"/>
            <w:szCs w:val="24"/>
            <w:rPrChange w:id="1324" w:author="Elizabeth Marks" w:date="2021-04-27T05:35:00Z">
              <w:rPr>
                <w:rFonts w:ascii="Times New Roman" w:hAnsi="Times New Roman" w:cs="Times New Roman"/>
                <w:bCs/>
                <w:sz w:val="24"/>
                <w:szCs w:val="24"/>
              </w:rPr>
            </w:rPrChange>
          </w:rPr>
          <w:t>patterns within a group that govern the beha</w:t>
        </w:r>
      </w:ins>
      <w:ins w:id="1325" w:author="Elizabeth Marks" w:date="2021-04-27T02:45:00Z">
        <w:r w:rsidR="00ED3D9E" w:rsidRPr="00D61E47">
          <w:rPr>
            <w:rFonts w:ascii="Times New Roman" w:hAnsi="Times New Roman" w:cs="Times New Roman"/>
            <w:bCs/>
            <w:sz w:val="24"/>
            <w:szCs w:val="24"/>
            <w:rPrChange w:id="1326" w:author="Elizabeth Marks" w:date="2021-04-27T05:35:00Z">
              <w:rPr>
                <w:rFonts w:ascii="Times New Roman" w:hAnsi="Times New Roman" w:cs="Times New Roman"/>
                <w:bCs/>
                <w:sz w:val="24"/>
                <w:szCs w:val="24"/>
              </w:rPr>
            </w:rPrChange>
          </w:rPr>
          <w:t>viour of its members</w:t>
        </w:r>
      </w:ins>
      <w:ins w:id="1327" w:author="Elizabeth Marks" w:date="2021-04-27T02:47:00Z">
        <w:r w:rsidR="00B61416" w:rsidRPr="00D61E47">
          <w:rPr>
            <w:rFonts w:ascii="Times New Roman" w:hAnsi="Times New Roman" w:cs="Times New Roman"/>
            <w:bCs/>
            <w:sz w:val="24"/>
            <w:szCs w:val="24"/>
            <w:rPrChange w:id="1328" w:author="Elizabeth Marks" w:date="2021-04-27T05:35:00Z">
              <w:rPr>
                <w:rFonts w:ascii="Times New Roman" w:hAnsi="Times New Roman" w:cs="Times New Roman"/>
                <w:bCs/>
                <w:sz w:val="24"/>
                <w:szCs w:val="24"/>
              </w:rPr>
            </w:rPrChange>
          </w:rPr>
          <w:t xml:space="preserve"> and </w:t>
        </w:r>
        <w:r w:rsidR="00CB0790" w:rsidRPr="00D61E47">
          <w:rPr>
            <w:rFonts w:ascii="Times New Roman" w:hAnsi="Times New Roman" w:cs="Times New Roman"/>
            <w:bCs/>
            <w:sz w:val="24"/>
            <w:szCs w:val="24"/>
            <w:rPrChange w:id="1329" w:author="Elizabeth Marks" w:date="2021-04-27T05:35:00Z">
              <w:rPr>
                <w:rFonts w:ascii="Times New Roman" w:hAnsi="Times New Roman" w:cs="Times New Roman"/>
                <w:bCs/>
                <w:sz w:val="24"/>
                <w:szCs w:val="24"/>
              </w:rPr>
            </w:rPrChange>
          </w:rPr>
          <w:t>influence what behaviour members approve or disapprove of</w:t>
        </w:r>
      </w:ins>
      <w:ins w:id="1330" w:author="Elizabeth Marks" w:date="2021-04-27T02:45:00Z">
        <w:r w:rsidR="00ED3D9E" w:rsidRPr="00D61E47">
          <w:rPr>
            <w:rFonts w:ascii="Times New Roman" w:hAnsi="Times New Roman" w:cs="Times New Roman"/>
            <w:bCs/>
            <w:sz w:val="24"/>
            <w:szCs w:val="24"/>
            <w:rPrChange w:id="1331" w:author="Elizabeth Marks" w:date="2021-04-27T05:35:00Z">
              <w:rPr>
                <w:rFonts w:ascii="Times New Roman" w:hAnsi="Times New Roman" w:cs="Times New Roman"/>
                <w:bCs/>
                <w:sz w:val="24"/>
                <w:szCs w:val="24"/>
              </w:rPr>
            </w:rPrChange>
          </w:rPr>
          <w:t xml:space="preserve"> </w:t>
        </w:r>
        <w:r w:rsidR="0038476A" w:rsidRPr="00D61E47">
          <w:rPr>
            <w:rFonts w:ascii="Times New Roman" w:hAnsi="Times New Roman" w:cs="Times New Roman"/>
            <w:bCs/>
            <w:sz w:val="24"/>
            <w:szCs w:val="24"/>
            <w:rPrChange w:id="1332" w:author="Elizabeth Marks" w:date="2021-04-27T05:35:00Z">
              <w:rPr>
                <w:rFonts w:ascii="Times New Roman" w:hAnsi="Times New Roman" w:cs="Times New Roman"/>
                <w:bCs/>
                <w:sz w:val="24"/>
                <w:szCs w:val="24"/>
              </w:rPr>
            </w:rPrChange>
          </w:rPr>
          <w:t>(Morris, Hong, Chiu &amp; Liu, 2015).</w:t>
        </w:r>
      </w:ins>
      <w:ins w:id="1333" w:author="Elizabeth Marks" w:date="2021-04-27T02:12:00Z">
        <w:r w:rsidRPr="00D61E47">
          <w:rPr>
            <w:rFonts w:ascii="Times New Roman" w:hAnsi="Times New Roman" w:cs="Times New Roman"/>
            <w:bCs/>
            <w:sz w:val="24"/>
            <w:szCs w:val="24"/>
            <w:rPrChange w:id="1334" w:author="Elizabeth Marks" w:date="2021-04-27T05:35:00Z">
              <w:rPr>
                <w:rFonts w:ascii="Times New Roman" w:hAnsi="Times New Roman" w:cs="Times New Roman"/>
                <w:bCs/>
                <w:sz w:val="24"/>
                <w:szCs w:val="24"/>
              </w:rPr>
            </w:rPrChange>
          </w:rPr>
          <w:t xml:space="preserve"> </w:t>
        </w:r>
      </w:ins>
      <w:ins w:id="1335" w:author="Elizabeth Marks" w:date="2021-04-27T02:30:00Z">
        <w:r w:rsidR="004513D9" w:rsidRPr="00D61E47">
          <w:rPr>
            <w:rFonts w:ascii="Times New Roman" w:hAnsi="Times New Roman" w:cs="Times New Roman"/>
            <w:bCs/>
            <w:sz w:val="24"/>
            <w:szCs w:val="24"/>
            <w:rPrChange w:id="1336" w:author="Elizabeth Marks" w:date="2021-04-27T05:35:00Z">
              <w:rPr>
                <w:rFonts w:ascii="Times New Roman" w:hAnsi="Times New Roman" w:cs="Times New Roman"/>
                <w:bCs/>
                <w:sz w:val="24"/>
                <w:szCs w:val="24"/>
              </w:rPr>
            </w:rPrChange>
          </w:rPr>
          <w:t xml:space="preserve">Information that describes </w:t>
        </w:r>
      </w:ins>
      <w:ins w:id="1337" w:author="Elizabeth Marks" w:date="2021-04-27T02:31:00Z">
        <w:r w:rsidR="004513D9" w:rsidRPr="00D61E47">
          <w:rPr>
            <w:rFonts w:ascii="Times New Roman" w:hAnsi="Times New Roman" w:cs="Times New Roman"/>
            <w:bCs/>
            <w:sz w:val="24"/>
            <w:szCs w:val="24"/>
            <w:rPrChange w:id="1338" w:author="Elizabeth Marks" w:date="2021-04-27T05:35:00Z">
              <w:rPr>
                <w:rFonts w:ascii="Times New Roman" w:hAnsi="Times New Roman" w:cs="Times New Roman"/>
                <w:bCs/>
                <w:sz w:val="24"/>
                <w:szCs w:val="24"/>
              </w:rPr>
            </w:rPrChange>
          </w:rPr>
          <w:t>the behaviour of members within a group is called a descriptive norm</w:t>
        </w:r>
      </w:ins>
      <w:ins w:id="1339" w:author="Elizabeth Marks" w:date="2021-04-27T05:30:00Z">
        <w:r w:rsidR="00141DEC" w:rsidRPr="00D61E47">
          <w:rPr>
            <w:rFonts w:ascii="Times New Roman" w:hAnsi="Times New Roman" w:cs="Times New Roman"/>
            <w:bCs/>
            <w:sz w:val="24"/>
            <w:szCs w:val="24"/>
            <w:rPrChange w:id="1340" w:author="Elizabeth Marks" w:date="2021-04-27T05:35:00Z">
              <w:rPr>
                <w:rFonts w:ascii="Times New Roman" w:hAnsi="Times New Roman" w:cs="Times New Roman"/>
                <w:bCs/>
                <w:sz w:val="24"/>
                <w:szCs w:val="24"/>
              </w:rPr>
            </w:rPrChange>
          </w:rPr>
          <w:t>,</w:t>
        </w:r>
      </w:ins>
      <w:ins w:id="1341" w:author="Elizabeth Marks" w:date="2021-04-27T02:31:00Z">
        <w:r w:rsidR="004513D9" w:rsidRPr="00D61E47">
          <w:rPr>
            <w:rFonts w:ascii="Times New Roman" w:hAnsi="Times New Roman" w:cs="Times New Roman"/>
            <w:bCs/>
            <w:sz w:val="24"/>
            <w:szCs w:val="24"/>
            <w:rPrChange w:id="1342" w:author="Elizabeth Marks" w:date="2021-04-27T05:35:00Z">
              <w:rPr>
                <w:rFonts w:ascii="Times New Roman" w:hAnsi="Times New Roman" w:cs="Times New Roman"/>
                <w:bCs/>
                <w:sz w:val="24"/>
                <w:szCs w:val="24"/>
              </w:rPr>
            </w:rPrChange>
          </w:rPr>
          <w:t xml:space="preserve"> and it has </w:t>
        </w:r>
        <w:r w:rsidR="004513D9" w:rsidRPr="00D61E47">
          <w:rPr>
            <w:rFonts w:ascii="Times New Roman" w:hAnsi="Times New Roman" w:cs="Times New Roman"/>
            <w:bCs/>
            <w:sz w:val="24"/>
            <w:szCs w:val="24"/>
            <w:rPrChange w:id="1343" w:author="Elizabeth Marks" w:date="2021-04-27T05:35:00Z">
              <w:rPr>
                <w:rFonts w:ascii="Times New Roman" w:hAnsi="Times New Roman" w:cs="Times New Roman"/>
                <w:bCs/>
                <w:sz w:val="24"/>
                <w:szCs w:val="24"/>
              </w:rPr>
            </w:rPrChange>
          </w:rPr>
          <w:lastRenderedPageBreak/>
          <w:t>been shown to have a powerful influence on the behaviour of others</w:t>
        </w:r>
        <w:r w:rsidR="008D4D7C" w:rsidRPr="00D61E47">
          <w:rPr>
            <w:rFonts w:ascii="Times New Roman" w:hAnsi="Times New Roman" w:cs="Times New Roman"/>
            <w:bCs/>
            <w:sz w:val="24"/>
            <w:szCs w:val="24"/>
            <w:rPrChange w:id="1344" w:author="Elizabeth Marks" w:date="2021-04-27T05:35:00Z">
              <w:rPr>
                <w:rFonts w:ascii="Times New Roman" w:hAnsi="Times New Roman" w:cs="Times New Roman"/>
                <w:bCs/>
                <w:sz w:val="24"/>
                <w:szCs w:val="24"/>
              </w:rPr>
            </w:rPrChange>
          </w:rPr>
          <w:t xml:space="preserve"> (</w:t>
        </w:r>
      </w:ins>
      <w:ins w:id="1345" w:author="Elizabeth Marks" w:date="2021-04-27T02:32:00Z">
        <w:r w:rsidR="008D4D7C" w:rsidRPr="00D61E47">
          <w:rPr>
            <w:rFonts w:ascii="Times New Roman" w:hAnsi="Times New Roman" w:cs="Times New Roman"/>
            <w:bCs/>
            <w:sz w:val="24"/>
            <w:szCs w:val="24"/>
            <w:rPrChange w:id="1346" w:author="Elizabeth Marks" w:date="2021-04-27T05:35:00Z">
              <w:rPr>
                <w:rFonts w:ascii="Times New Roman" w:hAnsi="Times New Roman" w:cs="Times New Roman"/>
                <w:bCs/>
                <w:sz w:val="24"/>
                <w:szCs w:val="24"/>
              </w:rPr>
            </w:rPrChange>
          </w:rPr>
          <w:fldChar w:fldCharType="begin"/>
        </w:r>
        <w:r w:rsidR="008D4D7C" w:rsidRPr="00D61E47">
          <w:rPr>
            <w:rFonts w:ascii="Times New Roman" w:hAnsi="Times New Roman" w:cs="Times New Roman"/>
            <w:bCs/>
            <w:sz w:val="24"/>
            <w:szCs w:val="24"/>
            <w:rPrChange w:id="1347" w:author="Elizabeth Marks" w:date="2021-04-27T05:35:00Z">
              <w:rPr>
                <w:rFonts w:ascii="Times New Roman" w:hAnsi="Times New Roman" w:cs="Times New Roman"/>
                <w:bCs/>
                <w:sz w:val="24"/>
                <w:szCs w:val="24"/>
              </w:rPr>
            </w:rPrChange>
          </w:rPr>
          <w:instrText xml:space="preserve"> HYPERLINK "C:\\Users\\elizk\\Downloads\\conservation20study20normative20beliefs20most20influential.pdf" </w:instrText>
        </w:r>
        <w:r w:rsidR="008D4D7C" w:rsidRPr="00D61E47">
          <w:rPr>
            <w:rFonts w:ascii="Times New Roman" w:hAnsi="Times New Roman" w:cs="Times New Roman"/>
            <w:bCs/>
            <w:sz w:val="24"/>
            <w:szCs w:val="24"/>
            <w:rPrChange w:id="1348" w:author="Elizabeth Marks" w:date="2021-04-27T05:35:00Z">
              <w:rPr>
                <w:rFonts w:ascii="Times New Roman" w:hAnsi="Times New Roman" w:cs="Times New Roman"/>
                <w:bCs/>
                <w:sz w:val="24"/>
                <w:szCs w:val="24"/>
              </w:rPr>
            </w:rPrChange>
          </w:rPr>
        </w:r>
        <w:r w:rsidR="008D4D7C" w:rsidRPr="00D61E47">
          <w:rPr>
            <w:rFonts w:ascii="Times New Roman" w:hAnsi="Times New Roman" w:cs="Times New Roman"/>
            <w:bCs/>
            <w:sz w:val="24"/>
            <w:szCs w:val="24"/>
            <w:rPrChange w:id="1349" w:author="Elizabeth Marks" w:date="2021-04-27T05:35:00Z">
              <w:rPr>
                <w:rFonts w:ascii="Times New Roman" w:hAnsi="Times New Roman" w:cs="Times New Roman"/>
                <w:bCs/>
                <w:sz w:val="24"/>
                <w:szCs w:val="24"/>
              </w:rPr>
            </w:rPrChange>
          </w:rPr>
          <w:fldChar w:fldCharType="separate"/>
        </w:r>
        <w:r w:rsidR="008D4D7C" w:rsidRPr="00D61E47">
          <w:rPr>
            <w:rStyle w:val="Hyperlink"/>
            <w:rFonts w:ascii="Times New Roman" w:hAnsi="Times New Roman" w:cs="Times New Roman"/>
            <w:bCs/>
            <w:sz w:val="24"/>
            <w:szCs w:val="24"/>
            <w:rPrChange w:id="1350" w:author="Elizabeth Marks" w:date="2021-04-27T05:35:00Z">
              <w:rPr>
                <w:rStyle w:val="Hyperlink"/>
                <w:rFonts w:ascii="Times New Roman" w:hAnsi="Times New Roman" w:cs="Times New Roman"/>
                <w:bCs/>
                <w:sz w:val="24"/>
                <w:szCs w:val="24"/>
              </w:rPr>
            </w:rPrChange>
          </w:rPr>
          <w:t>Cialdini, 2007</w:t>
        </w:r>
        <w:r w:rsidR="008D4D7C" w:rsidRPr="00D61E47">
          <w:rPr>
            <w:rFonts w:ascii="Times New Roman" w:hAnsi="Times New Roman" w:cs="Times New Roman"/>
            <w:bCs/>
            <w:sz w:val="24"/>
            <w:szCs w:val="24"/>
            <w:rPrChange w:id="1351" w:author="Elizabeth Marks" w:date="2021-04-27T05:35:00Z">
              <w:rPr>
                <w:rFonts w:ascii="Times New Roman" w:hAnsi="Times New Roman" w:cs="Times New Roman"/>
                <w:bCs/>
                <w:sz w:val="24"/>
                <w:szCs w:val="24"/>
              </w:rPr>
            </w:rPrChange>
          </w:rPr>
          <w:fldChar w:fldCharType="end"/>
        </w:r>
      </w:ins>
      <w:ins w:id="1352" w:author="Elizabeth Marks" w:date="2021-04-27T02:31:00Z">
        <w:r w:rsidR="008D4D7C" w:rsidRPr="00D61E47">
          <w:rPr>
            <w:rFonts w:ascii="Times New Roman" w:hAnsi="Times New Roman" w:cs="Times New Roman"/>
            <w:bCs/>
            <w:sz w:val="24"/>
            <w:szCs w:val="24"/>
            <w:rPrChange w:id="1353" w:author="Elizabeth Marks" w:date="2021-04-27T05:35:00Z">
              <w:rPr>
                <w:rFonts w:ascii="Times New Roman" w:hAnsi="Times New Roman" w:cs="Times New Roman"/>
                <w:bCs/>
                <w:sz w:val="24"/>
                <w:szCs w:val="24"/>
              </w:rPr>
            </w:rPrChange>
          </w:rPr>
          <w:t>)</w:t>
        </w:r>
      </w:ins>
      <w:ins w:id="1354" w:author="Elizabeth Marks" w:date="2021-04-27T02:32:00Z">
        <w:r w:rsidR="00B7538A" w:rsidRPr="00D61E47">
          <w:rPr>
            <w:rFonts w:ascii="Times New Roman" w:hAnsi="Times New Roman" w:cs="Times New Roman"/>
            <w:bCs/>
            <w:sz w:val="24"/>
            <w:szCs w:val="24"/>
            <w:rPrChange w:id="1355" w:author="Elizabeth Marks" w:date="2021-04-27T05:35:00Z">
              <w:rPr>
                <w:rFonts w:ascii="Times New Roman" w:hAnsi="Times New Roman" w:cs="Times New Roman"/>
                <w:bCs/>
                <w:sz w:val="24"/>
                <w:szCs w:val="24"/>
              </w:rPr>
            </w:rPrChange>
          </w:rPr>
          <w:t>.</w:t>
        </w:r>
      </w:ins>
      <w:ins w:id="1356" w:author="Elizabeth Marks" w:date="2021-04-27T02:35:00Z">
        <w:r w:rsidR="00622B2F" w:rsidRPr="00D61E47">
          <w:rPr>
            <w:rFonts w:ascii="Times New Roman" w:hAnsi="Times New Roman" w:cs="Times New Roman"/>
            <w:bCs/>
            <w:sz w:val="24"/>
            <w:szCs w:val="24"/>
            <w:rPrChange w:id="1357" w:author="Elizabeth Marks" w:date="2021-04-27T05:35:00Z">
              <w:rPr>
                <w:rFonts w:ascii="Times New Roman" w:hAnsi="Times New Roman" w:cs="Times New Roman"/>
                <w:bCs/>
                <w:sz w:val="24"/>
                <w:szCs w:val="24"/>
              </w:rPr>
            </w:rPrChange>
          </w:rPr>
          <w:t xml:space="preserve"> </w:t>
        </w:r>
      </w:ins>
      <w:ins w:id="1358" w:author="Elizabeth Marks" w:date="2021-04-27T02:36:00Z">
        <w:r w:rsidR="00DB7445" w:rsidRPr="00D61E47">
          <w:rPr>
            <w:rFonts w:ascii="Times New Roman" w:hAnsi="Times New Roman" w:cs="Times New Roman"/>
            <w:bCs/>
            <w:sz w:val="24"/>
            <w:szCs w:val="24"/>
            <w:rPrChange w:id="1359" w:author="Elizabeth Marks" w:date="2021-04-27T05:35:00Z">
              <w:rPr>
                <w:rFonts w:ascii="Times New Roman" w:hAnsi="Times New Roman" w:cs="Times New Roman"/>
                <w:bCs/>
                <w:sz w:val="24"/>
                <w:szCs w:val="24"/>
              </w:rPr>
            </w:rPrChange>
          </w:rPr>
          <w:t>When organizations</w:t>
        </w:r>
        <w:r w:rsidR="005B2D76" w:rsidRPr="00D61E47">
          <w:rPr>
            <w:rFonts w:ascii="Times New Roman" w:hAnsi="Times New Roman" w:cs="Times New Roman"/>
            <w:bCs/>
            <w:sz w:val="24"/>
            <w:szCs w:val="24"/>
            <w:rPrChange w:id="1360" w:author="Elizabeth Marks" w:date="2021-04-27T05:35:00Z">
              <w:rPr>
                <w:rFonts w:ascii="Times New Roman" w:hAnsi="Times New Roman" w:cs="Times New Roman"/>
                <w:bCs/>
                <w:sz w:val="24"/>
                <w:szCs w:val="24"/>
              </w:rPr>
            </w:rPrChange>
          </w:rPr>
          <w:t xml:space="preserve"> promote the </w:t>
        </w:r>
        <w:proofErr w:type="gramStart"/>
        <w:r w:rsidR="005B2D76" w:rsidRPr="00D61E47">
          <w:rPr>
            <w:rFonts w:ascii="Times New Roman" w:hAnsi="Times New Roman" w:cs="Times New Roman"/>
            <w:bCs/>
            <w:sz w:val="24"/>
            <w:szCs w:val="24"/>
            <w:rPrChange w:id="1361" w:author="Elizabeth Marks" w:date="2021-04-27T05:35:00Z">
              <w:rPr>
                <w:rFonts w:ascii="Times New Roman" w:hAnsi="Times New Roman" w:cs="Times New Roman"/>
                <w:bCs/>
                <w:sz w:val="24"/>
                <w:szCs w:val="24"/>
              </w:rPr>
            </w:rPrChange>
          </w:rPr>
          <w:t>perks</w:t>
        </w:r>
        <w:proofErr w:type="gramEnd"/>
        <w:r w:rsidR="005B2D76" w:rsidRPr="00D61E47">
          <w:rPr>
            <w:rFonts w:ascii="Times New Roman" w:hAnsi="Times New Roman" w:cs="Times New Roman"/>
            <w:bCs/>
            <w:sz w:val="24"/>
            <w:szCs w:val="24"/>
            <w:rPrChange w:id="1362" w:author="Elizabeth Marks" w:date="2021-04-27T05:35:00Z">
              <w:rPr>
                <w:rFonts w:ascii="Times New Roman" w:hAnsi="Times New Roman" w:cs="Times New Roman"/>
                <w:bCs/>
                <w:sz w:val="24"/>
                <w:szCs w:val="24"/>
              </w:rPr>
            </w:rPrChange>
          </w:rPr>
          <w:t xml:space="preserve"> they have available for employee us</w:t>
        </w:r>
      </w:ins>
      <w:ins w:id="1363" w:author="Elizabeth Marks" w:date="2021-04-27T02:37:00Z">
        <w:r w:rsidR="00741C22" w:rsidRPr="00D61E47">
          <w:rPr>
            <w:rFonts w:ascii="Times New Roman" w:hAnsi="Times New Roman" w:cs="Times New Roman"/>
            <w:bCs/>
            <w:sz w:val="24"/>
            <w:szCs w:val="24"/>
            <w:rPrChange w:id="1364" w:author="Elizabeth Marks" w:date="2021-04-27T05:35:00Z">
              <w:rPr>
                <w:rFonts w:ascii="Times New Roman" w:hAnsi="Times New Roman" w:cs="Times New Roman"/>
                <w:bCs/>
                <w:sz w:val="24"/>
                <w:szCs w:val="24"/>
              </w:rPr>
            </w:rPrChange>
          </w:rPr>
          <w:t>e</w:t>
        </w:r>
      </w:ins>
      <w:ins w:id="1365" w:author="Elizabeth Marks" w:date="2021-04-27T02:36:00Z">
        <w:r w:rsidR="005B2D76" w:rsidRPr="00D61E47">
          <w:rPr>
            <w:rFonts w:ascii="Times New Roman" w:hAnsi="Times New Roman" w:cs="Times New Roman"/>
            <w:bCs/>
            <w:sz w:val="24"/>
            <w:szCs w:val="24"/>
            <w:rPrChange w:id="1366" w:author="Elizabeth Marks" w:date="2021-04-27T05:35:00Z">
              <w:rPr>
                <w:rFonts w:ascii="Times New Roman" w:hAnsi="Times New Roman" w:cs="Times New Roman"/>
                <w:bCs/>
                <w:sz w:val="24"/>
                <w:szCs w:val="24"/>
              </w:rPr>
            </w:rPrChange>
          </w:rPr>
          <w:t>, such as those describe</w:t>
        </w:r>
      </w:ins>
      <w:ins w:id="1367" w:author="Elizabeth Marks" w:date="2021-04-27T05:30:00Z">
        <w:r w:rsidR="00141DEC" w:rsidRPr="00D61E47">
          <w:rPr>
            <w:rFonts w:ascii="Times New Roman" w:hAnsi="Times New Roman" w:cs="Times New Roman"/>
            <w:bCs/>
            <w:sz w:val="24"/>
            <w:szCs w:val="24"/>
            <w:rPrChange w:id="1368" w:author="Elizabeth Marks" w:date="2021-04-27T05:35:00Z">
              <w:rPr>
                <w:rFonts w:ascii="Times New Roman" w:hAnsi="Times New Roman" w:cs="Times New Roman"/>
                <w:bCs/>
                <w:sz w:val="24"/>
                <w:szCs w:val="24"/>
              </w:rPr>
            </w:rPrChange>
          </w:rPr>
          <w:t>d</w:t>
        </w:r>
      </w:ins>
      <w:ins w:id="1369" w:author="Elizabeth Marks" w:date="2021-04-27T02:36:00Z">
        <w:r w:rsidR="005B2D76" w:rsidRPr="00D61E47">
          <w:rPr>
            <w:rFonts w:ascii="Times New Roman" w:hAnsi="Times New Roman" w:cs="Times New Roman"/>
            <w:bCs/>
            <w:sz w:val="24"/>
            <w:szCs w:val="24"/>
            <w:rPrChange w:id="1370" w:author="Elizabeth Marks" w:date="2021-04-27T05:35:00Z">
              <w:rPr>
                <w:rFonts w:ascii="Times New Roman" w:hAnsi="Times New Roman" w:cs="Times New Roman"/>
                <w:bCs/>
                <w:sz w:val="24"/>
                <w:szCs w:val="24"/>
              </w:rPr>
            </w:rPrChange>
          </w:rPr>
          <w:t xml:space="preserve"> above</w:t>
        </w:r>
      </w:ins>
      <w:ins w:id="1371" w:author="Elizabeth Marks" w:date="2021-04-27T02:37:00Z">
        <w:r w:rsidR="005B2D76" w:rsidRPr="00D61E47">
          <w:rPr>
            <w:rFonts w:ascii="Times New Roman" w:hAnsi="Times New Roman" w:cs="Times New Roman"/>
            <w:bCs/>
            <w:sz w:val="24"/>
            <w:szCs w:val="24"/>
            <w:rPrChange w:id="1372" w:author="Elizabeth Marks" w:date="2021-04-27T05:35:00Z">
              <w:rPr>
                <w:rFonts w:ascii="Times New Roman" w:hAnsi="Times New Roman" w:cs="Times New Roman"/>
                <w:bCs/>
                <w:sz w:val="24"/>
                <w:szCs w:val="24"/>
              </w:rPr>
            </w:rPrChange>
          </w:rPr>
          <w:t xml:space="preserve">, </w:t>
        </w:r>
        <w:r w:rsidR="009A7E91" w:rsidRPr="00D61E47">
          <w:rPr>
            <w:rFonts w:ascii="Times New Roman" w:hAnsi="Times New Roman" w:cs="Times New Roman"/>
            <w:bCs/>
            <w:sz w:val="24"/>
            <w:szCs w:val="24"/>
            <w:rPrChange w:id="1373" w:author="Elizabeth Marks" w:date="2021-04-27T05:35:00Z">
              <w:rPr>
                <w:rFonts w:ascii="Times New Roman" w:hAnsi="Times New Roman" w:cs="Times New Roman"/>
                <w:bCs/>
                <w:sz w:val="24"/>
                <w:szCs w:val="24"/>
              </w:rPr>
            </w:rPrChange>
          </w:rPr>
          <w:t>they establish norms for new employees to follow</w:t>
        </w:r>
        <w:r w:rsidR="00741C22" w:rsidRPr="00D61E47">
          <w:rPr>
            <w:rFonts w:ascii="Times New Roman" w:hAnsi="Times New Roman" w:cs="Times New Roman"/>
            <w:bCs/>
            <w:sz w:val="24"/>
            <w:szCs w:val="24"/>
            <w:rPrChange w:id="1374" w:author="Elizabeth Marks" w:date="2021-04-27T05:35:00Z">
              <w:rPr>
                <w:rFonts w:ascii="Times New Roman" w:hAnsi="Times New Roman" w:cs="Times New Roman"/>
                <w:bCs/>
                <w:sz w:val="24"/>
                <w:szCs w:val="24"/>
              </w:rPr>
            </w:rPrChange>
          </w:rPr>
          <w:t>.</w:t>
        </w:r>
        <w:r w:rsidR="009A7E91" w:rsidRPr="00D61E47">
          <w:rPr>
            <w:rFonts w:ascii="Times New Roman" w:hAnsi="Times New Roman" w:cs="Times New Roman"/>
            <w:bCs/>
            <w:sz w:val="24"/>
            <w:szCs w:val="24"/>
            <w:rPrChange w:id="1375" w:author="Elizabeth Marks" w:date="2021-04-27T05:35:00Z">
              <w:rPr>
                <w:rFonts w:ascii="Times New Roman" w:hAnsi="Times New Roman" w:cs="Times New Roman"/>
                <w:bCs/>
                <w:sz w:val="24"/>
                <w:szCs w:val="24"/>
              </w:rPr>
            </w:rPrChange>
          </w:rPr>
          <w:t xml:space="preserve"> </w:t>
        </w:r>
      </w:ins>
      <w:ins w:id="1376" w:author="Elizabeth Marks" w:date="2021-04-27T02:38:00Z">
        <w:r w:rsidR="00741C22" w:rsidRPr="00D61E47">
          <w:rPr>
            <w:rFonts w:ascii="Times New Roman" w:hAnsi="Times New Roman" w:cs="Times New Roman"/>
            <w:bCs/>
            <w:sz w:val="24"/>
            <w:szCs w:val="24"/>
            <w:rPrChange w:id="1377" w:author="Elizabeth Marks" w:date="2021-04-27T05:35:00Z">
              <w:rPr>
                <w:rFonts w:ascii="Times New Roman" w:hAnsi="Times New Roman" w:cs="Times New Roman"/>
                <w:bCs/>
                <w:sz w:val="24"/>
                <w:szCs w:val="24"/>
              </w:rPr>
            </w:rPrChange>
          </w:rPr>
          <w:t xml:space="preserve">To have a norm </w:t>
        </w:r>
      </w:ins>
      <w:ins w:id="1378" w:author="Elizabeth Marks" w:date="2021-04-27T02:47:00Z">
        <w:r w:rsidR="00E447FB" w:rsidRPr="00D61E47">
          <w:rPr>
            <w:rFonts w:ascii="Times New Roman" w:hAnsi="Times New Roman" w:cs="Times New Roman"/>
            <w:bCs/>
            <w:sz w:val="24"/>
            <w:szCs w:val="24"/>
            <w:rPrChange w:id="1379" w:author="Elizabeth Marks" w:date="2021-04-27T05:35:00Z">
              <w:rPr>
                <w:rFonts w:ascii="Times New Roman" w:hAnsi="Times New Roman" w:cs="Times New Roman"/>
                <w:bCs/>
                <w:sz w:val="24"/>
                <w:szCs w:val="24"/>
              </w:rPr>
            </w:rPrChange>
          </w:rPr>
          <w:t xml:space="preserve">where employees </w:t>
        </w:r>
      </w:ins>
      <w:ins w:id="1380" w:author="Elizabeth Marks" w:date="2021-04-27T02:48:00Z">
        <w:r w:rsidR="00E447FB" w:rsidRPr="00D61E47">
          <w:rPr>
            <w:rFonts w:ascii="Times New Roman" w:hAnsi="Times New Roman" w:cs="Times New Roman"/>
            <w:bCs/>
            <w:sz w:val="24"/>
            <w:szCs w:val="24"/>
            <w:rPrChange w:id="1381" w:author="Elizabeth Marks" w:date="2021-04-27T05:35:00Z">
              <w:rPr>
                <w:rFonts w:ascii="Times New Roman" w:hAnsi="Times New Roman" w:cs="Times New Roman"/>
                <w:bCs/>
                <w:sz w:val="24"/>
                <w:szCs w:val="24"/>
              </w:rPr>
            </w:rPrChange>
          </w:rPr>
          <w:t xml:space="preserve">grab dinner at the pub after work </w:t>
        </w:r>
        <w:r w:rsidR="00B4205A" w:rsidRPr="00D61E47">
          <w:rPr>
            <w:rFonts w:ascii="Times New Roman" w:hAnsi="Times New Roman" w:cs="Times New Roman"/>
            <w:bCs/>
            <w:sz w:val="24"/>
            <w:szCs w:val="24"/>
            <w:rPrChange w:id="1382" w:author="Elizabeth Marks" w:date="2021-04-27T05:35:00Z">
              <w:rPr>
                <w:rFonts w:ascii="Times New Roman" w:hAnsi="Times New Roman" w:cs="Times New Roman"/>
                <w:bCs/>
                <w:sz w:val="24"/>
                <w:szCs w:val="24"/>
              </w:rPr>
            </w:rPrChange>
          </w:rPr>
          <w:t xml:space="preserve">or </w:t>
        </w:r>
        <w:r w:rsidR="00136203" w:rsidRPr="00D61E47">
          <w:rPr>
            <w:rFonts w:ascii="Times New Roman" w:hAnsi="Times New Roman" w:cs="Times New Roman"/>
            <w:bCs/>
            <w:sz w:val="24"/>
            <w:szCs w:val="24"/>
            <w:rPrChange w:id="1383" w:author="Elizabeth Marks" w:date="2021-04-27T05:35:00Z">
              <w:rPr>
                <w:rFonts w:ascii="Times New Roman" w:hAnsi="Times New Roman" w:cs="Times New Roman"/>
                <w:bCs/>
                <w:sz w:val="24"/>
                <w:szCs w:val="24"/>
              </w:rPr>
            </w:rPrChange>
          </w:rPr>
          <w:t>slip in a</w:t>
        </w:r>
      </w:ins>
      <w:ins w:id="1384" w:author="Elizabeth Marks" w:date="2021-04-27T02:49:00Z">
        <w:r w:rsidR="00136203" w:rsidRPr="00D61E47">
          <w:rPr>
            <w:rFonts w:ascii="Times New Roman" w:hAnsi="Times New Roman" w:cs="Times New Roman"/>
            <w:bCs/>
            <w:sz w:val="24"/>
            <w:szCs w:val="24"/>
            <w:rPrChange w:id="1385" w:author="Elizabeth Marks" w:date="2021-04-27T05:35:00Z">
              <w:rPr>
                <w:rFonts w:ascii="Times New Roman" w:hAnsi="Times New Roman" w:cs="Times New Roman"/>
                <w:bCs/>
                <w:sz w:val="24"/>
                <w:szCs w:val="24"/>
              </w:rPr>
            </w:rPrChange>
          </w:rPr>
          <w:t xml:space="preserve"> gym break throughout the day can encourage new members to socialize with their colleagues and exercise.</w:t>
        </w:r>
      </w:ins>
      <w:ins w:id="1386" w:author="Elizabeth Marks" w:date="2021-04-27T02:50:00Z">
        <w:r w:rsidR="003E3B3F" w:rsidRPr="00D61E47">
          <w:rPr>
            <w:rFonts w:ascii="Times New Roman" w:hAnsi="Times New Roman" w:cs="Times New Roman"/>
            <w:bCs/>
            <w:sz w:val="24"/>
            <w:szCs w:val="24"/>
            <w:rPrChange w:id="1387" w:author="Elizabeth Marks" w:date="2021-04-27T05:35:00Z">
              <w:rPr>
                <w:rFonts w:ascii="Times New Roman" w:hAnsi="Times New Roman" w:cs="Times New Roman"/>
                <w:bCs/>
                <w:sz w:val="24"/>
                <w:szCs w:val="24"/>
              </w:rPr>
            </w:rPrChange>
          </w:rPr>
          <w:t xml:space="preserve"> Findings have shown that </w:t>
        </w:r>
        <w:r w:rsidR="00AC775E" w:rsidRPr="00D61E47">
          <w:rPr>
            <w:rFonts w:ascii="Times New Roman" w:hAnsi="Times New Roman" w:cs="Times New Roman"/>
            <w:bCs/>
            <w:sz w:val="24"/>
            <w:szCs w:val="24"/>
            <w:rPrChange w:id="1388" w:author="Elizabeth Marks" w:date="2021-04-27T05:35:00Z">
              <w:rPr>
                <w:rFonts w:ascii="Times New Roman" w:hAnsi="Times New Roman" w:cs="Times New Roman"/>
                <w:bCs/>
                <w:sz w:val="24"/>
                <w:szCs w:val="24"/>
              </w:rPr>
            </w:rPrChange>
          </w:rPr>
          <w:t xml:space="preserve">perceived descriptive norms even </w:t>
        </w:r>
        <w:proofErr w:type="gramStart"/>
        <w:r w:rsidR="00AC775E" w:rsidRPr="00D61E47">
          <w:rPr>
            <w:rFonts w:ascii="Times New Roman" w:hAnsi="Times New Roman" w:cs="Times New Roman"/>
            <w:bCs/>
            <w:sz w:val="24"/>
            <w:szCs w:val="24"/>
            <w:rPrChange w:id="1389" w:author="Elizabeth Marks" w:date="2021-04-27T05:35:00Z">
              <w:rPr>
                <w:rFonts w:ascii="Times New Roman" w:hAnsi="Times New Roman" w:cs="Times New Roman"/>
                <w:bCs/>
                <w:sz w:val="24"/>
                <w:szCs w:val="24"/>
              </w:rPr>
            </w:rPrChange>
          </w:rPr>
          <w:t xml:space="preserve">have the </w:t>
        </w:r>
      </w:ins>
      <w:ins w:id="1390" w:author="Elizabeth Marks" w:date="2021-04-27T02:51:00Z">
        <w:r w:rsidR="00AC775E" w:rsidRPr="00D61E47">
          <w:rPr>
            <w:rFonts w:ascii="Times New Roman" w:hAnsi="Times New Roman" w:cs="Times New Roman"/>
            <w:bCs/>
            <w:sz w:val="24"/>
            <w:szCs w:val="24"/>
            <w:rPrChange w:id="1391" w:author="Elizabeth Marks" w:date="2021-04-27T05:35:00Z">
              <w:rPr>
                <w:rFonts w:ascii="Times New Roman" w:hAnsi="Times New Roman" w:cs="Times New Roman"/>
                <w:bCs/>
                <w:sz w:val="24"/>
                <w:szCs w:val="24"/>
              </w:rPr>
            </w:rPrChange>
          </w:rPr>
          <w:t>ability to</w:t>
        </w:r>
        <w:proofErr w:type="gramEnd"/>
        <w:r w:rsidR="00AC775E" w:rsidRPr="00D61E47">
          <w:rPr>
            <w:rFonts w:ascii="Times New Roman" w:hAnsi="Times New Roman" w:cs="Times New Roman"/>
            <w:bCs/>
            <w:sz w:val="24"/>
            <w:szCs w:val="24"/>
            <w:rPrChange w:id="1392" w:author="Elizabeth Marks" w:date="2021-04-27T05:35:00Z">
              <w:rPr>
                <w:rFonts w:ascii="Times New Roman" w:hAnsi="Times New Roman" w:cs="Times New Roman"/>
                <w:bCs/>
                <w:sz w:val="24"/>
                <w:szCs w:val="24"/>
              </w:rPr>
            </w:rPrChange>
          </w:rPr>
          <w:t xml:space="preserve"> continue shaping the behaviour of new members even after the</w:t>
        </w:r>
        <w:r w:rsidR="0082383B" w:rsidRPr="00D61E47">
          <w:rPr>
            <w:rFonts w:ascii="Times New Roman" w:hAnsi="Times New Roman" w:cs="Times New Roman"/>
            <w:bCs/>
            <w:sz w:val="24"/>
            <w:szCs w:val="24"/>
            <w:rPrChange w:id="1393" w:author="Elizabeth Marks" w:date="2021-04-27T05:35:00Z">
              <w:rPr>
                <w:rFonts w:ascii="Times New Roman" w:hAnsi="Times New Roman" w:cs="Times New Roman"/>
                <w:bCs/>
                <w:sz w:val="24"/>
                <w:szCs w:val="24"/>
              </w:rPr>
            </w:rPrChange>
          </w:rPr>
          <w:t xml:space="preserve"> original members present in a group have left</w:t>
        </w:r>
      </w:ins>
      <w:ins w:id="1394" w:author="Elizabeth Marks" w:date="2021-04-27T02:52:00Z">
        <w:r w:rsidR="0082383B" w:rsidRPr="00D61E47">
          <w:rPr>
            <w:rFonts w:ascii="Times New Roman" w:hAnsi="Times New Roman" w:cs="Times New Roman"/>
            <w:bCs/>
            <w:sz w:val="24"/>
            <w:szCs w:val="24"/>
            <w:rPrChange w:id="1395" w:author="Elizabeth Marks" w:date="2021-04-27T05:35:00Z">
              <w:rPr>
                <w:rFonts w:ascii="Times New Roman" w:hAnsi="Times New Roman" w:cs="Times New Roman"/>
                <w:bCs/>
                <w:sz w:val="24"/>
                <w:szCs w:val="24"/>
              </w:rPr>
            </w:rPrChange>
          </w:rPr>
          <w:t xml:space="preserve"> (Morris</w:t>
        </w:r>
      </w:ins>
      <w:ins w:id="1396" w:author="Elizabeth Marks" w:date="2021-04-27T05:23:00Z">
        <w:r w:rsidR="005F7893" w:rsidRPr="00D61E47">
          <w:rPr>
            <w:rFonts w:ascii="Times New Roman" w:hAnsi="Times New Roman" w:cs="Times New Roman"/>
            <w:bCs/>
            <w:sz w:val="24"/>
            <w:szCs w:val="24"/>
            <w:rPrChange w:id="1397" w:author="Elizabeth Marks" w:date="2021-04-27T05:35:00Z">
              <w:rPr>
                <w:rFonts w:ascii="Times New Roman" w:hAnsi="Times New Roman" w:cs="Times New Roman"/>
                <w:bCs/>
                <w:sz w:val="24"/>
                <w:szCs w:val="24"/>
              </w:rPr>
            </w:rPrChange>
          </w:rPr>
          <w:t xml:space="preserve"> et al.</w:t>
        </w:r>
      </w:ins>
      <w:ins w:id="1398" w:author="Elizabeth Marks" w:date="2021-04-27T02:52:00Z">
        <w:r w:rsidR="0082383B" w:rsidRPr="00D61E47">
          <w:rPr>
            <w:rFonts w:ascii="Times New Roman" w:hAnsi="Times New Roman" w:cs="Times New Roman"/>
            <w:bCs/>
            <w:sz w:val="24"/>
            <w:szCs w:val="24"/>
            <w:rPrChange w:id="1399" w:author="Elizabeth Marks" w:date="2021-04-27T05:35:00Z">
              <w:rPr>
                <w:rFonts w:ascii="Times New Roman" w:hAnsi="Times New Roman" w:cs="Times New Roman"/>
                <w:bCs/>
                <w:sz w:val="24"/>
                <w:szCs w:val="24"/>
              </w:rPr>
            </w:rPrChange>
          </w:rPr>
          <w:t>, 2015).</w:t>
        </w:r>
      </w:ins>
      <w:ins w:id="1400" w:author="Elizabeth Marks" w:date="2021-04-27T02:51:00Z">
        <w:r w:rsidR="0082383B" w:rsidRPr="00D61E47">
          <w:rPr>
            <w:rFonts w:ascii="Times New Roman" w:hAnsi="Times New Roman" w:cs="Times New Roman"/>
            <w:bCs/>
            <w:sz w:val="24"/>
            <w:szCs w:val="24"/>
            <w:rPrChange w:id="1401" w:author="Elizabeth Marks" w:date="2021-04-27T05:35:00Z">
              <w:rPr>
                <w:rFonts w:ascii="Times New Roman" w:hAnsi="Times New Roman" w:cs="Times New Roman"/>
                <w:bCs/>
                <w:sz w:val="24"/>
                <w:szCs w:val="24"/>
              </w:rPr>
            </w:rPrChange>
          </w:rPr>
          <w:t xml:space="preserve"> This can be a very positive thing </w:t>
        </w:r>
      </w:ins>
      <w:ins w:id="1402" w:author="Elizabeth Marks" w:date="2021-04-27T02:52:00Z">
        <w:r w:rsidR="0082383B" w:rsidRPr="00D61E47">
          <w:rPr>
            <w:rFonts w:ascii="Times New Roman" w:hAnsi="Times New Roman" w:cs="Times New Roman"/>
            <w:bCs/>
            <w:sz w:val="24"/>
            <w:szCs w:val="24"/>
            <w:rPrChange w:id="1403" w:author="Elizabeth Marks" w:date="2021-04-27T05:35:00Z">
              <w:rPr>
                <w:rFonts w:ascii="Times New Roman" w:hAnsi="Times New Roman" w:cs="Times New Roman"/>
                <w:bCs/>
                <w:sz w:val="24"/>
                <w:szCs w:val="24"/>
              </w:rPr>
            </w:rPrChange>
          </w:rPr>
          <w:t xml:space="preserve">when the norms </w:t>
        </w:r>
      </w:ins>
      <w:ins w:id="1404" w:author="Elizabeth Marks" w:date="2021-04-27T02:57:00Z">
        <w:r w:rsidR="00A25A88" w:rsidRPr="00D61E47">
          <w:rPr>
            <w:rFonts w:ascii="Times New Roman" w:hAnsi="Times New Roman" w:cs="Times New Roman"/>
            <w:bCs/>
            <w:sz w:val="24"/>
            <w:szCs w:val="24"/>
            <w:rPrChange w:id="1405" w:author="Elizabeth Marks" w:date="2021-04-27T05:35:00Z">
              <w:rPr>
                <w:rFonts w:ascii="Times New Roman" w:hAnsi="Times New Roman" w:cs="Times New Roman"/>
                <w:bCs/>
                <w:sz w:val="24"/>
                <w:szCs w:val="24"/>
              </w:rPr>
            </w:rPrChange>
          </w:rPr>
          <w:t>result</w:t>
        </w:r>
      </w:ins>
      <w:ins w:id="1406" w:author="Elizabeth Marks" w:date="2021-04-27T05:31:00Z">
        <w:r w:rsidR="00141DEC" w:rsidRPr="00D61E47">
          <w:rPr>
            <w:rFonts w:ascii="Times New Roman" w:hAnsi="Times New Roman" w:cs="Times New Roman"/>
            <w:bCs/>
            <w:sz w:val="24"/>
            <w:szCs w:val="24"/>
            <w:rPrChange w:id="1407" w:author="Elizabeth Marks" w:date="2021-04-27T05:35:00Z">
              <w:rPr>
                <w:rFonts w:ascii="Times New Roman" w:hAnsi="Times New Roman" w:cs="Times New Roman"/>
                <w:bCs/>
                <w:sz w:val="24"/>
                <w:szCs w:val="24"/>
              </w:rPr>
            </w:rPrChange>
          </w:rPr>
          <w:t xml:space="preserve"> in</w:t>
        </w:r>
      </w:ins>
      <w:ins w:id="1408" w:author="Elizabeth Marks" w:date="2021-04-27T02:57:00Z">
        <w:r w:rsidR="00A25A88" w:rsidRPr="00D61E47">
          <w:rPr>
            <w:rFonts w:ascii="Times New Roman" w:hAnsi="Times New Roman" w:cs="Times New Roman"/>
            <w:bCs/>
            <w:sz w:val="24"/>
            <w:szCs w:val="24"/>
            <w:rPrChange w:id="1409" w:author="Elizabeth Marks" w:date="2021-04-27T05:35:00Z">
              <w:rPr>
                <w:rFonts w:ascii="Times New Roman" w:hAnsi="Times New Roman" w:cs="Times New Roman"/>
                <w:bCs/>
                <w:sz w:val="24"/>
                <w:szCs w:val="24"/>
              </w:rPr>
            </w:rPrChange>
          </w:rPr>
          <w:t xml:space="preserve"> </w:t>
        </w:r>
      </w:ins>
      <w:ins w:id="1410" w:author="Elizabeth Marks" w:date="2021-04-27T02:52:00Z">
        <w:r w:rsidR="001970BD" w:rsidRPr="00D61E47">
          <w:rPr>
            <w:rFonts w:ascii="Times New Roman" w:hAnsi="Times New Roman" w:cs="Times New Roman"/>
            <w:bCs/>
            <w:sz w:val="24"/>
            <w:szCs w:val="24"/>
            <w:rPrChange w:id="1411" w:author="Elizabeth Marks" w:date="2021-04-27T05:35:00Z">
              <w:rPr>
                <w:rFonts w:ascii="Times New Roman" w:hAnsi="Times New Roman" w:cs="Times New Roman"/>
                <w:bCs/>
                <w:sz w:val="24"/>
                <w:szCs w:val="24"/>
              </w:rPr>
            </w:rPrChange>
          </w:rPr>
          <w:t>healthy behaviours</w:t>
        </w:r>
      </w:ins>
      <w:ins w:id="1412" w:author="Elizabeth Marks" w:date="2021-04-27T05:31:00Z">
        <w:r w:rsidR="00141DEC" w:rsidRPr="00D61E47">
          <w:rPr>
            <w:rFonts w:ascii="Times New Roman" w:hAnsi="Times New Roman" w:cs="Times New Roman"/>
            <w:bCs/>
            <w:sz w:val="24"/>
            <w:szCs w:val="24"/>
            <w:rPrChange w:id="1413" w:author="Elizabeth Marks" w:date="2021-04-27T05:35:00Z">
              <w:rPr>
                <w:rFonts w:ascii="Times New Roman" w:hAnsi="Times New Roman" w:cs="Times New Roman"/>
                <w:bCs/>
                <w:sz w:val="24"/>
                <w:szCs w:val="24"/>
              </w:rPr>
            </w:rPrChange>
          </w:rPr>
          <w:t>;</w:t>
        </w:r>
      </w:ins>
      <w:ins w:id="1414" w:author="Elizabeth Marks" w:date="2021-04-27T02:52:00Z">
        <w:r w:rsidR="001970BD" w:rsidRPr="00D61E47">
          <w:rPr>
            <w:rFonts w:ascii="Times New Roman" w:hAnsi="Times New Roman" w:cs="Times New Roman"/>
            <w:bCs/>
            <w:sz w:val="24"/>
            <w:szCs w:val="24"/>
            <w:rPrChange w:id="1415" w:author="Elizabeth Marks" w:date="2021-04-27T05:35:00Z">
              <w:rPr>
                <w:rFonts w:ascii="Times New Roman" w:hAnsi="Times New Roman" w:cs="Times New Roman"/>
                <w:bCs/>
                <w:sz w:val="24"/>
                <w:szCs w:val="24"/>
              </w:rPr>
            </w:rPrChange>
          </w:rPr>
          <w:t xml:space="preserve"> however</w:t>
        </w:r>
      </w:ins>
      <w:ins w:id="1416" w:author="Elizabeth Marks" w:date="2021-04-27T05:31:00Z">
        <w:r w:rsidR="00141DEC" w:rsidRPr="00D61E47">
          <w:rPr>
            <w:rFonts w:ascii="Times New Roman" w:hAnsi="Times New Roman" w:cs="Times New Roman"/>
            <w:bCs/>
            <w:sz w:val="24"/>
            <w:szCs w:val="24"/>
            <w:rPrChange w:id="1417" w:author="Elizabeth Marks" w:date="2021-04-27T05:35:00Z">
              <w:rPr>
                <w:rFonts w:ascii="Times New Roman" w:hAnsi="Times New Roman" w:cs="Times New Roman"/>
                <w:bCs/>
                <w:sz w:val="24"/>
                <w:szCs w:val="24"/>
              </w:rPr>
            </w:rPrChange>
          </w:rPr>
          <w:t>,</w:t>
        </w:r>
      </w:ins>
      <w:ins w:id="1418" w:author="Elizabeth Marks" w:date="2021-04-27T02:52:00Z">
        <w:r w:rsidR="001970BD" w:rsidRPr="00D61E47">
          <w:rPr>
            <w:rFonts w:ascii="Times New Roman" w:hAnsi="Times New Roman" w:cs="Times New Roman"/>
            <w:bCs/>
            <w:sz w:val="24"/>
            <w:szCs w:val="24"/>
            <w:rPrChange w:id="1419" w:author="Elizabeth Marks" w:date="2021-04-27T05:35:00Z">
              <w:rPr>
                <w:rFonts w:ascii="Times New Roman" w:hAnsi="Times New Roman" w:cs="Times New Roman"/>
                <w:bCs/>
                <w:sz w:val="24"/>
                <w:szCs w:val="24"/>
              </w:rPr>
            </w:rPrChange>
          </w:rPr>
          <w:t xml:space="preserve"> there have been concerns raised over </w:t>
        </w:r>
      </w:ins>
      <w:ins w:id="1420" w:author="Elizabeth Marks" w:date="2021-04-27T02:53:00Z">
        <w:r w:rsidR="00F57446" w:rsidRPr="00D61E47">
          <w:rPr>
            <w:rFonts w:ascii="Times New Roman" w:hAnsi="Times New Roman" w:cs="Times New Roman"/>
            <w:bCs/>
            <w:sz w:val="24"/>
            <w:szCs w:val="24"/>
            <w:rPrChange w:id="1421" w:author="Elizabeth Marks" w:date="2021-04-27T05:35:00Z">
              <w:rPr>
                <w:rFonts w:ascii="Times New Roman" w:hAnsi="Times New Roman" w:cs="Times New Roman"/>
                <w:bCs/>
                <w:sz w:val="24"/>
                <w:szCs w:val="24"/>
              </w:rPr>
            </w:rPrChange>
          </w:rPr>
          <w:t xml:space="preserve">some of the potentially unhealthy behaviours </w:t>
        </w:r>
        <w:r w:rsidR="001D1232" w:rsidRPr="00D61E47">
          <w:rPr>
            <w:rFonts w:ascii="Times New Roman" w:hAnsi="Times New Roman" w:cs="Times New Roman"/>
            <w:bCs/>
            <w:sz w:val="24"/>
            <w:szCs w:val="24"/>
            <w:rPrChange w:id="1422" w:author="Elizabeth Marks" w:date="2021-04-27T05:35:00Z">
              <w:rPr>
                <w:rFonts w:ascii="Times New Roman" w:hAnsi="Times New Roman" w:cs="Times New Roman"/>
                <w:bCs/>
                <w:sz w:val="24"/>
                <w:szCs w:val="24"/>
              </w:rPr>
            </w:rPrChange>
          </w:rPr>
          <w:t xml:space="preserve">that may come </w:t>
        </w:r>
        <w:proofErr w:type="gramStart"/>
        <w:r w:rsidR="001D1232" w:rsidRPr="00D61E47">
          <w:rPr>
            <w:rFonts w:ascii="Times New Roman" w:hAnsi="Times New Roman" w:cs="Times New Roman"/>
            <w:bCs/>
            <w:sz w:val="24"/>
            <w:szCs w:val="24"/>
            <w:rPrChange w:id="1423" w:author="Elizabeth Marks" w:date="2021-04-27T05:35:00Z">
              <w:rPr>
                <w:rFonts w:ascii="Times New Roman" w:hAnsi="Times New Roman" w:cs="Times New Roman"/>
                <w:bCs/>
                <w:sz w:val="24"/>
                <w:szCs w:val="24"/>
              </w:rPr>
            </w:rPrChange>
          </w:rPr>
          <w:t>as a result of</w:t>
        </w:r>
        <w:proofErr w:type="gramEnd"/>
        <w:r w:rsidR="001D1232" w:rsidRPr="00D61E47">
          <w:rPr>
            <w:rFonts w:ascii="Times New Roman" w:hAnsi="Times New Roman" w:cs="Times New Roman"/>
            <w:bCs/>
            <w:sz w:val="24"/>
            <w:szCs w:val="24"/>
            <w:rPrChange w:id="1424" w:author="Elizabeth Marks" w:date="2021-04-27T05:35:00Z">
              <w:rPr>
                <w:rFonts w:ascii="Times New Roman" w:hAnsi="Times New Roman" w:cs="Times New Roman"/>
                <w:bCs/>
                <w:sz w:val="24"/>
                <w:szCs w:val="24"/>
              </w:rPr>
            </w:rPrChange>
          </w:rPr>
          <w:t xml:space="preserve"> these norms. </w:t>
        </w:r>
      </w:ins>
      <w:ins w:id="1425" w:author="Elizabeth Marks" w:date="2021-04-27T02:57:00Z">
        <w:r w:rsidR="00A52864" w:rsidRPr="00D61E47">
          <w:rPr>
            <w:rFonts w:ascii="Times New Roman" w:hAnsi="Times New Roman" w:cs="Times New Roman"/>
            <w:bCs/>
            <w:sz w:val="24"/>
            <w:szCs w:val="24"/>
            <w:rPrChange w:id="1426" w:author="Elizabeth Marks" w:date="2021-04-27T05:35:00Z">
              <w:rPr>
                <w:rFonts w:ascii="Times New Roman" w:hAnsi="Times New Roman" w:cs="Times New Roman"/>
                <w:bCs/>
                <w:sz w:val="24"/>
                <w:szCs w:val="24"/>
              </w:rPr>
            </w:rPrChange>
          </w:rPr>
          <w:t xml:space="preserve">One </w:t>
        </w:r>
      </w:ins>
      <w:ins w:id="1427" w:author="Elizabeth Marks" w:date="2021-04-27T02:58:00Z">
        <w:r w:rsidR="00A25A88" w:rsidRPr="00D61E47">
          <w:rPr>
            <w:rFonts w:ascii="Times New Roman" w:hAnsi="Times New Roman" w:cs="Times New Roman"/>
            <w:bCs/>
            <w:sz w:val="24"/>
            <w:szCs w:val="24"/>
            <w:rPrChange w:id="1428" w:author="Elizabeth Marks" w:date="2021-04-27T05:35:00Z">
              <w:rPr>
                <w:rFonts w:ascii="Times New Roman" w:hAnsi="Times New Roman" w:cs="Times New Roman"/>
                <w:bCs/>
                <w:sz w:val="24"/>
                <w:szCs w:val="24"/>
              </w:rPr>
            </w:rPrChange>
          </w:rPr>
          <w:t xml:space="preserve">such concern is that </w:t>
        </w:r>
        <w:r w:rsidR="004B61DD" w:rsidRPr="00D61E47">
          <w:rPr>
            <w:rFonts w:ascii="Times New Roman" w:hAnsi="Times New Roman" w:cs="Times New Roman"/>
            <w:bCs/>
            <w:sz w:val="24"/>
            <w:szCs w:val="24"/>
            <w:rPrChange w:id="1429" w:author="Elizabeth Marks" w:date="2021-04-27T05:35:00Z">
              <w:rPr>
                <w:rFonts w:ascii="Times New Roman" w:hAnsi="Times New Roman" w:cs="Times New Roman"/>
                <w:bCs/>
                <w:sz w:val="24"/>
                <w:szCs w:val="24"/>
              </w:rPr>
            </w:rPrChange>
          </w:rPr>
          <w:t xml:space="preserve">bringing these facilities into the workplace has effectively eliminated the need for employees to leave the building and </w:t>
        </w:r>
        <w:r w:rsidR="00C91B08" w:rsidRPr="00D61E47">
          <w:rPr>
            <w:rFonts w:ascii="Times New Roman" w:hAnsi="Times New Roman" w:cs="Times New Roman"/>
            <w:bCs/>
            <w:sz w:val="24"/>
            <w:szCs w:val="24"/>
            <w:rPrChange w:id="1430" w:author="Elizabeth Marks" w:date="2021-04-27T05:35:00Z">
              <w:rPr>
                <w:rFonts w:ascii="Times New Roman" w:hAnsi="Times New Roman" w:cs="Times New Roman"/>
                <w:bCs/>
                <w:sz w:val="24"/>
                <w:szCs w:val="24"/>
              </w:rPr>
            </w:rPrChange>
          </w:rPr>
          <w:t xml:space="preserve">actively encourages </w:t>
        </w:r>
      </w:ins>
      <w:ins w:id="1431" w:author="Elizabeth Marks" w:date="2021-04-27T02:59:00Z">
        <w:r w:rsidR="00C91B08" w:rsidRPr="00D61E47">
          <w:rPr>
            <w:rFonts w:ascii="Times New Roman" w:hAnsi="Times New Roman" w:cs="Times New Roman"/>
            <w:bCs/>
            <w:sz w:val="24"/>
            <w:szCs w:val="24"/>
            <w:rPrChange w:id="1432" w:author="Elizabeth Marks" w:date="2021-04-27T05:35:00Z">
              <w:rPr>
                <w:rFonts w:ascii="Times New Roman" w:hAnsi="Times New Roman" w:cs="Times New Roman"/>
                <w:bCs/>
                <w:sz w:val="24"/>
                <w:szCs w:val="24"/>
              </w:rPr>
            </w:rPrChange>
          </w:rPr>
          <w:t>long workdays (</w:t>
        </w:r>
        <w:r w:rsidR="00C91B08" w:rsidRPr="00D61E47">
          <w:rPr>
            <w:rFonts w:ascii="Times New Roman" w:hAnsi="Times New Roman" w:cs="Times New Roman"/>
            <w:bCs/>
            <w:sz w:val="24"/>
            <w:szCs w:val="24"/>
            <w:rPrChange w:id="1433" w:author="Elizabeth Marks" w:date="2021-04-27T05:35:00Z">
              <w:rPr>
                <w:rFonts w:ascii="Times New Roman" w:hAnsi="Times New Roman" w:cs="Times New Roman"/>
                <w:bCs/>
                <w:sz w:val="24"/>
                <w:szCs w:val="24"/>
              </w:rPr>
            </w:rPrChange>
          </w:rPr>
          <w:fldChar w:fldCharType="begin"/>
        </w:r>
        <w:r w:rsidR="00C91B08" w:rsidRPr="00D61E47">
          <w:rPr>
            <w:rFonts w:ascii="Times New Roman" w:hAnsi="Times New Roman" w:cs="Times New Roman"/>
            <w:bCs/>
            <w:sz w:val="24"/>
            <w:szCs w:val="24"/>
            <w:rPrChange w:id="1434" w:author="Elizabeth Marks" w:date="2021-04-27T05:35:00Z">
              <w:rPr>
                <w:rFonts w:ascii="Times New Roman" w:hAnsi="Times New Roman" w:cs="Times New Roman"/>
                <w:bCs/>
                <w:sz w:val="24"/>
                <w:szCs w:val="24"/>
              </w:rPr>
            </w:rPrChange>
          </w:rPr>
          <w:instrText xml:space="preserve"> HYPERLINK "https://knowledge.wharton.upenn.edu/article/silicon-valley-work-culture/" </w:instrText>
        </w:r>
        <w:r w:rsidR="00C91B08" w:rsidRPr="00D61E47">
          <w:rPr>
            <w:rFonts w:ascii="Times New Roman" w:hAnsi="Times New Roman" w:cs="Times New Roman"/>
            <w:bCs/>
            <w:sz w:val="24"/>
            <w:szCs w:val="24"/>
            <w:rPrChange w:id="1435" w:author="Elizabeth Marks" w:date="2021-04-27T05:35:00Z">
              <w:rPr>
                <w:rFonts w:ascii="Times New Roman" w:hAnsi="Times New Roman" w:cs="Times New Roman"/>
                <w:bCs/>
                <w:sz w:val="24"/>
                <w:szCs w:val="24"/>
              </w:rPr>
            </w:rPrChange>
          </w:rPr>
        </w:r>
        <w:r w:rsidR="00C91B08" w:rsidRPr="00D61E47">
          <w:rPr>
            <w:rFonts w:ascii="Times New Roman" w:hAnsi="Times New Roman" w:cs="Times New Roman"/>
            <w:bCs/>
            <w:sz w:val="24"/>
            <w:szCs w:val="24"/>
            <w:rPrChange w:id="1436" w:author="Elizabeth Marks" w:date="2021-04-27T05:35:00Z">
              <w:rPr>
                <w:rFonts w:ascii="Times New Roman" w:hAnsi="Times New Roman" w:cs="Times New Roman"/>
                <w:bCs/>
                <w:sz w:val="24"/>
                <w:szCs w:val="24"/>
              </w:rPr>
            </w:rPrChange>
          </w:rPr>
          <w:fldChar w:fldCharType="separate"/>
        </w:r>
      </w:ins>
      <w:ins w:id="1437" w:author="Elizabeth Marks" w:date="2021-04-27T05:23:00Z">
        <w:r w:rsidR="00841511" w:rsidRPr="00D61E47">
          <w:rPr>
            <w:rStyle w:val="Hyperlink"/>
            <w:rFonts w:ascii="Times New Roman" w:hAnsi="Times New Roman" w:cs="Times New Roman"/>
            <w:bCs/>
            <w:sz w:val="24"/>
            <w:szCs w:val="24"/>
            <w:rPrChange w:id="1438" w:author="Elizabeth Marks" w:date="2021-04-27T05:35:00Z">
              <w:rPr>
                <w:rStyle w:val="Hyperlink"/>
                <w:rFonts w:ascii="Times New Roman" w:hAnsi="Times New Roman" w:cs="Times New Roman"/>
                <w:bCs/>
                <w:sz w:val="24"/>
                <w:szCs w:val="24"/>
              </w:rPr>
            </w:rPrChange>
          </w:rPr>
          <w:t>Lyons,</w:t>
        </w:r>
      </w:ins>
      <w:ins w:id="1439" w:author="Elizabeth Marks" w:date="2021-04-27T02:59:00Z">
        <w:r w:rsidR="00C91B08" w:rsidRPr="00D61E47">
          <w:rPr>
            <w:rFonts w:ascii="Times New Roman" w:hAnsi="Times New Roman" w:cs="Times New Roman"/>
            <w:bCs/>
            <w:sz w:val="24"/>
            <w:szCs w:val="24"/>
            <w:rPrChange w:id="1440" w:author="Elizabeth Marks" w:date="2021-04-27T05:35:00Z">
              <w:rPr>
                <w:rFonts w:ascii="Times New Roman" w:hAnsi="Times New Roman" w:cs="Times New Roman"/>
                <w:bCs/>
                <w:sz w:val="24"/>
                <w:szCs w:val="24"/>
              </w:rPr>
            </w:rPrChange>
          </w:rPr>
          <w:fldChar w:fldCharType="end"/>
        </w:r>
      </w:ins>
      <w:ins w:id="1441" w:author="Elizabeth Marks" w:date="2021-04-27T05:23:00Z">
        <w:r w:rsidR="00372E0D" w:rsidRPr="00D61E47">
          <w:rPr>
            <w:rFonts w:ascii="Times New Roman" w:hAnsi="Times New Roman" w:cs="Times New Roman"/>
            <w:bCs/>
            <w:sz w:val="24"/>
            <w:szCs w:val="24"/>
            <w:rPrChange w:id="1442" w:author="Elizabeth Marks" w:date="2021-04-27T05:35:00Z">
              <w:rPr>
                <w:rFonts w:ascii="Times New Roman" w:hAnsi="Times New Roman" w:cs="Times New Roman"/>
                <w:bCs/>
                <w:sz w:val="24"/>
                <w:szCs w:val="24"/>
              </w:rPr>
            </w:rPrChange>
          </w:rPr>
          <w:t xml:space="preserve"> 2019</w:t>
        </w:r>
      </w:ins>
      <w:ins w:id="1443" w:author="Elizabeth Marks" w:date="2021-04-27T02:59:00Z">
        <w:r w:rsidR="00C91B08" w:rsidRPr="00D61E47">
          <w:rPr>
            <w:rFonts w:ascii="Times New Roman" w:hAnsi="Times New Roman" w:cs="Times New Roman"/>
            <w:bCs/>
            <w:sz w:val="24"/>
            <w:szCs w:val="24"/>
            <w:rPrChange w:id="1444" w:author="Elizabeth Marks" w:date="2021-04-27T05:35:00Z">
              <w:rPr>
                <w:rFonts w:ascii="Times New Roman" w:hAnsi="Times New Roman" w:cs="Times New Roman"/>
                <w:bCs/>
                <w:sz w:val="24"/>
                <w:szCs w:val="24"/>
              </w:rPr>
            </w:rPrChange>
          </w:rPr>
          <w:t xml:space="preserve">). When </w:t>
        </w:r>
      </w:ins>
      <w:ins w:id="1445" w:author="Elizabeth Marks" w:date="2021-04-27T03:00:00Z">
        <w:r w:rsidR="00435DE9" w:rsidRPr="00D61E47">
          <w:rPr>
            <w:rFonts w:ascii="Times New Roman" w:hAnsi="Times New Roman" w:cs="Times New Roman"/>
            <w:bCs/>
            <w:sz w:val="24"/>
            <w:szCs w:val="24"/>
            <w:rPrChange w:id="1446" w:author="Elizabeth Marks" w:date="2021-04-27T05:35:00Z">
              <w:rPr>
                <w:rFonts w:ascii="Times New Roman" w:hAnsi="Times New Roman" w:cs="Times New Roman"/>
                <w:bCs/>
                <w:sz w:val="24"/>
                <w:szCs w:val="24"/>
              </w:rPr>
            </w:rPrChange>
          </w:rPr>
          <w:t>a</w:t>
        </w:r>
      </w:ins>
      <w:ins w:id="1447" w:author="Elizabeth Marks" w:date="2021-04-27T02:59:00Z">
        <w:r w:rsidR="00C91B08" w:rsidRPr="00D61E47">
          <w:rPr>
            <w:rFonts w:ascii="Times New Roman" w:hAnsi="Times New Roman" w:cs="Times New Roman"/>
            <w:bCs/>
            <w:sz w:val="24"/>
            <w:szCs w:val="24"/>
            <w:rPrChange w:id="1448" w:author="Elizabeth Marks" w:date="2021-04-27T05:35:00Z">
              <w:rPr>
                <w:rFonts w:ascii="Times New Roman" w:hAnsi="Times New Roman" w:cs="Times New Roman"/>
                <w:bCs/>
                <w:sz w:val="24"/>
                <w:szCs w:val="24"/>
              </w:rPr>
            </w:rPrChange>
          </w:rPr>
          <w:t xml:space="preserve"> gym is </w:t>
        </w:r>
      </w:ins>
      <w:ins w:id="1449" w:author="Elizabeth Marks" w:date="2021-04-27T03:00:00Z">
        <w:r w:rsidR="00435DE9" w:rsidRPr="00D61E47">
          <w:rPr>
            <w:rFonts w:ascii="Times New Roman" w:hAnsi="Times New Roman" w:cs="Times New Roman"/>
            <w:bCs/>
            <w:sz w:val="24"/>
            <w:szCs w:val="24"/>
            <w:rPrChange w:id="1450" w:author="Elizabeth Marks" w:date="2021-04-27T05:35:00Z">
              <w:rPr>
                <w:rFonts w:ascii="Times New Roman" w:hAnsi="Times New Roman" w:cs="Times New Roman"/>
                <w:bCs/>
                <w:sz w:val="24"/>
                <w:szCs w:val="24"/>
              </w:rPr>
            </w:rPrChange>
          </w:rPr>
          <w:t>in</w:t>
        </w:r>
      </w:ins>
      <w:ins w:id="1451" w:author="Elizabeth Marks" w:date="2021-04-27T02:59:00Z">
        <w:r w:rsidR="00C91B08" w:rsidRPr="00D61E47">
          <w:rPr>
            <w:rFonts w:ascii="Times New Roman" w:hAnsi="Times New Roman" w:cs="Times New Roman"/>
            <w:bCs/>
            <w:sz w:val="24"/>
            <w:szCs w:val="24"/>
            <w:rPrChange w:id="1452" w:author="Elizabeth Marks" w:date="2021-04-27T05:35:00Z">
              <w:rPr>
                <w:rFonts w:ascii="Times New Roman" w:hAnsi="Times New Roman" w:cs="Times New Roman"/>
                <w:bCs/>
                <w:sz w:val="24"/>
                <w:szCs w:val="24"/>
              </w:rPr>
            </w:rPrChange>
          </w:rPr>
          <w:t xml:space="preserve"> the office, </w:t>
        </w:r>
      </w:ins>
      <w:ins w:id="1453" w:author="Elizabeth Marks" w:date="2021-04-27T03:00:00Z">
        <w:r w:rsidR="00435DE9" w:rsidRPr="00D61E47">
          <w:rPr>
            <w:rFonts w:ascii="Times New Roman" w:hAnsi="Times New Roman" w:cs="Times New Roman"/>
            <w:bCs/>
            <w:sz w:val="24"/>
            <w:szCs w:val="24"/>
            <w:rPrChange w:id="1454" w:author="Elizabeth Marks" w:date="2021-04-27T05:35:00Z">
              <w:rPr>
                <w:rFonts w:ascii="Times New Roman" w:hAnsi="Times New Roman" w:cs="Times New Roman"/>
                <w:bCs/>
                <w:sz w:val="24"/>
                <w:szCs w:val="24"/>
              </w:rPr>
            </w:rPrChange>
          </w:rPr>
          <w:t>this</w:t>
        </w:r>
      </w:ins>
      <w:ins w:id="1455" w:author="Elizabeth Marks" w:date="2021-04-27T02:59:00Z">
        <w:r w:rsidR="00CB338D" w:rsidRPr="00D61E47">
          <w:rPr>
            <w:rFonts w:ascii="Times New Roman" w:hAnsi="Times New Roman" w:cs="Times New Roman"/>
            <w:bCs/>
            <w:sz w:val="24"/>
            <w:szCs w:val="24"/>
            <w:rPrChange w:id="1456" w:author="Elizabeth Marks" w:date="2021-04-27T05:35:00Z">
              <w:rPr>
                <w:rFonts w:ascii="Times New Roman" w:hAnsi="Times New Roman" w:cs="Times New Roman"/>
                <w:bCs/>
                <w:sz w:val="24"/>
                <w:szCs w:val="24"/>
              </w:rPr>
            </w:rPrChange>
          </w:rPr>
          <w:t xml:space="preserve"> </w:t>
        </w:r>
      </w:ins>
      <w:ins w:id="1457" w:author="Elizabeth Marks" w:date="2021-04-27T03:00:00Z">
        <w:r w:rsidR="00435DE9" w:rsidRPr="00D61E47">
          <w:rPr>
            <w:rFonts w:ascii="Times New Roman" w:hAnsi="Times New Roman" w:cs="Times New Roman"/>
            <w:bCs/>
            <w:sz w:val="24"/>
            <w:szCs w:val="24"/>
            <w:rPrChange w:id="1458" w:author="Elizabeth Marks" w:date="2021-04-27T05:35:00Z">
              <w:rPr>
                <w:rFonts w:ascii="Times New Roman" w:hAnsi="Times New Roman" w:cs="Times New Roman"/>
                <w:bCs/>
                <w:sz w:val="24"/>
                <w:szCs w:val="24"/>
              </w:rPr>
            </w:rPrChange>
          </w:rPr>
          <w:t>reduces</w:t>
        </w:r>
      </w:ins>
      <w:ins w:id="1459" w:author="Elizabeth Marks" w:date="2021-04-27T02:59:00Z">
        <w:r w:rsidR="00CB338D" w:rsidRPr="00D61E47">
          <w:rPr>
            <w:rFonts w:ascii="Times New Roman" w:hAnsi="Times New Roman" w:cs="Times New Roman"/>
            <w:bCs/>
            <w:sz w:val="24"/>
            <w:szCs w:val="24"/>
            <w:rPrChange w:id="1460" w:author="Elizabeth Marks" w:date="2021-04-27T05:35:00Z">
              <w:rPr>
                <w:rFonts w:ascii="Times New Roman" w:hAnsi="Times New Roman" w:cs="Times New Roman"/>
                <w:bCs/>
                <w:sz w:val="24"/>
                <w:szCs w:val="24"/>
              </w:rPr>
            </w:rPrChange>
          </w:rPr>
          <w:t xml:space="preserve"> </w:t>
        </w:r>
      </w:ins>
      <w:ins w:id="1461" w:author="Elizabeth Marks" w:date="2021-04-27T03:00:00Z">
        <w:r w:rsidR="00435DE9" w:rsidRPr="00D61E47">
          <w:rPr>
            <w:rFonts w:ascii="Times New Roman" w:hAnsi="Times New Roman" w:cs="Times New Roman"/>
            <w:bCs/>
            <w:sz w:val="24"/>
            <w:szCs w:val="24"/>
            <w:rPrChange w:id="1462" w:author="Elizabeth Marks" w:date="2021-04-27T05:35:00Z">
              <w:rPr>
                <w:rFonts w:ascii="Times New Roman" w:hAnsi="Times New Roman" w:cs="Times New Roman"/>
                <w:bCs/>
                <w:sz w:val="24"/>
                <w:szCs w:val="24"/>
              </w:rPr>
            </w:rPrChange>
          </w:rPr>
          <w:t>th</w:t>
        </w:r>
      </w:ins>
      <w:ins w:id="1463" w:author="Elizabeth Marks" w:date="2021-04-27T02:59:00Z">
        <w:r w:rsidR="00CB338D" w:rsidRPr="00D61E47">
          <w:rPr>
            <w:rFonts w:ascii="Times New Roman" w:hAnsi="Times New Roman" w:cs="Times New Roman"/>
            <w:bCs/>
            <w:sz w:val="24"/>
            <w:szCs w:val="24"/>
            <w:rPrChange w:id="1464" w:author="Elizabeth Marks" w:date="2021-04-27T05:35:00Z">
              <w:rPr>
                <w:rFonts w:ascii="Times New Roman" w:hAnsi="Times New Roman" w:cs="Times New Roman"/>
                <w:bCs/>
                <w:sz w:val="24"/>
                <w:szCs w:val="24"/>
              </w:rPr>
            </w:rPrChange>
          </w:rPr>
          <w:t xml:space="preserve">e to leave the building to exercise. </w:t>
        </w:r>
      </w:ins>
      <w:ins w:id="1465" w:author="Elizabeth Marks" w:date="2021-04-27T03:00:00Z">
        <w:r w:rsidR="00435DE9" w:rsidRPr="00D61E47">
          <w:rPr>
            <w:rFonts w:ascii="Times New Roman" w:hAnsi="Times New Roman" w:cs="Times New Roman"/>
            <w:bCs/>
            <w:sz w:val="24"/>
            <w:szCs w:val="24"/>
            <w:rPrChange w:id="1466" w:author="Elizabeth Marks" w:date="2021-04-27T05:35:00Z">
              <w:rPr>
                <w:rFonts w:ascii="Times New Roman" w:hAnsi="Times New Roman" w:cs="Times New Roman"/>
                <w:bCs/>
                <w:sz w:val="24"/>
                <w:szCs w:val="24"/>
              </w:rPr>
            </w:rPrChange>
          </w:rPr>
          <w:t>O</w:t>
        </w:r>
      </w:ins>
      <w:ins w:id="1467" w:author="Elizabeth Marks" w:date="2021-04-27T03:01:00Z">
        <w:r w:rsidR="00435DE9" w:rsidRPr="00D61E47">
          <w:rPr>
            <w:rFonts w:ascii="Times New Roman" w:hAnsi="Times New Roman" w:cs="Times New Roman"/>
            <w:bCs/>
            <w:sz w:val="24"/>
            <w:szCs w:val="24"/>
            <w:rPrChange w:id="1468" w:author="Elizabeth Marks" w:date="2021-04-27T05:35:00Z">
              <w:rPr>
                <w:rFonts w:ascii="Times New Roman" w:hAnsi="Times New Roman" w:cs="Times New Roman"/>
                <w:bCs/>
                <w:sz w:val="24"/>
                <w:szCs w:val="24"/>
              </w:rPr>
            </w:rPrChange>
          </w:rPr>
          <w:t>n-site</w:t>
        </w:r>
        <w:r w:rsidR="005B7FB7" w:rsidRPr="00D61E47">
          <w:rPr>
            <w:rFonts w:ascii="Times New Roman" w:hAnsi="Times New Roman" w:cs="Times New Roman"/>
            <w:bCs/>
            <w:sz w:val="24"/>
            <w:szCs w:val="24"/>
            <w:rPrChange w:id="1469" w:author="Elizabeth Marks" w:date="2021-04-27T05:35:00Z">
              <w:rPr>
                <w:rFonts w:ascii="Times New Roman" w:hAnsi="Times New Roman" w:cs="Times New Roman"/>
                <w:bCs/>
                <w:sz w:val="24"/>
                <w:szCs w:val="24"/>
              </w:rPr>
            </w:rPrChange>
          </w:rPr>
          <w:t>, subsidized</w:t>
        </w:r>
        <w:r w:rsidR="00435DE9" w:rsidRPr="00D61E47">
          <w:rPr>
            <w:rFonts w:ascii="Times New Roman" w:hAnsi="Times New Roman" w:cs="Times New Roman"/>
            <w:bCs/>
            <w:sz w:val="24"/>
            <w:szCs w:val="24"/>
            <w:rPrChange w:id="1470" w:author="Elizabeth Marks" w:date="2021-04-27T05:35:00Z">
              <w:rPr>
                <w:rFonts w:ascii="Times New Roman" w:hAnsi="Times New Roman" w:cs="Times New Roman"/>
                <w:bCs/>
                <w:sz w:val="24"/>
                <w:szCs w:val="24"/>
              </w:rPr>
            </w:rPrChange>
          </w:rPr>
          <w:t xml:space="preserve"> pubs</w:t>
        </w:r>
        <w:r w:rsidR="005B7FB7" w:rsidRPr="00D61E47">
          <w:rPr>
            <w:rFonts w:ascii="Times New Roman" w:hAnsi="Times New Roman" w:cs="Times New Roman"/>
            <w:bCs/>
            <w:sz w:val="24"/>
            <w:szCs w:val="24"/>
            <w:rPrChange w:id="1471" w:author="Elizabeth Marks" w:date="2021-04-27T05:35:00Z">
              <w:rPr>
                <w:rFonts w:ascii="Times New Roman" w:hAnsi="Times New Roman" w:cs="Times New Roman"/>
                <w:bCs/>
                <w:sz w:val="24"/>
                <w:szCs w:val="24"/>
              </w:rPr>
            </w:rPrChange>
          </w:rPr>
          <w:t xml:space="preserve"> and cafes</w:t>
        </w:r>
        <w:r w:rsidR="00435DE9" w:rsidRPr="00D61E47">
          <w:rPr>
            <w:rFonts w:ascii="Times New Roman" w:hAnsi="Times New Roman" w:cs="Times New Roman"/>
            <w:bCs/>
            <w:sz w:val="24"/>
            <w:szCs w:val="24"/>
            <w:rPrChange w:id="1472" w:author="Elizabeth Marks" w:date="2021-04-27T05:35:00Z">
              <w:rPr>
                <w:rFonts w:ascii="Times New Roman" w:hAnsi="Times New Roman" w:cs="Times New Roman"/>
                <w:bCs/>
                <w:sz w:val="24"/>
                <w:szCs w:val="24"/>
              </w:rPr>
            </w:rPrChange>
          </w:rPr>
          <w:t xml:space="preserve"> may prompt employees to stay</w:t>
        </w:r>
        <w:r w:rsidR="005B7FB7" w:rsidRPr="00D61E47">
          <w:rPr>
            <w:rFonts w:ascii="Times New Roman" w:hAnsi="Times New Roman" w:cs="Times New Roman"/>
            <w:bCs/>
            <w:sz w:val="24"/>
            <w:szCs w:val="24"/>
            <w:rPrChange w:id="1473" w:author="Elizabeth Marks" w:date="2021-04-27T05:35:00Z">
              <w:rPr>
                <w:rFonts w:ascii="Times New Roman" w:hAnsi="Times New Roman" w:cs="Times New Roman"/>
                <w:bCs/>
                <w:sz w:val="24"/>
                <w:szCs w:val="24"/>
              </w:rPr>
            </w:rPrChange>
          </w:rPr>
          <w:t xml:space="preserve"> at work</w:t>
        </w:r>
        <w:r w:rsidR="00435DE9" w:rsidRPr="00D61E47">
          <w:rPr>
            <w:rFonts w:ascii="Times New Roman" w:hAnsi="Times New Roman" w:cs="Times New Roman"/>
            <w:bCs/>
            <w:sz w:val="24"/>
            <w:szCs w:val="24"/>
            <w:rPrChange w:id="1474" w:author="Elizabeth Marks" w:date="2021-04-27T05:35:00Z">
              <w:rPr>
                <w:rFonts w:ascii="Times New Roman" w:hAnsi="Times New Roman" w:cs="Times New Roman"/>
                <w:bCs/>
                <w:sz w:val="24"/>
                <w:szCs w:val="24"/>
              </w:rPr>
            </w:rPrChange>
          </w:rPr>
          <w:t xml:space="preserve"> for dinner </w:t>
        </w:r>
        <w:r w:rsidR="005B7FB7" w:rsidRPr="00D61E47">
          <w:rPr>
            <w:rFonts w:ascii="Times New Roman" w:hAnsi="Times New Roman" w:cs="Times New Roman"/>
            <w:bCs/>
            <w:sz w:val="24"/>
            <w:szCs w:val="24"/>
            <w:rPrChange w:id="1475" w:author="Elizabeth Marks" w:date="2021-04-27T05:35:00Z">
              <w:rPr>
                <w:rFonts w:ascii="Times New Roman" w:hAnsi="Times New Roman" w:cs="Times New Roman"/>
                <w:bCs/>
                <w:sz w:val="24"/>
                <w:szCs w:val="24"/>
              </w:rPr>
            </w:rPrChange>
          </w:rPr>
          <w:t>with friends then work a few more hours after</w:t>
        </w:r>
      </w:ins>
      <w:ins w:id="1476" w:author="Elizabeth Marks" w:date="2021-04-27T03:02:00Z">
        <w:r w:rsidR="009F2782" w:rsidRPr="00D61E47">
          <w:rPr>
            <w:rFonts w:ascii="Times New Roman" w:hAnsi="Times New Roman" w:cs="Times New Roman"/>
            <w:bCs/>
            <w:sz w:val="24"/>
            <w:szCs w:val="24"/>
            <w:rPrChange w:id="1477" w:author="Elizabeth Marks" w:date="2021-04-27T05:35:00Z">
              <w:rPr>
                <w:rFonts w:ascii="Times New Roman" w:hAnsi="Times New Roman" w:cs="Times New Roman"/>
                <w:bCs/>
                <w:sz w:val="24"/>
                <w:szCs w:val="24"/>
              </w:rPr>
            </w:rPrChange>
          </w:rPr>
          <w:t xml:space="preserve"> since they are wit</w:t>
        </w:r>
      </w:ins>
      <w:ins w:id="1478" w:author="Elizabeth Marks" w:date="2021-04-27T03:03:00Z">
        <w:r w:rsidR="009F2782" w:rsidRPr="00D61E47">
          <w:rPr>
            <w:rFonts w:ascii="Times New Roman" w:hAnsi="Times New Roman" w:cs="Times New Roman"/>
            <w:bCs/>
            <w:sz w:val="24"/>
            <w:szCs w:val="24"/>
            <w:rPrChange w:id="1479" w:author="Elizabeth Marks" w:date="2021-04-27T05:35:00Z">
              <w:rPr>
                <w:rFonts w:ascii="Times New Roman" w:hAnsi="Times New Roman" w:cs="Times New Roman"/>
                <w:bCs/>
                <w:sz w:val="24"/>
                <w:szCs w:val="24"/>
              </w:rPr>
            </w:rPrChange>
          </w:rPr>
          <w:t xml:space="preserve">hin minutes of their desk. </w:t>
        </w:r>
      </w:ins>
      <w:ins w:id="1480" w:author="Elizabeth Marks" w:date="2021-04-27T03:04:00Z">
        <w:r w:rsidR="00147A17" w:rsidRPr="00D61E47">
          <w:rPr>
            <w:rFonts w:ascii="Times New Roman" w:hAnsi="Times New Roman" w:cs="Times New Roman"/>
            <w:bCs/>
            <w:sz w:val="24"/>
            <w:szCs w:val="24"/>
            <w:rPrChange w:id="1481" w:author="Elizabeth Marks" w:date="2021-04-27T05:35:00Z">
              <w:rPr>
                <w:rFonts w:ascii="Times New Roman" w:hAnsi="Times New Roman" w:cs="Times New Roman"/>
                <w:bCs/>
                <w:sz w:val="24"/>
                <w:szCs w:val="24"/>
              </w:rPr>
            </w:rPrChange>
          </w:rPr>
          <w:t xml:space="preserve">While </w:t>
        </w:r>
        <w:r w:rsidR="00B82826" w:rsidRPr="00D61E47">
          <w:rPr>
            <w:rFonts w:ascii="Times New Roman" w:hAnsi="Times New Roman" w:cs="Times New Roman"/>
            <w:bCs/>
            <w:sz w:val="24"/>
            <w:szCs w:val="24"/>
            <w:rPrChange w:id="1482" w:author="Elizabeth Marks" w:date="2021-04-27T05:35:00Z">
              <w:rPr>
                <w:rFonts w:ascii="Times New Roman" w:hAnsi="Times New Roman" w:cs="Times New Roman"/>
                <w:bCs/>
                <w:sz w:val="24"/>
                <w:szCs w:val="24"/>
              </w:rPr>
            </w:rPrChange>
          </w:rPr>
          <w:t xml:space="preserve">organizations may seek to use these amenities </w:t>
        </w:r>
      </w:ins>
      <w:ins w:id="1483" w:author="Elizabeth Marks" w:date="2021-04-27T03:05:00Z">
        <w:r w:rsidR="00B82826" w:rsidRPr="00D61E47">
          <w:rPr>
            <w:rFonts w:ascii="Times New Roman" w:hAnsi="Times New Roman" w:cs="Times New Roman"/>
            <w:bCs/>
            <w:sz w:val="24"/>
            <w:szCs w:val="24"/>
            <w:rPrChange w:id="1484" w:author="Elizabeth Marks" w:date="2021-04-27T05:35:00Z">
              <w:rPr>
                <w:rFonts w:ascii="Times New Roman" w:hAnsi="Times New Roman" w:cs="Times New Roman"/>
                <w:bCs/>
                <w:sz w:val="24"/>
                <w:szCs w:val="24"/>
              </w:rPr>
            </w:rPrChange>
          </w:rPr>
          <w:t>to promote a fun and engaging workplace, they have an added benefit of keeping</w:t>
        </w:r>
        <w:r w:rsidR="009E600F" w:rsidRPr="00D61E47">
          <w:rPr>
            <w:rFonts w:ascii="Times New Roman" w:hAnsi="Times New Roman" w:cs="Times New Roman"/>
            <w:bCs/>
            <w:sz w:val="24"/>
            <w:szCs w:val="24"/>
            <w:rPrChange w:id="1485" w:author="Elizabeth Marks" w:date="2021-04-27T05:35:00Z">
              <w:rPr>
                <w:rFonts w:ascii="Times New Roman" w:hAnsi="Times New Roman" w:cs="Times New Roman"/>
                <w:bCs/>
                <w:sz w:val="24"/>
                <w:szCs w:val="24"/>
              </w:rPr>
            </w:rPrChange>
          </w:rPr>
          <w:t xml:space="preserve"> work in-site and in</w:t>
        </w:r>
      </w:ins>
      <w:ins w:id="1486" w:author="Elizabeth Marks" w:date="2021-04-27T05:31:00Z">
        <w:r w:rsidR="00A678BD" w:rsidRPr="00D61E47">
          <w:rPr>
            <w:rFonts w:ascii="Times New Roman" w:hAnsi="Times New Roman" w:cs="Times New Roman"/>
            <w:bCs/>
            <w:sz w:val="24"/>
            <w:szCs w:val="24"/>
            <w:rPrChange w:id="1487" w:author="Elizabeth Marks" w:date="2021-04-27T05:35:00Z">
              <w:rPr>
                <w:rFonts w:ascii="Times New Roman" w:hAnsi="Times New Roman" w:cs="Times New Roman"/>
                <w:bCs/>
                <w:sz w:val="24"/>
                <w:szCs w:val="24"/>
              </w:rPr>
            </w:rPrChange>
          </w:rPr>
          <w:t xml:space="preserve"> </w:t>
        </w:r>
      </w:ins>
      <w:ins w:id="1488" w:author="Elizabeth Marks" w:date="2021-04-27T03:05:00Z">
        <w:r w:rsidR="009E600F" w:rsidRPr="00D61E47">
          <w:rPr>
            <w:rFonts w:ascii="Times New Roman" w:hAnsi="Times New Roman" w:cs="Times New Roman"/>
            <w:bCs/>
            <w:sz w:val="24"/>
            <w:szCs w:val="24"/>
            <w:rPrChange w:id="1489" w:author="Elizabeth Marks" w:date="2021-04-27T05:35:00Z">
              <w:rPr>
                <w:rFonts w:ascii="Times New Roman" w:hAnsi="Times New Roman" w:cs="Times New Roman"/>
                <w:bCs/>
                <w:sz w:val="24"/>
                <w:szCs w:val="24"/>
              </w:rPr>
            </w:rPrChange>
          </w:rPr>
          <w:t xml:space="preserve">mind for their </w:t>
        </w:r>
      </w:ins>
      <w:ins w:id="1490" w:author="Elizabeth Marks" w:date="2021-04-27T03:06:00Z">
        <w:r w:rsidR="009E600F" w:rsidRPr="00D61E47">
          <w:rPr>
            <w:rFonts w:ascii="Times New Roman" w:hAnsi="Times New Roman" w:cs="Times New Roman"/>
            <w:bCs/>
            <w:sz w:val="24"/>
            <w:szCs w:val="24"/>
            <w:rPrChange w:id="1491" w:author="Elizabeth Marks" w:date="2021-04-27T05:35:00Z">
              <w:rPr>
                <w:rFonts w:ascii="Times New Roman" w:hAnsi="Times New Roman" w:cs="Times New Roman"/>
                <w:bCs/>
                <w:sz w:val="24"/>
                <w:szCs w:val="24"/>
              </w:rPr>
            </w:rPrChange>
          </w:rPr>
          <w:t xml:space="preserve">employees </w:t>
        </w:r>
        <w:r w:rsidR="00A36DA6" w:rsidRPr="00D61E47">
          <w:rPr>
            <w:rFonts w:ascii="Times New Roman" w:hAnsi="Times New Roman" w:cs="Times New Roman"/>
            <w:bCs/>
            <w:sz w:val="24"/>
            <w:szCs w:val="24"/>
            <w:rPrChange w:id="1492" w:author="Elizabeth Marks" w:date="2021-04-27T05:35:00Z">
              <w:rPr>
                <w:rFonts w:ascii="Times New Roman" w:hAnsi="Times New Roman" w:cs="Times New Roman"/>
                <w:bCs/>
                <w:sz w:val="24"/>
                <w:szCs w:val="24"/>
              </w:rPr>
            </w:rPrChange>
          </w:rPr>
          <w:t>from sunrise to well</w:t>
        </w:r>
      </w:ins>
      <w:ins w:id="1493" w:author="Elizabeth Marks" w:date="2021-04-27T05:31:00Z">
        <w:r w:rsidR="00A678BD" w:rsidRPr="00D61E47">
          <w:rPr>
            <w:rFonts w:ascii="Times New Roman" w:hAnsi="Times New Roman" w:cs="Times New Roman"/>
            <w:bCs/>
            <w:sz w:val="24"/>
            <w:szCs w:val="24"/>
            <w:rPrChange w:id="1494" w:author="Elizabeth Marks" w:date="2021-04-27T05:35:00Z">
              <w:rPr>
                <w:rFonts w:ascii="Times New Roman" w:hAnsi="Times New Roman" w:cs="Times New Roman"/>
                <w:bCs/>
                <w:sz w:val="24"/>
                <w:szCs w:val="24"/>
              </w:rPr>
            </w:rPrChange>
          </w:rPr>
          <w:t xml:space="preserve"> </w:t>
        </w:r>
      </w:ins>
      <w:ins w:id="1495" w:author="Elizabeth Marks" w:date="2021-04-27T03:06:00Z">
        <w:r w:rsidR="00A36DA6" w:rsidRPr="00D61E47">
          <w:rPr>
            <w:rFonts w:ascii="Times New Roman" w:hAnsi="Times New Roman" w:cs="Times New Roman"/>
            <w:bCs/>
            <w:sz w:val="24"/>
            <w:szCs w:val="24"/>
            <w:rPrChange w:id="1496" w:author="Elizabeth Marks" w:date="2021-04-27T05:35:00Z">
              <w:rPr>
                <w:rFonts w:ascii="Times New Roman" w:hAnsi="Times New Roman" w:cs="Times New Roman"/>
                <w:bCs/>
                <w:sz w:val="24"/>
                <w:szCs w:val="24"/>
              </w:rPr>
            </w:rPrChange>
          </w:rPr>
          <w:t xml:space="preserve">after sunset. </w:t>
        </w:r>
      </w:ins>
    </w:p>
    <w:p w14:paraId="393EDDE9" w14:textId="2946B03F" w:rsidR="00421AEC" w:rsidRPr="00D61E47" w:rsidRDefault="00051F70" w:rsidP="00ED254B">
      <w:pPr>
        <w:spacing w:before="100" w:beforeAutospacing="1" w:after="100" w:afterAutospacing="1" w:line="480" w:lineRule="auto"/>
        <w:ind w:firstLine="720"/>
        <w:rPr>
          <w:ins w:id="1497" w:author="Elizabeth Marks" w:date="2021-04-27T01:17:00Z"/>
          <w:rFonts w:ascii="Times New Roman" w:hAnsi="Times New Roman" w:cs="Times New Roman"/>
          <w:bCs/>
          <w:sz w:val="24"/>
          <w:szCs w:val="24"/>
          <w:rPrChange w:id="1498" w:author="Elizabeth Marks" w:date="2021-04-27T05:35:00Z">
            <w:rPr>
              <w:ins w:id="1499" w:author="Elizabeth Marks" w:date="2021-04-27T01:17:00Z"/>
              <w:rFonts w:ascii="Times New Roman" w:hAnsi="Times New Roman" w:cs="Times New Roman"/>
              <w:bCs/>
              <w:sz w:val="24"/>
              <w:szCs w:val="24"/>
            </w:rPr>
          </w:rPrChange>
        </w:rPr>
      </w:pPr>
      <w:ins w:id="1500" w:author="Elizabeth Marks" w:date="2021-04-27T03:09:00Z">
        <w:r w:rsidRPr="00D61E47">
          <w:rPr>
            <w:rFonts w:ascii="Times New Roman" w:hAnsi="Times New Roman" w:cs="Times New Roman"/>
            <w:bCs/>
            <w:sz w:val="24"/>
            <w:szCs w:val="24"/>
            <w:rPrChange w:id="1501" w:author="Elizabeth Marks" w:date="2021-04-27T05:35:00Z">
              <w:rPr>
                <w:rFonts w:ascii="Times New Roman" w:hAnsi="Times New Roman" w:cs="Times New Roman"/>
                <w:bCs/>
                <w:sz w:val="24"/>
                <w:szCs w:val="24"/>
              </w:rPr>
            </w:rPrChange>
          </w:rPr>
          <w:t xml:space="preserve">It is possible that, in addition to </w:t>
        </w:r>
      </w:ins>
      <w:ins w:id="1502" w:author="Elizabeth Marks" w:date="2021-04-27T03:10:00Z">
        <w:r w:rsidR="008F56AD" w:rsidRPr="00D61E47">
          <w:rPr>
            <w:rFonts w:ascii="Times New Roman" w:hAnsi="Times New Roman" w:cs="Times New Roman"/>
            <w:bCs/>
            <w:sz w:val="24"/>
            <w:szCs w:val="24"/>
            <w:rPrChange w:id="1503" w:author="Elizabeth Marks" w:date="2021-04-27T05:35:00Z">
              <w:rPr>
                <w:rFonts w:ascii="Times New Roman" w:hAnsi="Times New Roman" w:cs="Times New Roman"/>
                <w:bCs/>
                <w:sz w:val="24"/>
                <w:szCs w:val="24"/>
              </w:rPr>
            </w:rPrChange>
          </w:rPr>
          <w:t>shaping norms</w:t>
        </w:r>
      </w:ins>
      <w:ins w:id="1504" w:author="Elizabeth Marks" w:date="2021-04-27T03:16:00Z">
        <w:r w:rsidR="006E2F82" w:rsidRPr="00D61E47">
          <w:rPr>
            <w:rFonts w:ascii="Times New Roman" w:hAnsi="Times New Roman" w:cs="Times New Roman"/>
            <w:bCs/>
            <w:sz w:val="24"/>
            <w:szCs w:val="24"/>
            <w:rPrChange w:id="1505" w:author="Elizabeth Marks" w:date="2021-04-27T05:35:00Z">
              <w:rPr>
                <w:rFonts w:ascii="Times New Roman" w:hAnsi="Times New Roman" w:cs="Times New Roman"/>
                <w:bCs/>
                <w:sz w:val="24"/>
                <w:szCs w:val="24"/>
              </w:rPr>
            </w:rPrChange>
          </w:rPr>
          <w:t xml:space="preserve"> of staying at the office</w:t>
        </w:r>
      </w:ins>
      <w:ins w:id="1506" w:author="Elizabeth Marks" w:date="2021-04-27T03:10:00Z">
        <w:r w:rsidR="008F56AD" w:rsidRPr="00D61E47">
          <w:rPr>
            <w:rFonts w:ascii="Times New Roman" w:hAnsi="Times New Roman" w:cs="Times New Roman"/>
            <w:bCs/>
            <w:sz w:val="24"/>
            <w:szCs w:val="24"/>
            <w:rPrChange w:id="1507" w:author="Elizabeth Marks" w:date="2021-04-27T05:35:00Z">
              <w:rPr>
                <w:rFonts w:ascii="Times New Roman" w:hAnsi="Times New Roman" w:cs="Times New Roman"/>
                <w:bCs/>
                <w:sz w:val="24"/>
                <w:szCs w:val="24"/>
              </w:rPr>
            </w:rPrChange>
          </w:rPr>
          <w:t xml:space="preserve">, perks play another role in pushing employees to </w:t>
        </w:r>
        <w:r w:rsidR="00BB1D04" w:rsidRPr="00D61E47">
          <w:rPr>
            <w:rFonts w:ascii="Times New Roman" w:hAnsi="Times New Roman" w:cs="Times New Roman"/>
            <w:bCs/>
            <w:sz w:val="24"/>
            <w:szCs w:val="24"/>
            <w:rPrChange w:id="1508" w:author="Elizabeth Marks" w:date="2021-04-27T05:35:00Z">
              <w:rPr>
                <w:rFonts w:ascii="Times New Roman" w:hAnsi="Times New Roman" w:cs="Times New Roman"/>
                <w:bCs/>
                <w:sz w:val="24"/>
                <w:szCs w:val="24"/>
              </w:rPr>
            </w:rPrChange>
          </w:rPr>
          <w:t xml:space="preserve">meet unhealthy </w:t>
        </w:r>
      </w:ins>
      <w:ins w:id="1509" w:author="Elizabeth Marks" w:date="2021-04-27T03:11:00Z">
        <w:r w:rsidR="00BB1D04" w:rsidRPr="00D61E47">
          <w:rPr>
            <w:rFonts w:ascii="Times New Roman" w:hAnsi="Times New Roman" w:cs="Times New Roman"/>
            <w:bCs/>
            <w:sz w:val="24"/>
            <w:szCs w:val="24"/>
            <w:rPrChange w:id="1510" w:author="Elizabeth Marks" w:date="2021-04-27T05:35:00Z">
              <w:rPr>
                <w:rFonts w:ascii="Times New Roman" w:hAnsi="Times New Roman" w:cs="Times New Roman"/>
                <w:bCs/>
                <w:sz w:val="24"/>
                <w:szCs w:val="24"/>
              </w:rPr>
            </w:rPrChange>
          </w:rPr>
          <w:t xml:space="preserve">expectations </w:t>
        </w:r>
      </w:ins>
      <w:ins w:id="1511" w:author="Elizabeth Marks" w:date="2021-04-27T03:16:00Z">
        <w:r w:rsidR="00B37749" w:rsidRPr="00D61E47">
          <w:rPr>
            <w:rFonts w:ascii="Times New Roman" w:hAnsi="Times New Roman" w:cs="Times New Roman"/>
            <w:bCs/>
            <w:sz w:val="24"/>
            <w:szCs w:val="24"/>
            <w:rPrChange w:id="1512" w:author="Elizabeth Marks" w:date="2021-04-27T05:35:00Z">
              <w:rPr>
                <w:rFonts w:ascii="Times New Roman" w:hAnsi="Times New Roman" w:cs="Times New Roman"/>
                <w:bCs/>
                <w:sz w:val="24"/>
                <w:szCs w:val="24"/>
              </w:rPr>
            </w:rPrChange>
          </w:rPr>
          <w:t>playing into a norm of reciprocity</w:t>
        </w:r>
      </w:ins>
      <w:ins w:id="1513" w:author="Elizabeth Marks" w:date="2021-04-27T03:11:00Z">
        <w:r w:rsidR="00BB1D04" w:rsidRPr="00D61E47">
          <w:rPr>
            <w:rFonts w:ascii="Times New Roman" w:hAnsi="Times New Roman" w:cs="Times New Roman"/>
            <w:bCs/>
            <w:sz w:val="24"/>
            <w:szCs w:val="24"/>
            <w:rPrChange w:id="1514" w:author="Elizabeth Marks" w:date="2021-04-27T05:35:00Z">
              <w:rPr>
                <w:rFonts w:ascii="Times New Roman" w:hAnsi="Times New Roman" w:cs="Times New Roman"/>
                <w:bCs/>
                <w:sz w:val="24"/>
                <w:szCs w:val="24"/>
              </w:rPr>
            </w:rPrChange>
          </w:rPr>
          <w:t xml:space="preserve">. </w:t>
        </w:r>
      </w:ins>
      <w:ins w:id="1515" w:author="Elizabeth Marks" w:date="2021-04-27T03:17:00Z">
        <w:r w:rsidR="00B37749" w:rsidRPr="00D61E47">
          <w:rPr>
            <w:rFonts w:ascii="Times New Roman" w:hAnsi="Times New Roman" w:cs="Times New Roman"/>
            <w:bCs/>
            <w:sz w:val="24"/>
            <w:szCs w:val="24"/>
            <w:rPrChange w:id="1516" w:author="Elizabeth Marks" w:date="2021-04-27T05:35:00Z">
              <w:rPr>
                <w:rFonts w:ascii="Times New Roman" w:hAnsi="Times New Roman" w:cs="Times New Roman"/>
                <w:bCs/>
                <w:sz w:val="24"/>
                <w:szCs w:val="24"/>
              </w:rPr>
            </w:rPrChange>
          </w:rPr>
          <w:t xml:space="preserve">The norm of reciprocity </w:t>
        </w:r>
        <w:r w:rsidR="00F0101F" w:rsidRPr="00D61E47">
          <w:rPr>
            <w:rFonts w:ascii="Times New Roman" w:hAnsi="Times New Roman" w:cs="Times New Roman"/>
            <w:bCs/>
            <w:sz w:val="24"/>
            <w:szCs w:val="24"/>
            <w:rPrChange w:id="1517" w:author="Elizabeth Marks" w:date="2021-04-27T05:35:00Z">
              <w:rPr>
                <w:rFonts w:ascii="Times New Roman" w:hAnsi="Times New Roman" w:cs="Times New Roman"/>
                <w:bCs/>
                <w:sz w:val="24"/>
                <w:szCs w:val="24"/>
              </w:rPr>
            </w:rPrChange>
          </w:rPr>
          <w:t xml:space="preserve">is a </w:t>
        </w:r>
        <w:r w:rsidR="00397EB2" w:rsidRPr="00D61E47">
          <w:rPr>
            <w:rFonts w:ascii="Times New Roman" w:hAnsi="Times New Roman" w:cs="Times New Roman"/>
            <w:bCs/>
            <w:sz w:val="24"/>
            <w:szCs w:val="24"/>
            <w:rPrChange w:id="1518" w:author="Elizabeth Marks" w:date="2021-04-27T05:35:00Z">
              <w:rPr>
                <w:rFonts w:ascii="Times New Roman" w:hAnsi="Times New Roman" w:cs="Times New Roman"/>
                <w:bCs/>
                <w:sz w:val="24"/>
                <w:szCs w:val="24"/>
              </w:rPr>
            </w:rPrChange>
          </w:rPr>
          <w:t>centuries-old pri</w:t>
        </w:r>
      </w:ins>
      <w:ins w:id="1519" w:author="Elizabeth Marks" w:date="2021-04-27T03:18:00Z">
        <w:r w:rsidR="00397EB2" w:rsidRPr="00D61E47">
          <w:rPr>
            <w:rFonts w:ascii="Times New Roman" w:hAnsi="Times New Roman" w:cs="Times New Roman"/>
            <w:bCs/>
            <w:sz w:val="24"/>
            <w:szCs w:val="24"/>
            <w:rPrChange w:id="1520" w:author="Elizabeth Marks" w:date="2021-04-27T05:35:00Z">
              <w:rPr>
                <w:rFonts w:ascii="Times New Roman" w:hAnsi="Times New Roman" w:cs="Times New Roman"/>
                <w:bCs/>
                <w:sz w:val="24"/>
                <w:szCs w:val="24"/>
              </w:rPr>
            </w:rPrChange>
          </w:rPr>
          <w:t xml:space="preserve">nciple of human behaviour that when someone receives something, they want to repay the </w:t>
        </w:r>
        <w:r w:rsidR="00762B7B" w:rsidRPr="00D61E47">
          <w:rPr>
            <w:rFonts w:ascii="Times New Roman" w:hAnsi="Times New Roman" w:cs="Times New Roman"/>
            <w:bCs/>
            <w:sz w:val="24"/>
            <w:szCs w:val="24"/>
            <w:rPrChange w:id="1521" w:author="Elizabeth Marks" w:date="2021-04-27T05:35:00Z">
              <w:rPr>
                <w:rFonts w:ascii="Times New Roman" w:hAnsi="Times New Roman" w:cs="Times New Roman"/>
                <w:bCs/>
                <w:sz w:val="24"/>
                <w:szCs w:val="24"/>
              </w:rPr>
            </w:rPrChange>
          </w:rPr>
          <w:t>benefit back</w:t>
        </w:r>
      </w:ins>
      <w:ins w:id="1522" w:author="Elizabeth Marks" w:date="2021-04-27T04:16:00Z">
        <w:r w:rsidR="008C2320" w:rsidRPr="00D61E47">
          <w:rPr>
            <w:rFonts w:ascii="Times New Roman" w:hAnsi="Times New Roman" w:cs="Times New Roman"/>
            <w:bCs/>
            <w:sz w:val="24"/>
            <w:szCs w:val="24"/>
            <w:rPrChange w:id="1523" w:author="Elizabeth Marks" w:date="2021-04-27T05:35:00Z">
              <w:rPr>
                <w:rFonts w:ascii="Times New Roman" w:hAnsi="Times New Roman" w:cs="Times New Roman"/>
                <w:bCs/>
                <w:sz w:val="24"/>
                <w:szCs w:val="24"/>
              </w:rPr>
            </w:rPrChange>
          </w:rPr>
          <w:t xml:space="preserve"> (</w:t>
        </w:r>
        <w:proofErr w:type="spellStart"/>
        <w:r w:rsidR="00656536" w:rsidRPr="00D61E47">
          <w:rPr>
            <w:rFonts w:ascii="Times New Roman" w:hAnsi="Times New Roman" w:cs="Times New Roman"/>
            <w:bCs/>
            <w:sz w:val="24"/>
            <w:szCs w:val="24"/>
            <w:rPrChange w:id="1524" w:author="Elizabeth Marks" w:date="2021-04-27T05:35:00Z">
              <w:rPr>
                <w:rFonts w:ascii="Times New Roman" w:hAnsi="Times New Roman" w:cs="Times New Roman"/>
                <w:bCs/>
                <w:sz w:val="24"/>
                <w:szCs w:val="24"/>
              </w:rPr>
            </w:rPrChange>
          </w:rPr>
          <w:fldChar w:fldCharType="begin"/>
        </w:r>
        <w:r w:rsidR="00656536" w:rsidRPr="00D61E47">
          <w:rPr>
            <w:rFonts w:ascii="Times New Roman" w:hAnsi="Times New Roman" w:cs="Times New Roman"/>
            <w:bCs/>
            <w:sz w:val="24"/>
            <w:szCs w:val="24"/>
            <w:rPrChange w:id="1525" w:author="Elizabeth Marks" w:date="2021-04-27T05:35:00Z">
              <w:rPr>
                <w:rFonts w:ascii="Times New Roman" w:hAnsi="Times New Roman" w:cs="Times New Roman"/>
                <w:bCs/>
                <w:sz w:val="24"/>
                <w:szCs w:val="24"/>
              </w:rPr>
            </w:rPrChange>
          </w:rPr>
          <w:instrText xml:space="preserve"> HYPERLINK "https://poseidon01.ssrn.com/delivery.php?ID=237074081092014096091005117018085117052050089038069021127117099117101116098095015105100061021123008121098002026109006095083086011010071043048113008065019127088011089034030071120118006108118021122119093104080104093107091105069075019065094075118117000&amp;EXT=pdf&amp;INDEX=TRUE" </w:instrText>
        </w:r>
        <w:r w:rsidR="00656536" w:rsidRPr="00D61E47">
          <w:rPr>
            <w:rFonts w:ascii="Times New Roman" w:hAnsi="Times New Roman" w:cs="Times New Roman"/>
            <w:bCs/>
            <w:sz w:val="24"/>
            <w:szCs w:val="24"/>
            <w:rPrChange w:id="1526" w:author="Elizabeth Marks" w:date="2021-04-27T05:35:00Z">
              <w:rPr>
                <w:rFonts w:ascii="Times New Roman" w:hAnsi="Times New Roman" w:cs="Times New Roman"/>
                <w:bCs/>
                <w:sz w:val="24"/>
                <w:szCs w:val="24"/>
              </w:rPr>
            </w:rPrChange>
          </w:rPr>
        </w:r>
        <w:r w:rsidR="00656536" w:rsidRPr="00D61E47">
          <w:rPr>
            <w:rFonts w:ascii="Times New Roman" w:hAnsi="Times New Roman" w:cs="Times New Roman"/>
            <w:bCs/>
            <w:sz w:val="24"/>
            <w:szCs w:val="24"/>
            <w:rPrChange w:id="1527" w:author="Elizabeth Marks" w:date="2021-04-27T05:35:00Z">
              <w:rPr>
                <w:rFonts w:ascii="Times New Roman" w:hAnsi="Times New Roman" w:cs="Times New Roman"/>
                <w:bCs/>
                <w:sz w:val="24"/>
                <w:szCs w:val="24"/>
              </w:rPr>
            </w:rPrChange>
          </w:rPr>
          <w:fldChar w:fldCharType="separate"/>
        </w:r>
        <w:r w:rsidR="008C2320" w:rsidRPr="00D61E47">
          <w:rPr>
            <w:rStyle w:val="Hyperlink"/>
            <w:rFonts w:ascii="Times New Roman" w:hAnsi="Times New Roman" w:cs="Times New Roman"/>
            <w:bCs/>
            <w:sz w:val="24"/>
            <w:szCs w:val="24"/>
            <w:rPrChange w:id="1528" w:author="Elizabeth Marks" w:date="2021-04-27T05:35:00Z">
              <w:rPr>
                <w:rStyle w:val="Hyperlink"/>
                <w:rFonts w:ascii="Times New Roman" w:hAnsi="Times New Roman" w:cs="Times New Roman"/>
                <w:bCs/>
                <w:sz w:val="24"/>
                <w:szCs w:val="24"/>
              </w:rPr>
            </w:rPrChange>
          </w:rPr>
          <w:t>Zlatev</w:t>
        </w:r>
        <w:proofErr w:type="spellEnd"/>
        <w:r w:rsidR="008C2320" w:rsidRPr="00D61E47">
          <w:rPr>
            <w:rStyle w:val="Hyperlink"/>
            <w:rFonts w:ascii="Times New Roman" w:hAnsi="Times New Roman" w:cs="Times New Roman"/>
            <w:bCs/>
            <w:sz w:val="24"/>
            <w:szCs w:val="24"/>
            <w:rPrChange w:id="1529" w:author="Elizabeth Marks" w:date="2021-04-27T05:35:00Z">
              <w:rPr>
                <w:rStyle w:val="Hyperlink"/>
                <w:rFonts w:ascii="Times New Roman" w:hAnsi="Times New Roman" w:cs="Times New Roman"/>
                <w:bCs/>
                <w:sz w:val="24"/>
                <w:szCs w:val="24"/>
              </w:rPr>
            </w:rPrChange>
          </w:rPr>
          <w:t xml:space="preserve"> </w:t>
        </w:r>
        <w:r w:rsidR="00656536" w:rsidRPr="00D61E47">
          <w:rPr>
            <w:rStyle w:val="Hyperlink"/>
            <w:rFonts w:ascii="Times New Roman" w:hAnsi="Times New Roman" w:cs="Times New Roman"/>
            <w:bCs/>
            <w:sz w:val="24"/>
            <w:szCs w:val="24"/>
            <w:rPrChange w:id="1530" w:author="Elizabeth Marks" w:date="2021-04-27T05:35:00Z">
              <w:rPr>
                <w:rStyle w:val="Hyperlink"/>
                <w:rFonts w:ascii="Times New Roman" w:hAnsi="Times New Roman" w:cs="Times New Roman"/>
                <w:bCs/>
                <w:sz w:val="24"/>
                <w:szCs w:val="24"/>
              </w:rPr>
            </w:rPrChange>
          </w:rPr>
          <w:t>&amp; Rogers, 2020</w:t>
        </w:r>
        <w:r w:rsidR="00656536" w:rsidRPr="00D61E47">
          <w:rPr>
            <w:rFonts w:ascii="Times New Roman" w:hAnsi="Times New Roman" w:cs="Times New Roman"/>
            <w:bCs/>
            <w:sz w:val="24"/>
            <w:szCs w:val="24"/>
            <w:rPrChange w:id="1531" w:author="Elizabeth Marks" w:date="2021-04-27T05:35:00Z">
              <w:rPr>
                <w:rFonts w:ascii="Times New Roman" w:hAnsi="Times New Roman" w:cs="Times New Roman"/>
                <w:bCs/>
                <w:sz w:val="24"/>
                <w:szCs w:val="24"/>
              </w:rPr>
            </w:rPrChange>
          </w:rPr>
          <w:fldChar w:fldCharType="end"/>
        </w:r>
        <w:r w:rsidR="00656536" w:rsidRPr="00D61E47">
          <w:rPr>
            <w:rFonts w:ascii="Times New Roman" w:hAnsi="Times New Roman" w:cs="Times New Roman"/>
            <w:bCs/>
            <w:sz w:val="24"/>
            <w:szCs w:val="24"/>
            <w:rPrChange w:id="1532" w:author="Elizabeth Marks" w:date="2021-04-27T05:35:00Z">
              <w:rPr>
                <w:rFonts w:ascii="Times New Roman" w:hAnsi="Times New Roman" w:cs="Times New Roman"/>
                <w:bCs/>
                <w:sz w:val="24"/>
                <w:szCs w:val="24"/>
              </w:rPr>
            </w:rPrChange>
          </w:rPr>
          <w:t>)</w:t>
        </w:r>
      </w:ins>
      <w:ins w:id="1533" w:author="Elizabeth Marks" w:date="2021-04-27T03:18:00Z">
        <w:r w:rsidR="00762B7B" w:rsidRPr="00D61E47">
          <w:rPr>
            <w:rFonts w:ascii="Times New Roman" w:hAnsi="Times New Roman" w:cs="Times New Roman"/>
            <w:bCs/>
            <w:sz w:val="24"/>
            <w:szCs w:val="24"/>
            <w:rPrChange w:id="1534" w:author="Elizabeth Marks" w:date="2021-04-27T05:35:00Z">
              <w:rPr>
                <w:rFonts w:ascii="Times New Roman" w:hAnsi="Times New Roman" w:cs="Times New Roman"/>
                <w:bCs/>
                <w:sz w:val="24"/>
                <w:szCs w:val="24"/>
              </w:rPr>
            </w:rPrChange>
          </w:rPr>
          <w:t xml:space="preserve">. </w:t>
        </w:r>
      </w:ins>
      <w:ins w:id="1535" w:author="Elizabeth Marks" w:date="2021-04-27T03:13:00Z">
        <w:r w:rsidR="00231557" w:rsidRPr="00D61E47">
          <w:rPr>
            <w:rFonts w:ascii="Times New Roman" w:hAnsi="Times New Roman" w:cs="Times New Roman"/>
            <w:bCs/>
            <w:sz w:val="24"/>
            <w:szCs w:val="24"/>
            <w:rPrChange w:id="1536" w:author="Elizabeth Marks" w:date="2021-04-27T05:35:00Z">
              <w:rPr>
                <w:rFonts w:ascii="Times New Roman" w:hAnsi="Times New Roman" w:cs="Times New Roman"/>
                <w:bCs/>
                <w:sz w:val="24"/>
                <w:szCs w:val="24"/>
              </w:rPr>
            </w:rPrChange>
          </w:rPr>
          <w:t>The perks made available to employees act as a</w:t>
        </w:r>
        <w:r w:rsidR="00FD18BA" w:rsidRPr="00D61E47">
          <w:rPr>
            <w:rFonts w:ascii="Times New Roman" w:hAnsi="Times New Roman" w:cs="Times New Roman"/>
            <w:bCs/>
            <w:sz w:val="24"/>
            <w:szCs w:val="24"/>
            <w:rPrChange w:id="1537" w:author="Elizabeth Marks" w:date="2021-04-27T05:35:00Z">
              <w:rPr>
                <w:rFonts w:ascii="Times New Roman" w:hAnsi="Times New Roman" w:cs="Times New Roman"/>
                <w:bCs/>
                <w:sz w:val="24"/>
                <w:szCs w:val="24"/>
              </w:rPr>
            </w:rPrChange>
          </w:rPr>
          <w:t xml:space="preserve"> supposed unconditional gift </w:t>
        </w:r>
      </w:ins>
      <w:ins w:id="1538" w:author="Elizabeth Marks" w:date="2021-04-27T03:14:00Z">
        <w:r w:rsidR="00FD18BA" w:rsidRPr="00D61E47">
          <w:rPr>
            <w:rFonts w:ascii="Times New Roman" w:hAnsi="Times New Roman" w:cs="Times New Roman"/>
            <w:bCs/>
            <w:sz w:val="24"/>
            <w:szCs w:val="24"/>
            <w:rPrChange w:id="1539" w:author="Elizabeth Marks" w:date="2021-04-27T05:35:00Z">
              <w:rPr>
                <w:rFonts w:ascii="Times New Roman" w:hAnsi="Times New Roman" w:cs="Times New Roman"/>
                <w:bCs/>
                <w:sz w:val="24"/>
                <w:szCs w:val="24"/>
              </w:rPr>
            </w:rPrChange>
          </w:rPr>
          <w:t xml:space="preserve">that they have the offer of not using. </w:t>
        </w:r>
        <w:r w:rsidR="00CA691C" w:rsidRPr="00D61E47">
          <w:rPr>
            <w:rFonts w:ascii="Times New Roman" w:hAnsi="Times New Roman" w:cs="Times New Roman"/>
            <w:bCs/>
            <w:sz w:val="24"/>
            <w:szCs w:val="24"/>
            <w:rPrChange w:id="1540" w:author="Elizabeth Marks" w:date="2021-04-27T05:35:00Z">
              <w:rPr>
                <w:rFonts w:ascii="Times New Roman" w:hAnsi="Times New Roman" w:cs="Times New Roman"/>
                <w:bCs/>
                <w:sz w:val="24"/>
                <w:szCs w:val="24"/>
              </w:rPr>
            </w:rPrChange>
          </w:rPr>
          <w:t>Then</w:t>
        </w:r>
        <w:r w:rsidR="004050D9" w:rsidRPr="00D61E47">
          <w:rPr>
            <w:rFonts w:ascii="Times New Roman" w:hAnsi="Times New Roman" w:cs="Times New Roman"/>
            <w:bCs/>
            <w:sz w:val="24"/>
            <w:szCs w:val="24"/>
            <w:rPrChange w:id="1541" w:author="Elizabeth Marks" w:date="2021-04-27T05:35:00Z">
              <w:rPr>
                <w:rFonts w:ascii="Times New Roman" w:hAnsi="Times New Roman" w:cs="Times New Roman"/>
                <w:bCs/>
                <w:sz w:val="24"/>
                <w:szCs w:val="24"/>
              </w:rPr>
            </w:rPrChange>
          </w:rPr>
          <w:t xml:space="preserve">, when an organization lays out its goals and makes </w:t>
        </w:r>
      </w:ins>
      <w:ins w:id="1542" w:author="Elizabeth Marks" w:date="2021-04-27T03:15:00Z">
        <w:r w:rsidR="004050D9" w:rsidRPr="00D61E47">
          <w:rPr>
            <w:rFonts w:ascii="Times New Roman" w:hAnsi="Times New Roman" w:cs="Times New Roman"/>
            <w:bCs/>
            <w:sz w:val="24"/>
            <w:szCs w:val="24"/>
            <w:rPrChange w:id="1543" w:author="Elizabeth Marks" w:date="2021-04-27T05:35:00Z">
              <w:rPr>
                <w:rFonts w:ascii="Times New Roman" w:hAnsi="Times New Roman" w:cs="Times New Roman"/>
                <w:bCs/>
                <w:sz w:val="24"/>
                <w:szCs w:val="24"/>
              </w:rPr>
            </w:rPrChange>
          </w:rPr>
          <w:t>requests of their employees</w:t>
        </w:r>
      </w:ins>
      <w:ins w:id="1544" w:author="Elizabeth Marks" w:date="2021-04-27T05:31:00Z">
        <w:r w:rsidR="00A678BD" w:rsidRPr="00D61E47">
          <w:rPr>
            <w:rFonts w:ascii="Times New Roman" w:hAnsi="Times New Roman" w:cs="Times New Roman"/>
            <w:bCs/>
            <w:sz w:val="24"/>
            <w:szCs w:val="24"/>
            <w:rPrChange w:id="1545" w:author="Elizabeth Marks" w:date="2021-04-27T05:35:00Z">
              <w:rPr>
                <w:rFonts w:ascii="Times New Roman" w:hAnsi="Times New Roman" w:cs="Times New Roman"/>
                <w:bCs/>
                <w:sz w:val="24"/>
                <w:szCs w:val="24"/>
              </w:rPr>
            </w:rPrChange>
          </w:rPr>
          <w:t>,</w:t>
        </w:r>
      </w:ins>
      <w:ins w:id="1546" w:author="Elizabeth Marks" w:date="2021-04-27T03:15:00Z">
        <w:r w:rsidR="004050D9" w:rsidRPr="00D61E47">
          <w:rPr>
            <w:rFonts w:ascii="Times New Roman" w:hAnsi="Times New Roman" w:cs="Times New Roman"/>
            <w:bCs/>
            <w:sz w:val="24"/>
            <w:szCs w:val="24"/>
            <w:rPrChange w:id="1547" w:author="Elizabeth Marks" w:date="2021-04-27T05:35:00Z">
              <w:rPr>
                <w:rFonts w:ascii="Times New Roman" w:hAnsi="Times New Roman" w:cs="Times New Roman"/>
                <w:bCs/>
                <w:sz w:val="24"/>
                <w:szCs w:val="24"/>
              </w:rPr>
            </w:rPrChange>
          </w:rPr>
          <w:t xml:space="preserve"> this </w:t>
        </w:r>
        <w:r w:rsidR="00054B86" w:rsidRPr="00D61E47">
          <w:rPr>
            <w:rFonts w:ascii="Times New Roman" w:hAnsi="Times New Roman" w:cs="Times New Roman"/>
            <w:bCs/>
            <w:sz w:val="24"/>
            <w:szCs w:val="24"/>
            <w:rPrChange w:id="1548" w:author="Elizabeth Marks" w:date="2021-04-27T05:35:00Z">
              <w:rPr>
                <w:rFonts w:ascii="Times New Roman" w:hAnsi="Times New Roman" w:cs="Times New Roman"/>
                <w:bCs/>
                <w:sz w:val="24"/>
                <w:szCs w:val="24"/>
              </w:rPr>
            </w:rPrChange>
          </w:rPr>
          <w:lastRenderedPageBreak/>
          <w:t xml:space="preserve">evokes </w:t>
        </w:r>
      </w:ins>
      <w:ins w:id="1549" w:author="Elizabeth Marks" w:date="2021-04-27T03:18:00Z">
        <w:r w:rsidR="00762B7B" w:rsidRPr="00D61E47">
          <w:rPr>
            <w:rFonts w:ascii="Times New Roman" w:hAnsi="Times New Roman" w:cs="Times New Roman"/>
            <w:bCs/>
            <w:sz w:val="24"/>
            <w:szCs w:val="24"/>
            <w:rPrChange w:id="1550" w:author="Elizabeth Marks" w:date="2021-04-27T05:35:00Z">
              <w:rPr>
                <w:rFonts w:ascii="Times New Roman" w:hAnsi="Times New Roman" w:cs="Times New Roman"/>
                <w:bCs/>
                <w:sz w:val="24"/>
                <w:szCs w:val="24"/>
              </w:rPr>
            </w:rPrChange>
          </w:rPr>
          <w:t xml:space="preserve">a novel case of reciprocity called returnable </w:t>
        </w:r>
      </w:ins>
      <w:ins w:id="1551" w:author="Elizabeth Marks" w:date="2021-04-27T03:19:00Z">
        <w:r w:rsidR="00762B7B" w:rsidRPr="00D61E47">
          <w:rPr>
            <w:rFonts w:ascii="Times New Roman" w:hAnsi="Times New Roman" w:cs="Times New Roman"/>
            <w:bCs/>
            <w:sz w:val="24"/>
            <w:szCs w:val="24"/>
            <w:rPrChange w:id="1552" w:author="Elizabeth Marks" w:date="2021-04-27T05:35:00Z">
              <w:rPr>
                <w:rFonts w:ascii="Times New Roman" w:hAnsi="Times New Roman" w:cs="Times New Roman"/>
                <w:bCs/>
                <w:sz w:val="24"/>
                <w:szCs w:val="24"/>
              </w:rPr>
            </w:rPrChange>
          </w:rPr>
          <w:t xml:space="preserve">reciprocity. Returnable reciprocity is </w:t>
        </w:r>
        <w:r w:rsidR="0027220B" w:rsidRPr="00D61E47">
          <w:rPr>
            <w:rFonts w:ascii="Times New Roman" w:hAnsi="Times New Roman" w:cs="Times New Roman"/>
            <w:bCs/>
            <w:sz w:val="24"/>
            <w:szCs w:val="24"/>
            <w:rPrChange w:id="1553" w:author="Elizabeth Marks" w:date="2021-04-27T05:35:00Z">
              <w:rPr>
                <w:rFonts w:ascii="Times New Roman" w:hAnsi="Times New Roman" w:cs="Times New Roman"/>
                <w:bCs/>
                <w:sz w:val="24"/>
                <w:szCs w:val="24"/>
              </w:rPr>
            </w:rPrChange>
          </w:rPr>
          <w:t xml:space="preserve">when the gift that an individual receives </w:t>
        </w:r>
        <w:r w:rsidR="00002138" w:rsidRPr="00D61E47">
          <w:rPr>
            <w:rFonts w:ascii="Times New Roman" w:hAnsi="Times New Roman" w:cs="Times New Roman"/>
            <w:bCs/>
            <w:sz w:val="24"/>
            <w:szCs w:val="24"/>
            <w:rPrChange w:id="1554" w:author="Elizabeth Marks" w:date="2021-04-27T05:35:00Z">
              <w:rPr>
                <w:rFonts w:ascii="Times New Roman" w:hAnsi="Times New Roman" w:cs="Times New Roman"/>
                <w:bCs/>
                <w:sz w:val="24"/>
                <w:szCs w:val="24"/>
              </w:rPr>
            </w:rPrChange>
          </w:rPr>
          <w:t>can be returned o</w:t>
        </w:r>
      </w:ins>
      <w:ins w:id="1555" w:author="Elizabeth Marks" w:date="2021-04-27T03:20:00Z">
        <w:r w:rsidR="00002138" w:rsidRPr="00D61E47">
          <w:rPr>
            <w:rFonts w:ascii="Times New Roman" w:hAnsi="Times New Roman" w:cs="Times New Roman"/>
            <w:bCs/>
            <w:sz w:val="24"/>
            <w:szCs w:val="24"/>
            <w:rPrChange w:id="1556" w:author="Elizabeth Marks" w:date="2021-04-27T05:35:00Z">
              <w:rPr>
                <w:rFonts w:ascii="Times New Roman" w:hAnsi="Times New Roman" w:cs="Times New Roman"/>
                <w:bCs/>
                <w:sz w:val="24"/>
                <w:szCs w:val="24"/>
              </w:rPr>
            </w:rPrChange>
          </w:rPr>
          <w:t>r not used, thus removing the initial benefit to the recipient</w:t>
        </w:r>
      </w:ins>
      <w:ins w:id="1557" w:author="Elizabeth Marks" w:date="2021-04-27T04:16:00Z">
        <w:r w:rsidR="00656536" w:rsidRPr="00D61E47">
          <w:rPr>
            <w:rFonts w:ascii="Times New Roman" w:hAnsi="Times New Roman" w:cs="Times New Roman"/>
            <w:bCs/>
            <w:sz w:val="24"/>
            <w:szCs w:val="24"/>
            <w:rPrChange w:id="1558" w:author="Elizabeth Marks" w:date="2021-04-27T05:35:00Z">
              <w:rPr>
                <w:rFonts w:ascii="Times New Roman" w:hAnsi="Times New Roman" w:cs="Times New Roman"/>
                <w:bCs/>
                <w:sz w:val="24"/>
                <w:szCs w:val="24"/>
              </w:rPr>
            </w:rPrChange>
          </w:rPr>
          <w:t xml:space="preserve"> </w:t>
        </w:r>
        <w:r w:rsidR="00656536" w:rsidRPr="00D61E47">
          <w:rPr>
            <w:rFonts w:ascii="Times New Roman" w:hAnsi="Times New Roman" w:cs="Times New Roman"/>
            <w:bCs/>
            <w:sz w:val="24"/>
            <w:szCs w:val="24"/>
            <w:rPrChange w:id="1559" w:author="Elizabeth Marks" w:date="2021-04-27T05:35:00Z">
              <w:rPr>
                <w:rFonts w:ascii="Times New Roman" w:hAnsi="Times New Roman" w:cs="Times New Roman"/>
                <w:bCs/>
                <w:sz w:val="24"/>
                <w:szCs w:val="24"/>
              </w:rPr>
            </w:rPrChange>
          </w:rPr>
          <w:t>(</w:t>
        </w:r>
        <w:proofErr w:type="spellStart"/>
        <w:r w:rsidR="00656536" w:rsidRPr="00D61E47">
          <w:rPr>
            <w:rFonts w:ascii="Times New Roman" w:hAnsi="Times New Roman" w:cs="Times New Roman"/>
            <w:bCs/>
            <w:sz w:val="24"/>
            <w:szCs w:val="24"/>
            <w:rPrChange w:id="1560" w:author="Elizabeth Marks" w:date="2021-04-27T05:35:00Z">
              <w:rPr>
                <w:rFonts w:ascii="Times New Roman" w:hAnsi="Times New Roman" w:cs="Times New Roman"/>
                <w:bCs/>
                <w:sz w:val="24"/>
                <w:szCs w:val="24"/>
              </w:rPr>
            </w:rPrChange>
          </w:rPr>
          <w:fldChar w:fldCharType="begin"/>
        </w:r>
        <w:r w:rsidR="00656536" w:rsidRPr="00D61E47">
          <w:rPr>
            <w:rFonts w:ascii="Times New Roman" w:hAnsi="Times New Roman" w:cs="Times New Roman"/>
            <w:bCs/>
            <w:sz w:val="24"/>
            <w:szCs w:val="24"/>
            <w:rPrChange w:id="1561" w:author="Elizabeth Marks" w:date="2021-04-27T05:35:00Z">
              <w:rPr>
                <w:rFonts w:ascii="Times New Roman" w:hAnsi="Times New Roman" w:cs="Times New Roman"/>
                <w:bCs/>
                <w:sz w:val="24"/>
                <w:szCs w:val="24"/>
              </w:rPr>
            </w:rPrChange>
          </w:rPr>
          <w:instrText xml:space="preserve"> HYPERLINK "https://poseidon01.ssrn.com/delivery.php?ID=237074081092014096091005117018085117052050089038069021127117099117101116098095015105100061021123008121098002026109006095083086011010071043048113008065019127088011089034030071120118006108118021122119093104080104093107091105069075019065094075118117000&amp;EXT=pdf&amp;INDEX=TRUE" </w:instrText>
        </w:r>
        <w:r w:rsidR="00656536" w:rsidRPr="00D61E47">
          <w:rPr>
            <w:rFonts w:ascii="Times New Roman" w:hAnsi="Times New Roman" w:cs="Times New Roman"/>
            <w:bCs/>
            <w:sz w:val="24"/>
            <w:szCs w:val="24"/>
            <w:rPrChange w:id="1562" w:author="Elizabeth Marks" w:date="2021-04-27T05:35:00Z">
              <w:rPr>
                <w:rFonts w:ascii="Times New Roman" w:hAnsi="Times New Roman" w:cs="Times New Roman"/>
                <w:bCs/>
                <w:sz w:val="24"/>
                <w:szCs w:val="24"/>
              </w:rPr>
            </w:rPrChange>
          </w:rPr>
        </w:r>
        <w:r w:rsidR="00656536" w:rsidRPr="00D61E47">
          <w:rPr>
            <w:rFonts w:ascii="Times New Roman" w:hAnsi="Times New Roman" w:cs="Times New Roman"/>
            <w:bCs/>
            <w:sz w:val="24"/>
            <w:szCs w:val="24"/>
            <w:rPrChange w:id="1563" w:author="Elizabeth Marks" w:date="2021-04-27T05:35:00Z">
              <w:rPr>
                <w:rFonts w:ascii="Times New Roman" w:hAnsi="Times New Roman" w:cs="Times New Roman"/>
                <w:bCs/>
                <w:sz w:val="24"/>
                <w:szCs w:val="24"/>
              </w:rPr>
            </w:rPrChange>
          </w:rPr>
          <w:fldChar w:fldCharType="separate"/>
        </w:r>
        <w:r w:rsidR="00656536" w:rsidRPr="00D61E47">
          <w:rPr>
            <w:rStyle w:val="Hyperlink"/>
            <w:rFonts w:ascii="Times New Roman" w:hAnsi="Times New Roman" w:cs="Times New Roman"/>
            <w:bCs/>
            <w:sz w:val="24"/>
            <w:szCs w:val="24"/>
            <w:rPrChange w:id="1564" w:author="Elizabeth Marks" w:date="2021-04-27T05:35:00Z">
              <w:rPr>
                <w:rStyle w:val="Hyperlink"/>
                <w:rFonts w:ascii="Times New Roman" w:hAnsi="Times New Roman" w:cs="Times New Roman"/>
                <w:bCs/>
                <w:sz w:val="24"/>
                <w:szCs w:val="24"/>
              </w:rPr>
            </w:rPrChange>
          </w:rPr>
          <w:t>Zlatev</w:t>
        </w:r>
        <w:proofErr w:type="spellEnd"/>
        <w:r w:rsidR="00656536" w:rsidRPr="00D61E47">
          <w:rPr>
            <w:rStyle w:val="Hyperlink"/>
            <w:rFonts w:ascii="Times New Roman" w:hAnsi="Times New Roman" w:cs="Times New Roman"/>
            <w:bCs/>
            <w:sz w:val="24"/>
            <w:szCs w:val="24"/>
            <w:rPrChange w:id="1565" w:author="Elizabeth Marks" w:date="2021-04-27T05:35:00Z">
              <w:rPr>
                <w:rStyle w:val="Hyperlink"/>
                <w:rFonts w:ascii="Times New Roman" w:hAnsi="Times New Roman" w:cs="Times New Roman"/>
                <w:bCs/>
                <w:sz w:val="24"/>
                <w:szCs w:val="24"/>
              </w:rPr>
            </w:rPrChange>
          </w:rPr>
          <w:t xml:space="preserve"> &amp; Rogers, 2020</w:t>
        </w:r>
        <w:r w:rsidR="00656536" w:rsidRPr="00D61E47">
          <w:rPr>
            <w:rFonts w:ascii="Times New Roman" w:hAnsi="Times New Roman" w:cs="Times New Roman"/>
            <w:bCs/>
            <w:sz w:val="24"/>
            <w:szCs w:val="24"/>
            <w:rPrChange w:id="1566" w:author="Elizabeth Marks" w:date="2021-04-27T05:35:00Z">
              <w:rPr>
                <w:rFonts w:ascii="Times New Roman" w:hAnsi="Times New Roman" w:cs="Times New Roman"/>
                <w:bCs/>
                <w:sz w:val="24"/>
                <w:szCs w:val="24"/>
              </w:rPr>
            </w:rPrChange>
          </w:rPr>
          <w:fldChar w:fldCharType="end"/>
        </w:r>
        <w:r w:rsidR="00656536" w:rsidRPr="00D61E47">
          <w:rPr>
            <w:rFonts w:ascii="Times New Roman" w:hAnsi="Times New Roman" w:cs="Times New Roman"/>
            <w:bCs/>
            <w:sz w:val="24"/>
            <w:szCs w:val="24"/>
            <w:rPrChange w:id="1567" w:author="Elizabeth Marks" w:date="2021-04-27T05:35:00Z">
              <w:rPr>
                <w:rFonts w:ascii="Times New Roman" w:hAnsi="Times New Roman" w:cs="Times New Roman"/>
                <w:bCs/>
                <w:sz w:val="24"/>
                <w:szCs w:val="24"/>
              </w:rPr>
            </w:rPrChange>
          </w:rPr>
          <w:t>)</w:t>
        </w:r>
      </w:ins>
      <w:ins w:id="1568" w:author="Elizabeth Marks" w:date="2021-04-27T03:20:00Z">
        <w:r w:rsidR="00002138" w:rsidRPr="00D61E47">
          <w:rPr>
            <w:rFonts w:ascii="Times New Roman" w:hAnsi="Times New Roman" w:cs="Times New Roman"/>
            <w:bCs/>
            <w:sz w:val="24"/>
            <w:szCs w:val="24"/>
            <w:rPrChange w:id="1569" w:author="Elizabeth Marks" w:date="2021-04-27T05:35:00Z">
              <w:rPr>
                <w:rFonts w:ascii="Times New Roman" w:hAnsi="Times New Roman" w:cs="Times New Roman"/>
                <w:bCs/>
                <w:sz w:val="24"/>
                <w:szCs w:val="24"/>
              </w:rPr>
            </w:rPrChange>
          </w:rPr>
          <w:t xml:space="preserve">. While it may seem that the option to return a gift would negate the </w:t>
        </w:r>
        <w:r w:rsidR="007E63B0" w:rsidRPr="00D61E47">
          <w:rPr>
            <w:rFonts w:ascii="Times New Roman" w:hAnsi="Times New Roman" w:cs="Times New Roman"/>
            <w:bCs/>
            <w:sz w:val="24"/>
            <w:szCs w:val="24"/>
            <w:rPrChange w:id="1570" w:author="Elizabeth Marks" w:date="2021-04-27T05:35:00Z">
              <w:rPr>
                <w:rFonts w:ascii="Times New Roman" w:hAnsi="Times New Roman" w:cs="Times New Roman"/>
                <w:bCs/>
                <w:sz w:val="24"/>
                <w:szCs w:val="24"/>
              </w:rPr>
            </w:rPrChange>
          </w:rPr>
          <w:t xml:space="preserve">desire to return the favour, research has found that </w:t>
        </w:r>
      </w:ins>
      <w:ins w:id="1571" w:author="Elizabeth Marks" w:date="2021-04-27T03:21:00Z">
        <w:r w:rsidR="007E63B0" w:rsidRPr="00D61E47">
          <w:rPr>
            <w:rFonts w:ascii="Times New Roman" w:hAnsi="Times New Roman" w:cs="Times New Roman"/>
            <w:bCs/>
            <w:sz w:val="24"/>
            <w:szCs w:val="24"/>
            <w:rPrChange w:id="1572" w:author="Elizabeth Marks" w:date="2021-04-27T05:35:00Z">
              <w:rPr>
                <w:rFonts w:ascii="Times New Roman" w:hAnsi="Times New Roman" w:cs="Times New Roman"/>
                <w:bCs/>
                <w:sz w:val="24"/>
                <w:szCs w:val="24"/>
              </w:rPr>
            </w:rPrChange>
          </w:rPr>
          <w:t xml:space="preserve">the use of returnable gifts </w:t>
        </w:r>
        <w:proofErr w:type="gramStart"/>
        <w:r w:rsidR="007E63B0" w:rsidRPr="00D61E47">
          <w:rPr>
            <w:rFonts w:ascii="Times New Roman" w:hAnsi="Times New Roman" w:cs="Times New Roman"/>
            <w:bCs/>
            <w:sz w:val="24"/>
            <w:szCs w:val="24"/>
            <w:rPrChange w:id="1573" w:author="Elizabeth Marks" w:date="2021-04-27T05:35:00Z">
              <w:rPr>
                <w:rFonts w:ascii="Times New Roman" w:hAnsi="Times New Roman" w:cs="Times New Roman"/>
                <w:bCs/>
                <w:sz w:val="24"/>
                <w:szCs w:val="24"/>
              </w:rPr>
            </w:rPrChange>
          </w:rPr>
          <w:t>actually results</w:t>
        </w:r>
        <w:proofErr w:type="gramEnd"/>
        <w:r w:rsidR="007E63B0" w:rsidRPr="00D61E47">
          <w:rPr>
            <w:rFonts w:ascii="Times New Roman" w:hAnsi="Times New Roman" w:cs="Times New Roman"/>
            <w:bCs/>
            <w:sz w:val="24"/>
            <w:szCs w:val="24"/>
            <w:rPrChange w:id="1574" w:author="Elizabeth Marks" w:date="2021-04-27T05:35:00Z">
              <w:rPr>
                <w:rFonts w:ascii="Times New Roman" w:hAnsi="Times New Roman" w:cs="Times New Roman"/>
                <w:bCs/>
                <w:sz w:val="24"/>
                <w:szCs w:val="24"/>
              </w:rPr>
            </w:rPrChange>
          </w:rPr>
          <w:t xml:space="preserve"> in </w:t>
        </w:r>
        <w:r w:rsidR="00C80C1D" w:rsidRPr="00D61E47">
          <w:rPr>
            <w:rFonts w:ascii="Times New Roman" w:hAnsi="Times New Roman" w:cs="Times New Roman"/>
            <w:bCs/>
            <w:sz w:val="24"/>
            <w:szCs w:val="24"/>
            <w:rPrChange w:id="1575" w:author="Elizabeth Marks" w:date="2021-04-27T05:35:00Z">
              <w:rPr>
                <w:rFonts w:ascii="Times New Roman" w:hAnsi="Times New Roman" w:cs="Times New Roman"/>
                <w:bCs/>
                <w:sz w:val="24"/>
                <w:szCs w:val="24"/>
              </w:rPr>
            </w:rPrChange>
          </w:rPr>
          <w:t xml:space="preserve">greater compliance with reciprocity norms by increasing the motivation to </w:t>
        </w:r>
        <w:r w:rsidR="00FF7157" w:rsidRPr="00D61E47">
          <w:rPr>
            <w:rFonts w:ascii="Times New Roman" w:hAnsi="Times New Roman" w:cs="Times New Roman"/>
            <w:bCs/>
            <w:sz w:val="24"/>
            <w:szCs w:val="24"/>
            <w:rPrChange w:id="1576" w:author="Elizabeth Marks" w:date="2021-04-27T05:35:00Z">
              <w:rPr>
                <w:rFonts w:ascii="Times New Roman" w:hAnsi="Times New Roman" w:cs="Times New Roman"/>
                <w:bCs/>
                <w:sz w:val="24"/>
                <w:szCs w:val="24"/>
              </w:rPr>
            </w:rPrChange>
          </w:rPr>
          <w:t xml:space="preserve">return the favour. </w:t>
        </w:r>
      </w:ins>
      <w:ins w:id="1577" w:author="Elizabeth Marks" w:date="2021-04-27T03:22:00Z">
        <w:r w:rsidR="00FF7157" w:rsidRPr="00D61E47">
          <w:rPr>
            <w:rFonts w:ascii="Times New Roman" w:hAnsi="Times New Roman" w:cs="Times New Roman"/>
            <w:bCs/>
            <w:sz w:val="24"/>
            <w:szCs w:val="24"/>
            <w:rPrChange w:id="1578" w:author="Elizabeth Marks" w:date="2021-04-27T05:35:00Z">
              <w:rPr>
                <w:rFonts w:ascii="Times New Roman" w:hAnsi="Times New Roman" w:cs="Times New Roman"/>
                <w:bCs/>
                <w:sz w:val="24"/>
                <w:szCs w:val="24"/>
              </w:rPr>
            </w:rPrChange>
          </w:rPr>
          <w:t>Gyms, games rooms</w:t>
        </w:r>
        <w:r w:rsidR="00965C14" w:rsidRPr="00D61E47">
          <w:rPr>
            <w:rFonts w:ascii="Times New Roman" w:hAnsi="Times New Roman" w:cs="Times New Roman"/>
            <w:bCs/>
            <w:sz w:val="24"/>
            <w:szCs w:val="24"/>
            <w:rPrChange w:id="1579" w:author="Elizabeth Marks" w:date="2021-04-27T05:35:00Z">
              <w:rPr>
                <w:rFonts w:ascii="Times New Roman" w:hAnsi="Times New Roman" w:cs="Times New Roman"/>
                <w:bCs/>
                <w:sz w:val="24"/>
                <w:szCs w:val="24"/>
              </w:rPr>
            </w:rPrChange>
          </w:rPr>
          <w:t xml:space="preserve"> and flexible working hours</w:t>
        </w:r>
      </w:ins>
      <w:ins w:id="1580" w:author="Elizabeth Marks" w:date="2021-04-27T03:23:00Z">
        <w:r w:rsidR="00965C14" w:rsidRPr="00D61E47">
          <w:rPr>
            <w:rFonts w:ascii="Times New Roman" w:hAnsi="Times New Roman" w:cs="Times New Roman"/>
            <w:bCs/>
            <w:sz w:val="24"/>
            <w:szCs w:val="24"/>
            <w:rPrChange w:id="1581" w:author="Elizabeth Marks" w:date="2021-04-27T05:35:00Z">
              <w:rPr>
                <w:rFonts w:ascii="Times New Roman" w:hAnsi="Times New Roman" w:cs="Times New Roman"/>
                <w:bCs/>
                <w:sz w:val="24"/>
                <w:szCs w:val="24"/>
              </w:rPr>
            </w:rPrChange>
          </w:rPr>
          <w:t xml:space="preserve"> can all be made available to an employee who then has the option </w:t>
        </w:r>
        <w:r w:rsidR="00A24D65" w:rsidRPr="00D61E47">
          <w:rPr>
            <w:rFonts w:ascii="Times New Roman" w:hAnsi="Times New Roman" w:cs="Times New Roman"/>
            <w:bCs/>
            <w:sz w:val="24"/>
            <w:szCs w:val="24"/>
            <w:rPrChange w:id="1582" w:author="Elizabeth Marks" w:date="2021-04-27T05:35:00Z">
              <w:rPr>
                <w:rFonts w:ascii="Times New Roman" w:hAnsi="Times New Roman" w:cs="Times New Roman"/>
                <w:bCs/>
                <w:sz w:val="24"/>
                <w:szCs w:val="24"/>
              </w:rPr>
            </w:rPrChange>
          </w:rPr>
          <w:t xml:space="preserve">to use or avoid them. </w:t>
        </w:r>
      </w:ins>
      <w:ins w:id="1583" w:author="Elizabeth Marks" w:date="2021-04-27T03:24:00Z">
        <w:r w:rsidR="00091585" w:rsidRPr="00D61E47">
          <w:rPr>
            <w:rFonts w:ascii="Times New Roman" w:hAnsi="Times New Roman" w:cs="Times New Roman"/>
            <w:bCs/>
            <w:sz w:val="24"/>
            <w:szCs w:val="24"/>
            <w:rPrChange w:id="1584" w:author="Elizabeth Marks" w:date="2021-04-27T05:35:00Z">
              <w:rPr>
                <w:rFonts w:ascii="Times New Roman" w:hAnsi="Times New Roman" w:cs="Times New Roman"/>
                <w:bCs/>
                <w:sz w:val="24"/>
                <w:szCs w:val="24"/>
              </w:rPr>
            </w:rPrChange>
          </w:rPr>
          <w:t xml:space="preserve">This, in theory, </w:t>
        </w:r>
        <w:r w:rsidR="00FA28BE" w:rsidRPr="00D61E47">
          <w:rPr>
            <w:rFonts w:ascii="Times New Roman" w:hAnsi="Times New Roman" w:cs="Times New Roman"/>
            <w:bCs/>
            <w:sz w:val="24"/>
            <w:szCs w:val="24"/>
            <w:rPrChange w:id="1585" w:author="Elizabeth Marks" w:date="2021-04-27T05:35:00Z">
              <w:rPr>
                <w:rFonts w:ascii="Times New Roman" w:hAnsi="Times New Roman" w:cs="Times New Roman"/>
                <w:bCs/>
                <w:sz w:val="24"/>
                <w:szCs w:val="24"/>
              </w:rPr>
            </w:rPrChange>
          </w:rPr>
          <w:t>would result in greater social pressure being placed on employ</w:t>
        </w:r>
      </w:ins>
      <w:ins w:id="1586" w:author="Elizabeth Marks" w:date="2021-04-27T03:25:00Z">
        <w:r w:rsidR="00FA28BE" w:rsidRPr="00D61E47">
          <w:rPr>
            <w:rFonts w:ascii="Times New Roman" w:hAnsi="Times New Roman" w:cs="Times New Roman"/>
            <w:bCs/>
            <w:sz w:val="24"/>
            <w:szCs w:val="24"/>
            <w:rPrChange w:id="1587" w:author="Elizabeth Marks" w:date="2021-04-27T05:35:00Z">
              <w:rPr>
                <w:rFonts w:ascii="Times New Roman" w:hAnsi="Times New Roman" w:cs="Times New Roman"/>
                <w:bCs/>
                <w:sz w:val="24"/>
                <w:szCs w:val="24"/>
              </w:rPr>
            </w:rPrChange>
          </w:rPr>
          <w:t xml:space="preserve">ees to adjust their behaviour to </w:t>
        </w:r>
        <w:r w:rsidR="009A5759" w:rsidRPr="00D61E47">
          <w:rPr>
            <w:rFonts w:ascii="Times New Roman" w:hAnsi="Times New Roman" w:cs="Times New Roman"/>
            <w:bCs/>
            <w:sz w:val="24"/>
            <w:szCs w:val="24"/>
            <w:rPrChange w:id="1588" w:author="Elizabeth Marks" w:date="2021-04-27T05:35:00Z">
              <w:rPr>
                <w:rFonts w:ascii="Times New Roman" w:hAnsi="Times New Roman" w:cs="Times New Roman"/>
                <w:bCs/>
                <w:sz w:val="24"/>
                <w:szCs w:val="24"/>
              </w:rPr>
            </w:rPrChange>
          </w:rPr>
          <w:t xml:space="preserve">meet the demands of their leadership at work, such as working </w:t>
        </w:r>
      </w:ins>
      <w:ins w:id="1589" w:author="Elizabeth Marks" w:date="2021-04-27T03:26:00Z">
        <w:r w:rsidR="008F4B9F" w:rsidRPr="00D61E47">
          <w:rPr>
            <w:rFonts w:ascii="Times New Roman" w:hAnsi="Times New Roman" w:cs="Times New Roman"/>
            <w:bCs/>
            <w:sz w:val="24"/>
            <w:szCs w:val="24"/>
            <w:rPrChange w:id="1590" w:author="Elizabeth Marks" w:date="2021-04-27T05:35:00Z">
              <w:rPr>
                <w:rFonts w:ascii="Times New Roman" w:hAnsi="Times New Roman" w:cs="Times New Roman"/>
                <w:bCs/>
                <w:sz w:val="24"/>
                <w:szCs w:val="24"/>
              </w:rPr>
            </w:rPrChange>
          </w:rPr>
          <w:t xml:space="preserve">50 to </w:t>
        </w:r>
      </w:ins>
      <w:ins w:id="1591" w:author="Elizabeth Marks" w:date="2021-04-27T03:30:00Z">
        <w:r w:rsidR="00FB3347" w:rsidRPr="00D61E47">
          <w:rPr>
            <w:rFonts w:ascii="Times New Roman" w:hAnsi="Times New Roman" w:cs="Times New Roman"/>
            <w:bCs/>
            <w:sz w:val="24"/>
            <w:szCs w:val="24"/>
            <w:rPrChange w:id="1592" w:author="Elizabeth Marks" w:date="2021-04-27T05:35:00Z">
              <w:rPr>
                <w:rFonts w:ascii="Times New Roman" w:hAnsi="Times New Roman" w:cs="Times New Roman"/>
                <w:bCs/>
                <w:sz w:val="24"/>
                <w:szCs w:val="24"/>
              </w:rPr>
            </w:rPrChange>
          </w:rPr>
          <w:t>70</w:t>
        </w:r>
        <w:r w:rsidR="008E0710" w:rsidRPr="00D61E47">
          <w:rPr>
            <w:rFonts w:ascii="Times New Roman" w:hAnsi="Times New Roman" w:cs="Times New Roman"/>
            <w:bCs/>
            <w:sz w:val="24"/>
            <w:szCs w:val="24"/>
            <w:rPrChange w:id="1593" w:author="Elizabeth Marks" w:date="2021-04-27T05:35:00Z">
              <w:rPr>
                <w:rFonts w:ascii="Times New Roman" w:hAnsi="Times New Roman" w:cs="Times New Roman"/>
                <w:bCs/>
                <w:sz w:val="24"/>
                <w:szCs w:val="24"/>
              </w:rPr>
            </w:rPrChange>
          </w:rPr>
          <w:t>+</w:t>
        </w:r>
      </w:ins>
      <w:ins w:id="1594" w:author="Elizabeth Marks" w:date="2021-04-27T03:26:00Z">
        <w:r w:rsidR="008F4B9F" w:rsidRPr="00D61E47">
          <w:rPr>
            <w:rFonts w:ascii="Times New Roman" w:hAnsi="Times New Roman" w:cs="Times New Roman"/>
            <w:bCs/>
            <w:sz w:val="24"/>
            <w:szCs w:val="24"/>
            <w:rPrChange w:id="1595" w:author="Elizabeth Marks" w:date="2021-04-27T05:35:00Z">
              <w:rPr>
                <w:rFonts w:ascii="Times New Roman" w:hAnsi="Times New Roman" w:cs="Times New Roman"/>
                <w:bCs/>
                <w:sz w:val="24"/>
                <w:szCs w:val="24"/>
              </w:rPr>
            </w:rPrChange>
          </w:rPr>
          <w:t xml:space="preserve"> hours a week during the crunch periods </w:t>
        </w:r>
      </w:ins>
      <w:ins w:id="1596" w:author="Elizabeth Marks" w:date="2021-04-27T03:27:00Z">
        <w:r w:rsidR="008F4B9F" w:rsidRPr="00D61E47">
          <w:rPr>
            <w:rFonts w:ascii="Times New Roman" w:hAnsi="Times New Roman" w:cs="Times New Roman"/>
            <w:bCs/>
            <w:sz w:val="24"/>
            <w:szCs w:val="24"/>
            <w:rPrChange w:id="1597" w:author="Elizabeth Marks" w:date="2021-04-27T05:35:00Z">
              <w:rPr>
                <w:rFonts w:ascii="Times New Roman" w:hAnsi="Times New Roman" w:cs="Times New Roman"/>
                <w:bCs/>
                <w:sz w:val="24"/>
                <w:szCs w:val="24"/>
              </w:rPr>
            </w:rPrChange>
          </w:rPr>
          <w:t>before product launches</w:t>
        </w:r>
      </w:ins>
      <w:ins w:id="1598" w:author="Elizabeth Marks" w:date="2021-04-27T03:30:00Z">
        <w:r w:rsidR="008E0710" w:rsidRPr="00D61E47">
          <w:rPr>
            <w:rFonts w:ascii="Times New Roman" w:hAnsi="Times New Roman" w:cs="Times New Roman"/>
            <w:bCs/>
            <w:sz w:val="24"/>
            <w:szCs w:val="24"/>
            <w:rPrChange w:id="1599" w:author="Elizabeth Marks" w:date="2021-04-27T05:35:00Z">
              <w:rPr>
                <w:rFonts w:ascii="Times New Roman" w:hAnsi="Times New Roman" w:cs="Times New Roman"/>
                <w:bCs/>
                <w:sz w:val="24"/>
                <w:szCs w:val="24"/>
              </w:rPr>
            </w:rPrChange>
          </w:rPr>
          <w:t xml:space="preserve"> (</w:t>
        </w:r>
        <w:r w:rsidR="008E0710" w:rsidRPr="00D61E47">
          <w:rPr>
            <w:rFonts w:ascii="Times New Roman" w:hAnsi="Times New Roman" w:cs="Times New Roman"/>
            <w:bCs/>
            <w:sz w:val="24"/>
            <w:szCs w:val="24"/>
            <w:rPrChange w:id="1600" w:author="Elizabeth Marks" w:date="2021-04-27T05:35:00Z">
              <w:rPr>
                <w:rFonts w:ascii="Times New Roman" w:hAnsi="Times New Roman" w:cs="Times New Roman"/>
                <w:bCs/>
                <w:sz w:val="24"/>
                <w:szCs w:val="24"/>
              </w:rPr>
            </w:rPrChange>
          </w:rPr>
          <w:fldChar w:fldCharType="begin"/>
        </w:r>
        <w:r w:rsidR="008E0710" w:rsidRPr="00D61E47">
          <w:rPr>
            <w:rFonts w:ascii="Times New Roman" w:hAnsi="Times New Roman" w:cs="Times New Roman"/>
            <w:bCs/>
            <w:sz w:val="24"/>
            <w:szCs w:val="24"/>
            <w:rPrChange w:id="1601" w:author="Elizabeth Marks" w:date="2021-04-27T05:35:00Z">
              <w:rPr>
                <w:rFonts w:ascii="Times New Roman" w:hAnsi="Times New Roman" w:cs="Times New Roman"/>
                <w:bCs/>
                <w:sz w:val="24"/>
                <w:szCs w:val="24"/>
              </w:rPr>
            </w:rPrChange>
          </w:rPr>
          <w:instrText xml:space="preserve"> HYPERLINK "https://igda-website.s3.us-east-2.amazonaws.com/wp-content/uploads/2019/04/11143720/IGDA_DSS_2017_SummaryReport.pdf" </w:instrText>
        </w:r>
        <w:r w:rsidR="008E0710" w:rsidRPr="00D61E47">
          <w:rPr>
            <w:rFonts w:ascii="Times New Roman" w:hAnsi="Times New Roman" w:cs="Times New Roman"/>
            <w:bCs/>
            <w:sz w:val="24"/>
            <w:szCs w:val="24"/>
            <w:rPrChange w:id="1602" w:author="Elizabeth Marks" w:date="2021-04-27T05:35:00Z">
              <w:rPr>
                <w:rFonts w:ascii="Times New Roman" w:hAnsi="Times New Roman" w:cs="Times New Roman"/>
                <w:bCs/>
                <w:sz w:val="24"/>
                <w:szCs w:val="24"/>
              </w:rPr>
            </w:rPrChange>
          </w:rPr>
        </w:r>
        <w:r w:rsidR="008E0710" w:rsidRPr="00D61E47">
          <w:rPr>
            <w:rFonts w:ascii="Times New Roman" w:hAnsi="Times New Roman" w:cs="Times New Roman"/>
            <w:bCs/>
            <w:sz w:val="24"/>
            <w:szCs w:val="24"/>
            <w:rPrChange w:id="1603" w:author="Elizabeth Marks" w:date="2021-04-27T05:35:00Z">
              <w:rPr>
                <w:rFonts w:ascii="Times New Roman" w:hAnsi="Times New Roman" w:cs="Times New Roman"/>
                <w:bCs/>
                <w:sz w:val="24"/>
                <w:szCs w:val="24"/>
              </w:rPr>
            </w:rPrChange>
          </w:rPr>
          <w:fldChar w:fldCharType="separate"/>
        </w:r>
      </w:ins>
      <w:ins w:id="1604" w:author="Elizabeth Marks" w:date="2021-04-27T05:24:00Z">
        <w:r w:rsidR="00372E0D" w:rsidRPr="00D61E47">
          <w:rPr>
            <w:rStyle w:val="Hyperlink"/>
            <w:rFonts w:ascii="Times New Roman" w:hAnsi="Times New Roman" w:cs="Times New Roman"/>
            <w:bCs/>
            <w:sz w:val="24"/>
            <w:szCs w:val="24"/>
            <w:rPrChange w:id="1605" w:author="Elizabeth Marks" w:date="2021-04-27T05:35:00Z">
              <w:rPr>
                <w:rStyle w:val="Hyperlink"/>
                <w:rFonts w:ascii="Times New Roman" w:hAnsi="Times New Roman" w:cs="Times New Roman"/>
                <w:bCs/>
                <w:sz w:val="24"/>
                <w:szCs w:val="24"/>
              </w:rPr>
            </w:rPrChange>
          </w:rPr>
          <w:t>International</w:t>
        </w:r>
      </w:ins>
      <w:ins w:id="1606" w:author="Elizabeth Marks" w:date="2021-04-27T03:30:00Z">
        <w:r w:rsidR="008E0710" w:rsidRPr="00D61E47">
          <w:rPr>
            <w:rFonts w:ascii="Times New Roman" w:hAnsi="Times New Roman" w:cs="Times New Roman"/>
            <w:bCs/>
            <w:sz w:val="24"/>
            <w:szCs w:val="24"/>
            <w:rPrChange w:id="1607" w:author="Elizabeth Marks" w:date="2021-04-27T05:35:00Z">
              <w:rPr>
                <w:rFonts w:ascii="Times New Roman" w:hAnsi="Times New Roman" w:cs="Times New Roman"/>
                <w:bCs/>
                <w:sz w:val="24"/>
                <w:szCs w:val="24"/>
              </w:rPr>
            </w:rPrChange>
          </w:rPr>
          <w:fldChar w:fldCharType="end"/>
        </w:r>
      </w:ins>
      <w:ins w:id="1608" w:author="Elizabeth Marks" w:date="2021-04-27T05:24:00Z">
        <w:r w:rsidR="00372E0D" w:rsidRPr="00D61E47">
          <w:rPr>
            <w:rFonts w:ascii="Times New Roman" w:hAnsi="Times New Roman" w:cs="Times New Roman"/>
            <w:bCs/>
            <w:sz w:val="24"/>
            <w:szCs w:val="24"/>
            <w:rPrChange w:id="1609" w:author="Elizabeth Marks" w:date="2021-04-27T05:35:00Z">
              <w:rPr>
                <w:rFonts w:ascii="Times New Roman" w:hAnsi="Times New Roman" w:cs="Times New Roman"/>
                <w:bCs/>
                <w:sz w:val="24"/>
                <w:szCs w:val="24"/>
              </w:rPr>
            </w:rPrChange>
          </w:rPr>
          <w:t xml:space="preserve"> Game Developers</w:t>
        </w:r>
        <w:r w:rsidR="002F55C3" w:rsidRPr="00D61E47">
          <w:rPr>
            <w:rFonts w:ascii="Times New Roman" w:hAnsi="Times New Roman" w:cs="Times New Roman"/>
            <w:bCs/>
            <w:sz w:val="24"/>
            <w:szCs w:val="24"/>
            <w:rPrChange w:id="1610" w:author="Elizabeth Marks" w:date="2021-04-27T05:35:00Z">
              <w:rPr>
                <w:rFonts w:ascii="Times New Roman" w:hAnsi="Times New Roman" w:cs="Times New Roman"/>
                <w:bCs/>
                <w:sz w:val="24"/>
                <w:szCs w:val="24"/>
              </w:rPr>
            </w:rPrChange>
          </w:rPr>
          <w:t xml:space="preserve"> Association, 2017</w:t>
        </w:r>
      </w:ins>
      <w:ins w:id="1611" w:author="Elizabeth Marks" w:date="2021-04-27T03:30:00Z">
        <w:r w:rsidR="008E0710" w:rsidRPr="00D61E47">
          <w:rPr>
            <w:rFonts w:ascii="Times New Roman" w:hAnsi="Times New Roman" w:cs="Times New Roman"/>
            <w:bCs/>
            <w:sz w:val="24"/>
            <w:szCs w:val="24"/>
            <w:rPrChange w:id="1612" w:author="Elizabeth Marks" w:date="2021-04-27T05:35:00Z">
              <w:rPr>
                <w:rFonts w:ascii="Times New Roman" w:hAnsi="Times New Roman" w:cs="Times New Roman"/>
                <w:bCs/>
                <w:sz w:val="24"/>
                <w:szCs w:val="24"/>
              </w:rPr>
            </w:rPrChange>
          </w:rPr>
          <w:t>)</w:t>
        </w:r>
      </w:ins>
      <w:ins w:id="1613" w:author="Elizabeth Marks" w:date="2021-04-27T03:27:00Z">
        <w:r w:rsidR="008F4B9F" w:rsidRPr="00D61E47">
          <w:rPr>
            <w:rFonts w:ascii="Times New Roman" w:hAnsi="Times New Roman" w:cs="Times New Roman"/>
            <w:bCs/>
            <w:sz w:val="24"/>
            <w:szCs w:val="24"/>
            <w:rPrChange w:id="1614" w:author="Elizabeth Marks" w:date="2021-04-27T05:35:00Z">
              <w:rPr>
                <w:rFonts w:ascii="Times New Roman" w:hAnsi="Times New Roman" w:cs="Times New Roman"/>
                <w:bCs/>
                <w:sz w:val="24"/>
                <w:szCs w:val="24"/>
              </w:rPr>
            </w:rPrChange>
          </w:rPr>
          <w:t>.</w:t>
        </w:r>
      </w:ins>
      <w:ins w:id="1615" w:author="Elizabeth Marks" w:date="2021-04-27T03:23:00Z">
        <w:r w:rsidR="00A24D65" w:rsidRPr="00D61E47">
          <w:rPr>
            <w:rFonts w:ascii="Times New Roman" w:hAnsi="Times New Roman" w:cs="Times New Roman"/>
            <w:bCs/>
            <w:sz w:val="24"/>
            <w:szCs w:val="24"/>
            <w:rPrChange w:id="1616" w:author="Elizabeth Marks" w:date="2021-04-27T05:35:00Z">
              <w:rPr>
                <w:rFonts w:ascii="Times New Roman" w:hAnsi="Times New Roman" w:cs="Times New Roman"/>
                <w:bCs/>
                <w:sz w:val="24"/>
                <w:szCs w:val="24"/>
              </w:rPr>
            </w:rPrChange>
          </w:rPr>
          <w:t xml:space="preserve"> </w:t>
        </w:r>
      </w:ins>
    </w:p>
    <w:p w14:paraId="7CD2D62D" w14:textId="7A7465F9" w:rsidR="0079189A" w:rsidRPr="00D61E47" w:rsidRDefault="0079189A" w:rsidP="00ED254B">
      <w:pPr>
        <w:spacing w:before="100" w:beforeAutospacing="1" w:after="100" w:afterAutospacing="1" w:line="480" w:lineRule="auto"/>
        <w:ind w:firstLine="720"/>
        <w:rPr>
          <w:ins w:id="1617" w:author="Elizabeth Marks" w:date="2021-04-23T04:53:00Z"/>
          <w:rFonts w:ascii="Times New Roman" w:hAnsi="Times New Roman" w:cs="Times New Roman"/>
          <w:b/>
          <w:sz w:val="24"/>
          <w:szCs w:val="24"/>
          <w:rPrChange w:id="1618" w:author="Elizabeth Marks" w:date="2021-04-27T05:35:00Z">
            <w:rPr>
              <w:ins w:id="1619" w:author="Elizabeth Marks" w:date="2021-04-23T04:53:00Z"/>
              <w:b/>
              <w:sz w:val="24"/>
              <w:szCs w:val="24"/>
            </w:rPr>
          </w:rPrChange>
        </w:rPr>
        <w:pPrChange w:id="1620" w:author="Elizabeth Marks" w:date="2021-04-27T00:50:00Z">
          <w:pPr>
            <w:spacing w:before="100" w:beforeAutospacing="1" w:after="100" w:afterAutospacing="1" w:line="480" w:lineRule="auto"/>
          </w:pPr>
        </w:pPrChange>
      </w:pPr>
      <w:ins w:id="1621" w:author="Elizabeth Marks" w:date="2021-04-27T02:10:00Z">
        <w:r w:rsidRPr="00D61E47">
          <w:rPr>
            <w:rFonts w:ascii="Times New Roman" w:hAnsi="Times New Roman" w:cs="Times New Roman"/>
            <w:bCs/>
            <w:sz w:val="24"/>
            <w:szCs w:val="24"/>
            <w:rPrChange w:id="1622" w:author="Elizabeth Marks" w:date="2021-04-27T05:35:00Z">
              <w:rPr>
                <w:rFonts w:ascii="Times New Roman" w:hAnsi="Times New Roman" w:cs="Times New Roman"/>
                <w:bCs/>
                <w:sz w:val="24"/>
                <w:szCs w:val="24"/>
              </w:rPr>
            </w:rPrChange>
          </w:rPr>
          <w:t xml:space="preserve">These </w:t>
        </w:r>
      </w:ins>
      <w:ins w:id="1623" w:author="Elizabeth Marks" w:date="2021-04-27T03:30:00Z">
        <w:r w:rsidR="008E0710" w:rsidRPr="00D61E47">
          <w:rPr>
            <w:rFonts w:ascii="Times New Roman" w:hAnsi="Times New Roman" w:cs="Times New Roman"/>
            <w:bCs/>
            <w:sz w:val="24"/>
            <w:szCs w:val="24"/>
            <w:rPrChange w:id="1624" w:author="Elizabeth Marks" w:date="2021-04-27T05:35:00Z">
              <w:rPr>
                <w:rFonts w:ascii="Times New Roman" w:hAnsi="Times New Roman" w:cs="Times New Roman"/>
                <w:bCs/>
                <w:sz w:val="24"/>
                <w:szCs w:val="24"/>
              </w:rPr>
            </w:rPrChange>
          </w:rPr>
          <w:t>perks</w:t>
        </w:r>
      </w:ins>
      <w:ins w:id="1625" w:author="Elizabeth Marks" w:date="2021-04-27T02:10:00Z">
        <w:r w:rsidRPr="00D61E47">
          <w:rPr>
            <w:rFonts w:ascii="Times New Roman" w:hAnsi="Times New Roman" w:cs="Times New Roman"/>
            <w:bCs/>
            <w:sz w:val="24"/>
            <w:szCs w:val="24"/>
            <w:rPrChange w:id="1626" w:author="Elizabeth Marks" w:date="2021-04-27T05:35:00Z">
              <w:rPr>
                <w:rFonts w:ascii="Times New Roman" w:hAnsi="Times New Roman" w:cs="Times New Roman"/>
                <w:bCs/>
                <w:sz w:val="24"/>
                <w:szCs w:val="24"/>
              </w:rPr>
            </w:rPrChange>
          </w:rPr>
          <w:t xml:space="preserve"> are </w:t>
        </w:r>
      </w:ins>
      <w:ins w:id="1627" w:author="Elizabeth Marks" w:date="2021-04-27T03:30:00Z">
        <w:r w:rsidR="008E0710" w:rsidRPr="00D61E47">
          <w:rPr>
            <w:rFonts w:ascii="Times New Roman" w:hAnsi="Times New Roman" w:cs="Times New Roman"/>
            <w:bCs/>
            <w:sz w:val="24"/>
            <w:szCs w:val="24"/>
            <w:rPrChange w:id="1628" w:author="Elizabeth Marks" w:date="2021-04-27T05:35:00Z">
              <w:rPr>
                <w:rFonts w:ascii="Times New Roman" w:hAnsi="Times New Roman" w:cs="Times New Roman"/>
                <w:bCs/>
                <w:sz w:val="24"/>
                <w:szCs w:val="24"/>
              </w:rPr>
            </w:rPrChange>
          </w:rPr>
          <w:t>often</w:t>
        </w:r>
      </w:ins>
      <w:ins w:id="1629" w:author="Elizabeth Marks" w:date="2021-04-27T02:10:00Z">
        <w:r w:rsidRPr="00D61E47">
          <w:rPr>
            <w:rFonts w:ascii="Times New Roman" w:hAnsi="Times New Roman" w:cs="Times New Roman"/>
            <w:bCs/>
            <w:sz w:val="24"/>
            <w:szCs w:val="24"/>
            <w:rPrChange w:id="1630" w:author="Elizabeth Marks" w:date="2021-04-27T05:35:00Z">
              <w:rPr>
                <w:rFonts w:ascii="Times New Roman" w:hAnsi="Times New Roman" w:cs="Times New Roman"/>
                <w:bCs/>
                <w:sz w:val="24"/>
                <w:szCs w:val="24"/>
              </w:rPr>
            </w:rPrChange>
          </w:rPr>
          <w:t xml:space="preserve"> seen by the employees and outside observers</w:t>
        </w:r>
      </w:ins>
      <w:ins w:id="1631" w:author="Elizabeth Marks" w:date="2021-04-27T03:31:00Z">
        <w:r w:rsidR="009B6C4F" w:rsidRPr="00D61E47">
          <w:rPr>
            <w:rFonts w:ascii="Times New Roman" w:hAnsi="Times New Roman" w:cs="Times New Roman"/>
            <w:bCs/>
            <w:sz w:val="24"/>
            <w:szCs w:val="24"/>
            <w:rPrChange w:id="1632" w:author="Elizabeth Marks" w:date="2021-04-27T05:35:00Z">
              <w:rPr>
                <w:rFonts w:ascii="Times New Roman" w:hAnsi="Times New Roman" w:cs="Times New Roman"/>
                <w:bCs/>
                <w:sz w:val="24"/>
                <w:szCs w:val="24"/>
              </w:rPr>
            </w:rPrChange>
          </w:rPr>
          <w:t xml:space="preserve"> as signals of a </w:t>
        </w:r>
        <w:r w:rsidR="00EA61EE" w:rsidRPr="00D61E47">
          <w:rPr>
            <w:rFonts w:ascii="Times New Roman" w:hAnsi="Times New Roman" w:cs="Times New Roman"/>
            <w:bCs/>
            <w:sz w:val="24"/>
            <w:szCs w:val="24"/>
            <w:rPrChange w:id="1633" w:author="Elizabeth Marks" w:date="2021-04-27T05:35:00Z">
              <w:rPr>
                <w:rFonts w:ascii="Times New Roman" w:hAnsi="Times New Roman" w:cs="Times New Roman"/>
                <w:bCs/>
                <w:sz w:val="24"/>
                <w:szCs w:val="24"/>
              </w:rPr>
            </w:rPrChange>
          </w:rPr>
          <w:t>cool</w:t>
        </w:r>
        <w:r w:rsidR="009B6C4F" w:rsidRPr="00D61E47">
          <w:rPr>
            <w:rFonts w:ascii="Times New Roman" w:hAnsi="Times New Roman" w:cs="Times New Roman"/>
            <w:bCs/>
            <w:sz w:val="24"/>
            <w:szCs w:val="24"/>
            <w:rPrChange w:id="1634" w:author="Elizabeth Marks" w:date="2021-04-27T05:35:00Z">
              <w:rPr>
                <w:rFonts w:ascii="Times New Roman" w:hAnsi="Times New Roman" w:cs="Times New Roman"/>
                <w:bCs/>
                <w:sz w:val="24"/>
                <w:szCs w:val="24"/>
              </w:rPr>
            </w:rPrChange>
          </w:rPr>
          <w:t xml:space="preserve"> and laid</w:t>
        </w:r>
      </w:ins>
      <w:ins w:id="1635" w:author="Elizabeth Marks" w:date="2021-04-27T05:31:00Z">
        <w:r w:rsidR="00A678BD" w:rsidRPr="00D61E47">
          <w:rPr>
            <w:rFonts w:ascii="Times New Roman" w:hAnsi="Times New Roman" w:cs="Times New Roman"/>
            <w:bCs/>
            <w:sz w:val="24"/>
            <w:szCs w:val="24"/>
            <w:rPrChange w:id="1636" w:author="Elizabeth Marks" w:date="2021-04-27T05:35:00Z">
              <w:rPr>
                <w:rFonts w:ascii="Times New Roman" w:hAnsi="Times New Roman" w:cs="Times New Roman"/>
                <w:bCs/>
                <w:sz w:val="24"/>
                <w:szCs w:val="24"/>
              </w:rPr>
            </w:rPrChange>
          </w:rPr>
          <w:t>-</w:t>
        </w:r>
      </w:ins>
      <w:ins w:id="1637" w:author="Elizabeth Marks" w:date="2021-04-27T03:31:00Z">
        <w:r w:rsidR="009B6C4F" w:rsidRPr="00D61E47">
          <w:rPr>
            <w:rFonts w:ascii="Times New Roman" w:hAnsi="Times New Roman" w:cs="Times New Roman"/>
            <w:bCs/>
            <w:sz w:val="24"/>
            <w:szCs w:val="24"/>
            <w:rPrChange w:id="1638" w:author="Elizabeth Marks" w:date="2021-04-27T05:35:00Z">
              <w:rPr>
                <w:rFonts w:ascii="Times New Roman" w:hAnsi="Times New Roman" w:cs="Times New Roman"/>
                <w:bCs/>
                <w:sz w:val="24"/>
                <w:szCs w:val="24"/>
              </w:rPr>
            </w:rPrChange>
          </w:rPr>
          <w:t>back work culture. They are then</w:t>
        </w:r>
      </w:ins>
      <w:ins w:id="1639" w:author="Elizabeth Marks" w:date="2021-04-27T02:10:00Z">
        <w:r w:rsidRPr="00D61E47">
          <w:rPr>
            <w:rFonts w:ascii="Times New Roman" w:hAnsi="Times New Roman" w:cs="Times New Roman"/>
            <w:bCs/>
            <w:sz w:val="24"/>
            <w:szCs w:val="24"/>
            <w:rPrChange w:id="1640" w:author="Elizabeth Marks" w:date="2021-04-27T05:35:00Z">
              <w:rPr>
                <w:rFonts w:ascii="Times New Roman" w:hAnsi="Times New Roman" w:cs="Times New Roman"/>
                <w:bCs/>
                <w:sz w:val="24"/>
                <w:szCs w:val="24"/>
              </w:rPr>
            </w:rPrChange>
          </w:rPr>
          <w:t xml:space="preserve"> use</w:t>
        </w:r>
      </w:ins>
      <w:ins w:id="1641" w:author="Elizabeth Marks" w:date="2021-04-27T03:31:00Z">
        <w:r w:rsidR="009B6C4F" w:rsidRPr="00D61E47">
          <w:rPr>
            <w:rFonts w:ascii="Times New Roman" w:hAnsi="Times New Roman" w:cs="Times New Roman"/>
            <w:bCs/>
            <w:sz w:val="24"/>
            <w:szCs w:val="24"/>
            <w:rPrChange w:id="1642" w:author="Elizabeth Marks" w:date="2021-04-27T05:35:00Z">
              <w:rPr>
                <w:rFonts w:ascii="Times New Roman" w:hAnsi="Times New Roman" w:cs="Times New Roman"/>
                <w:bCs/>
                <w:sz w:val="24"/>
                <w:szCs w:val="24"/>
              </w:rPr>
            </w:rPrChange>
          </w:rPr>
          <w:t>d</w:t>
        </w:r>
      </w:ins>
      <w:ins w:id="1643" w:author="Elizabeth Marks" w:date="2021-04-27T02:10:00Z">
        <w:r w:rsidRPr="00D61E47">
          <w:rPr>
            <w:rFonts w:ascii="Times New Roman" w:hAnsi="Times New Roman" w:cs="Times New Roman"/>
            <w:bCs/>
            <w:sz w:val="24"/>
            <w:szCs w:val="24"/>
            <w:rPrChange w:id="1644" w:author="Elizabeth Marks" w:date="2021-04-27T05:35:00Z">
              <w:rPr>
                <w:rFonts w:ascii="Times New Roman" w:hAnsi="Times New Roman" w:cs="Times New Roman"/>
                <w:bCs/>
                <w:sz w:val="24"/>
                <w:szCs w:val="24"/>
              </w:rPr>
            </w:rPrChange>
          </w:rPr>
          <w:t xml:space="preserve"> to form initial perception</w:t>
        </w:r>
      </w:ins>
      <w:ins w:id="1645" w:author="Elizabeth Marks" w:date="2021-04-27T03:31:00Z">
        <w:r w:rsidR="009B6C4F" w:rsidRPr="00D61E47">
          <w:rPr>
            <w:rFonts w:ascii="Times New Roman" w:hAnsi="Times New Roman" w:cs="Times New Roman"/>
            <w:bCs/>
            <w:sz w:val="24"/>
            <w:szCs w:val="24"/>
            <w:rPrChange w:id="1646" w:author="Elizabeth Marks" w:date="2021-04-27T05:35:00Z">
              <w:rPr>
                <w:rFonts w:ascii="Times New Roman" w:hAnsi="Times New Roman" w:cs="Times New Roman"/>
                <w:bCs/>
                <w:sz w:val="24"/>
                <w:szCs w:val="24"/>
              </w:rPr>
            </w:rPrChange>
          </w:rPr>
          <w:t xml:space="preserve">s </w:t>
        </w:r>
      </w:ins>
      <w:ins w:id="1647" w:author="Elizabeth Marks" w:date="2021-04-27T02:10:00Z">
        <w:r w:rsidRPr="00D61E47">
          <w:rPr>
            <w:rFonts w:ascii="Times New Roman" w:hAnsi="Times New Roman" w:cs="Times New Roman"/>
            <w:bCs/>
            <w:sz w:val="24"/>
            <w:szCs w:val="24"/>
            <w:rPrChange w:id="1648" w:author="Elizabeth Marks" w:date="2021-04-27T05:35:00Z">
              <w:rPr>
                <w:rFonts w:ascii="Times New Roman" w:hAnsi="Times New Roman" w:cs="Times New Roman"/>
                <w:bCs/>
                <w:sz w:val="24"/>
                <w:szCs w:val="24"/>
              </w:rPr>
            </w:rPrChange>
          </w:rPr>
          <w:t xml:space="preserve">of the organization as one who is fun and cares about its employees are though they are family. </w:t>
        </w:r>
      </w:ins>
      <w:ins w:id="1649" w:author="Elizabeth Marks" w:date="2021-04-27T03:31:00Z">
        <w:r w:rsidR="00EA61EE" w:rsidRPr="00D61E47">
          <w:rPr>
            <w:rFonts w:ascii="Times New Roman" w:hAnsi="Times New Roman" w:cs="Times New Roman"/>
            <w:bCs/>
            <w:sz w:val="24"/>
            <w:szCs w:val="24"/>
            <w:rPrChange w:id="1650" w:author="Elizabeth Marks" w:date="2021-04-27T05:35:00Z">
              <w:rPr>
                <w:rFonts w:ascii="Times New Roman" w:hAnsi="Times New Roman" w:cs="Times New Roman"/>
                <w:bCs/>
                <w:sz w:val="24"/>
                <w:szCs w:val="24"/>
              </w:rPr>
            </w:rPrChange>
          </w:rPr>
          <w:t>Me</w:t>
        </w:r>
      </w:ins>
      <w:ins w:id="1651" w:author="Elizabeth Marks" w:date="2021-04-27T03:32:00Z">
        <w:r w:rsidR="00EA61EE" w:rsidRPr="00D61E47">
          <w:rPr>
            <w:rFonts w:ascii="Times New Roman" w:hAnsi="Times New Roman" w:cs="Times New Roman"/>
            <w:bCs/>
            <w:sz w:val="24"/>
            <w:szCs w:val="24"/>
            <w:rPrChange w:id="1652" w:author="Elizabeth Marks" w:date="2021-04-27T05:35:00Z">
              <w:rPr>
                <w:rFonts w:ascii="Times New Roman" w:hAnsi="Times New Roman" w:cs="Times New Roman"/>
                <w:bCs/>
                <w:sz w:val="24"/>
                <w:szCs w:val="24"/>
              </w:rPr>
            </w:rPrChange>
          </w:rPr>
          <w:t xml:space="preserve">anwhile, norms </w:t>
        </w:r>
        <w:r w:rsidR="00DD4097" w:rsidRPr="00D61E47">
          <w:rPr>
            <w:rFonts w:ascii="Times New Roman" w:hAnsi="Times New Roman" w:cs="Times New Roman"/>
            <w:bCs/>
            <w:sz w:val="24"/>
            <w:szCs w:val="24"/>
            <w:rPrChange w:id="1653" w:author="Elizabeth Marks" w:date="2021-04-27T05:35:00Z">
              <w:rPr>
                <w:rFonts w:ascii="Times New Roman" w:hAnsi="Times New Roman" w:cs="Times New Roman"/>
                <w:bCs/>
                <w:sz w:val="24"/>
                <w:szCs w:val="24"/>
              </w:rPr>
            </w:rPrChange>
          </w:rPr>
          <w:t>are developed within the organizations</w:t>
        </w:r>
      </w:ins>
      <w:ins w:id="1654" w:author="Elizabeth Marks" w:date="2021-04-27T03:33:00Z">
        <w:r w:rsidR="00A627DF" w:rsidRPr="00D61E47">
          <w:rPr>
            <w:rFonts w:ascii="Times New Roman" w:hAnsi="Times New Roman" w:cs="Times New Roman"/>
            <w:bCs/>
            <w:sz w:val="24"/>
            <w:szCs w:val="24"/>
            <w:rPrChange w:id="1655" w:author="Elizabeth Marks" w:date="2021-04-27T05:35:00Z">
              <w:rPr>
                <w:rFonts w:ascii="Times New Roman" w:hAnsi="Times New Roman" w:cs="Times New Roman"/>
                <w:bCs/>
                <w:sz w:val="24"/>
                <w:szCs w:val="24"/>
              </w:rPr>
            </w:rPrChange>
          </w:rPr>
          <w:t>.</w:t>
        </w:r>
      </w:ins>
      <w:ins w:id="1656" w:author="Elizabeth Marks" w:date="2021-04-27T03:32:00Z">
        <w:r w:rsidR="00DD4097" w:rsidRPr="00D61E47">
          <w:rPr>
            <w:rFonts w:ascii="Times New Roman" w:hAnsi="Times New Roman" w:cs="Times New Roman"/>
            <w:bCs/>
            <w:sz w:val="24"/>
            <w:szCs w:val="24"/>
            <w:rPrChange w:id="1657" w:author="Elizabeth Marks" w:date="2021-04-27T05:35:00Z">
              <w:rPr>
                <w:rFonts w:ascii="Times New Roman" w:hAnsi="Times New Roman" w:cs="Times New Roman"/>
                <w:bCs/>
                <w:sz w:val="24"/>
                <w:szCs w:val="24"/>
              </w:rPr>
            </w:rPrChange>
          </w:rPr>
          <w:t xml:space="preserve"> </w:t>
        </w:r>
      </w:ins>
      <w:ins w:id="1658" w:author="Elizabeth Marks" w:date="2021-04-27T03:33:00Z">
        <w:r w:rsidR="00A627DF" w:rsidRPr="00D61E47">
          <w:rPr>
            <w:rFonts w:ascii="Times New Roman" w:hAnsi="Times New Roman" w:cs="Times New Roman"/>
            <w:bCs/>
            <w:sz w:val="24"/>
            <w:szCs w:val="24"/>
            <w:rPrChange w:id="1659" w:author="Elizabeth Marks" w:date="2021-04-27T05:35:00Z">
              <w:rPr>
                <w:rFonts w:ascii="Times New Roman" w:hAnsi="Times New Roman" w:cs="Times New Roman"/>
                <w:bCs/>
                <w:sz w:val="24"/>
                <w:szCs w:val="24"/>
              </w:rPr>
            </w:rPrChange>
          </w:rPr>
          <w:t>These</w:t>
        </w:r>
      </w:ins>
      <w:ins w:id="1660" w:author="Elizabeth Marks" w:date="2021-04-27T03:32:00Z">
        <w:r w:rsidR="00DD4097" w:rsidRPr="00D61E47">
          <w:rPr>
            <w:rFonts w:ascii="Times New Roman" w:hAnsi="Times New Roman" w:cs="Times New Roman"/>
            <w:bCs/>
            <w:sz w:val="24"/>
            <w:szCs w:val="24"/>
            <w:rPrChange w:id="1661" w:author="Elizabeth Marks" w:date="2021-04-27T05:35:00Z">
              <w:rPr>
                <w:rFonts w:ascii="Times New Roman" w:hAnsi="Times New Roman" w:cs="Times New Roman"/>
                <w:bCs/>
                <w:sz w:val="24"/>
                <w:szCs w:val="24"/>
              </w:rPr>
            </w:rPrChange>
          </w:rPr>
          <w:t xml:space="preserve"> may encourage positive outcomes such as social interaction and </w:t>
        </w:r>
        <w:r w:rsidR="00A627DF" w:rsidRPr="00D61E47">
          <w:rPr>
            <w:rFonts w:ascii="Times New Roman" w:hAnsi="Times New Roman" w:cs="Times New Roman"/>
            <w:bCs/>
            <w:sz w:val="24"/>
            <w:szCs w:val="24"/>
            <w:rPrChange w:id="1662" w:author="Elizabeth Marks" w:date="2021-04-27T05:35:00Z">
              <w:rPr>
                <w:rFonts w:ascii="Times New Roman" w:hAnsi="Times New Roman" w:cs="Times New Roman"/>
                <w:bCs/>
                <w:sz w:val="24"/>
                <w:szCs w:val="24"/>
              </w:rPr>
            </w:rPrChange>
          </w:rPr>
          <w:t>good health habits</w:t>
        </w:r>
      </w:ins>
      <w:ins w:id="1663" w:author="Elizabeth Marks" w:date="2021-04-27T03:33:00Z">
        <w:r w:rsidR="00A627DF" w:rsidRPr="00D61E47">
          <w:rPr>
            <w:rFonts w:ascii="Times New Roman" w:hAnsi="Times New Roman" w:cs="Times New Roman"/>
            <w:bCs/>
            <w:sz w:val="24"/>
            <w:szCs w:val="24"/>
            <w:rPrChange w:id="1664" w:author="Elizabeth Marks" w:date="2021-04-27T05:35:00Z">
              <w:rPr>
                <w:rFonts w:ascii="Times New Roman" w:hAnsi="Times New Roman" w:cs="Times New Roman"/>
                <w:bCs/>
                <w:sz w:val="24"/>
                <w:szCs w:val="24"/>
              </w:rPr>
            </w:rPrChange>
          </w:rPr>
          <w:t xml:space="preserve"> but then could also result in normative behaviour such as </w:t>
        </w:r>
        <w:r w:rsidR="00E674D4" w:rsidRPr="00D61E47">
          <w:rPr>
            <w:rFonts w:ascii="Times New Roman" w:hAnsi="Times New Roman" w:cs="Times New Roman"/>
            <w:bCs/>
            <w:sz w:val="24"/>
            <w:szCs w:val="24"/>
            <w:rPrChange w:id="1665" w:author="Elizabeth Marks" w:date="2021-04-27T05:35:00Z">
              <w:rPr>
                <w:rFonts w:ascii="Times New Roman" w:hAnsi="Times New Roman" w:cs="Times New Roman"/>
                <w:bCs/>
                <w:sz w:val="24"/>
                <w:szCs w:val="24"/>
              </w:rPr>
            </w:rPrChange>
          </w:rPr>
          <w:t xml:space="preserve">working long hours or feeling obligated to meet the demands of leadership regardless </w:t>
        </w:r>
      </w:ins>
      <w:ins w:id="1666" w:author="Elizabeth Marks" w:date="2021-04-27T03:34:00Z">
        <w:r w:rsidR="00E674D4" w:rsidRPr="00D61E47">
          <w:rPr>
            <w:rFonts w:ascii="Times New Roman" w:hAnsi="Times New Roman" w:cs="Times New Roman"/>
            <w:bCs/>
            <w:sz w:val="24"/>
            <w:szCs w:val="24"/>
            <w:rPrChange w:id="1667" w:author="Elizabeth Marks" w:date="2021-04-27T05:35:00Z">
              <w:rPr>
                <w:rFonts w:ascii="Times New Roman" w:hAnsi="Times New Roman" w:cs="Times New Roman"/>
                <w:bCs/>
                <w:sz w:val="24"/>
                <w:szCs w:val="24"/>
              </w:rPr>
            </w:rPrChange>
          </w:rPr>
          <w:t xml:space="preserve">of </w:t>
        </w:r>
        <w:r w:rsidR="002826C0" w:rsidRPr="00D61E47">
          <w:rPr>
            <w:rFonts w:ascii="Times New Roman" w:hAnsi="Times New Roman" w:cs="Times New Roman"/>
            <w:bCs/>
            <w:sz w:val="24"/>
            <w:szCs w:val="24"/>
            <w:rPrChange w:id="1668" w:author="Elizabeth Marks" w:date="2021-04-27T05:35:00Z">
              <w:rPr>
                <w:rFonts w:ascii="Times New Roman" w:hAnsi="Times New Roman" w:cs="Times New Roman"/>
                <w:bCs/>
                <w:sz w:val="24"/>
                <w:szCs w:val="24"/>
              </w:rPr>
            </w:rPrChange>
          </w:rPr>
          <w:t>whether those demands are reasonable or not.</w:t>
        </w:r>
      </w:ins>
      <w:ins w:id="1669" w:author="Elizabeth Marks" w:date="2021-04-27T03:32:00Z">
        <w:r w:rsidR="00A627DF" w:rsidRPr="00D61E47">
          <w:rPr>
            <w:rFonts w:ascii="Times New Roman" w:hAnsi="Times New Roman" w:cs="Times New Roman"/>
            <w:bCs/>
            <w:sz w:val="24"/>
            <w:szCs w:val="24"/>
            <w:rPrChange w:id="1670" w:author="Elizabeth Marks" w:date="2021-04-27T05:35:00Z">
              <w:rPr>
                <w:rFonts w:ascii="Times New Roman" w:hAnsi="Times New Roman" w:cs="Times New Roman"/>
                <w:bCs/>
                <w:sz w:val="24"/>
                <w:szCs w:val="24"/>
              </w:rPr>
            </w:rPrChange>
          </w:rPr>
          <w:t xml:space="preserve"> </w:t>
        </w:r>
      </w:ins>
      <w:ins w:id="1671" w:author="Elizabeth Marks" w:date="2021-04-27T02:10:00Z">
        <w:r w:rsidRPr="00D61E47">
          <w:rPr>
            <w:rFonts w:ascii="Times New Roman" w:hAnsi="Times New Roman" w:cs="Times New Roman"/>
            <w:bCs/>
            <w:sz w:val="24"/>
            <w:szCs w:val="24"/>
            <w:rPrChange w:id="1672" w:author="Elizabeth Marks" w:date="2021-04-27T05:35:00Z">
              <w:rPr>
                <w:rFonts w:ascii="Times New Roman" w:hAnsi="Times New Roman" w:cs="Times New Roman"/>
                <w:bCs/>
                <w:sz w:val="24"/>
                <w:szCs w:val="24"/>
              </w:rPr>
            </w:rPrChange>
          </w:rPr>
          <w:t xml:space="preserve">This </w:t>
        </w:r>
      </w:ins>
      <w:ins w:id="1673" w:author="Elizabeth Marks" w:date="2021-04-27T03:34:00Z">
        <w:r w:rsidR="002826C0" w:rsidRPr="00D61E47">
          <w:rPr>
            <w:rFonts w:ascii="Times New Roman" w:hAnsi="Times New Roman" w:cs="Times New Roman"/>
            <w:bCs/>
            <w:sz w:val="24"/>
            <w:szCs w:val="24"/>
            <w:rPrChange w:id="1674" w:author="Elizabeth Marks" w:date="2021-04-27T05:35:00Z">
              <w:rPr>
                <w:rFonts w:ascii="Times New Roman" w:hAnsi="Times New Roman" w:cs="Times New Roman"/>
                <w:bCs/>
                <w:sz w:val="24"/>
                <w:szCs w:val="24"/>
              </w:rPr>
            </w:rPrChange>
          </w:rPr>
          <w:t>positive</w:t>
        </w:r>
      </w:ins>
      <w:ins w:id="1675" w:author="Elizabeth Marks" w:date="2021-04-27T02:10:00Z">
        <w:r w:rsidRPr="00D61E47">
          <w:rPr>
            <w:rFonts w:ascii="Times New Roman" w:hAnsi="Times New Roman" w:cs="Times New Roman"/>
            <w:bCs/>
            <w:sz w:val="24"/>
            <w:szCs w:val="24"/>
            <w:rPrChange w:id="1676" w:author="Elizabeth Marks" w:date="2021-04-27T05:35:00Z">
              <w:rPr>
                <w:rFonts w:ascii="Times New Roman" w:hAnsi="Times New Roman" w:cs="Times New Roman"/>
                <w:bCs/>
                <w:sz w:val="24"/>
                <w:szCs w:val="24"/>
              </w:rPr>
            </w:rPrChange>
          </w:rPr>
          <w:t xml:space="preserve"> </w:t>
        </w:r>
      </w:ins>
      <w:ins w:id="1677" w:author="Elizabeth Marks" w:date="2021-04-27T03:34:00Z">
        <w:r w:rsidR="002826C0" w:rsidRPr="00D61E47">
          <w:rPr>
            <w:rFonts w:ascii="Times New Roman" w:hAnsi="Times New Roman" w:cs="Times New Roman"/>
            <w:bCs/>
            <w:sz w:val="24"/>
            <w:szCs w:val="24"/>
            <w:rPrChange w:id="1678" w:author="Elizabeth Marks" w:date="2021-04-27T05:35:00Z">
              <w:rPr>
                <w:rFonts w:ascii="Times New Roman" w:hAnsi="Times New Roman" w:cs="Times New Roman"/>
                <w:bCs/>
                <w:sz w:val="24"/>
                <w:szCs w:val="24"/>
              </w:rPr>
            </w:rPrChange>
          </w:rPr>
          <w:t xml:space="preserve">perception </w:t>
        </w:r>
      </w:ins>
      <w:ins w:id="1679" w:author="Elizabeth Marks" w:date="2021-04-27T02:10:00Z">
        <w:r w:rsidRPr="00D61E47">
          <w:rPr>
            <w:rFonts w:ascii="Times New Roman" w:hAnsi="Times New Roman" w:cs="Times New Roman"/>
            <w:bCs/>
            <w:sz w:val="24"/>
            <w:szCs w:val="24"/>
            <w:rPrChange w:id="1680" w:author="Elizabeth Marks" w:date="2021-04-27T05:35:00Z">
              <w:rPr>
                <w:rFonts w:ascii="Times New Roman" w:hAnsi="Times New Roman" w:cs="Times New Roman"/>
                <w:bCs/>
                <w:sz w:val="24"/>
                <w:szCs w:val="24"/>
              </w:rPr>
            </w:rPrChange>
          </w:rPr>
          <w:t>of the organization remains in the</w:t>
        </w:r>
      </w:ins>
      <w:ins w:id="1681" w:author="Elizabeth Marks" w:date="2021-04-27T03:34:00Z">
        <w:r w:rsidR="002826C0" w:rsidRPr="00D61E47">
          <w:rPr>
            <w:rFonts w:ascii="Times New Roman" w:hAnsi="Times New Roman" w:cs="Times New Roman"/>
            <w:bCs/>
            <w:sz w:val="24"/>
            <w:szCs w:val="24"/>
            <w:rPrChange w:id="1682" w:author="Elizabeth Marks" w:date="2021-04-27T05:35:00Z">
              <w:rPr>
                <w:rFonts w:ascii="Times New Roman" w:hAnsi="Times New Roman" w:cs="Times New Roman"/>
                <w:bCs/>
                <w:sz w:val="24"/>
                <w:szCs w:val="24"/>
              </w:rPr>
            </w:rPrChange>
          </w:rPr>
          <w:t xml:space="preserve"> </w:t>
        </w:r>
      </w:ins>
      <w:ins w:id="1683" w:author="Elizabeth Marks" w:date="2021-04-27T02:10:00Z">
        <w:r w:rsidRPr="00D61E47">
          <w:rPr>
            <w:rFonts w:ascii="Times New Roman" w:hAnsi="Times New Roman" w:cs="Times New Roman"/>
            <w:bCs/>
            <w:sz w:val="24"/>
            <w:szCs w:val="24"/>
            <w:rPrChange w:id="1684" w:author="Elizabeth Marks" w:date="2021-04-27T05:35:00Z">
              <w:rPr>
                <w:rFonts w:ascii="Times New Roman" w:hAnsi="Times New Roman" w:cs="Times New Roman"/>
                <w:bCs/>
                <w:sz w:val="24"/>
                <w:szCs w:val="24"/>
              </w:rPr>
            </w:rPrChange>
          </w:rPr>
          <w:t xml:space="preserve">mind </w:t>
        </w:r>
      </w:ins>
      <w:ins w:id="1685" w:author="Elizabeth Marks" w:date="2021-04-27T03:34:00Z">
        <w:r w:rsidR="002826C0" w:rsidRPr="00D61E47">
          <w:rPr>
            <w:rFonts w:ascii="Times New Roman" w:hAnsi="Times New Roman" w:cs="Times New Roman"/>
            <w:bCs/>
            <w:sz w:val="24"/>
            <w:szCs w:val="24"/>
            <w:rPrChange w:id="1686" w:author="Elizabeth Marks" w:date="2021-04-27T05:35:00Z">
              <w:rPr>
                <w:rFonts w:ascii="Times New Roman" w:hAnsi="Times New Roman" w:cs="Times New Roman"/>
                <w:bCs/>
                <w:sz w:val="24"/>
                <w:szCs w:val="24"/>
              </w:rPr>
            </w:rPrChange>
          </w:rPr>
          <w:t>of outside observers</w:t>
        </w:r>
      </w:ins>
      <w:ins w:id="1687" w:author="Elizabeth Marks" w:date="2021-04-27T05:31:00Z">
        <w:r w:rsidR="00A678BD" w:rsidRPr="00D61E47">
          <w:rPr>
            <w:rFonts w:ascii="Times New Roman" w:hAnsi="Times New Roman" w:cs="Times New Roman"/>
            <w:bCs/>
            <w:sz w:val="24"/>
            <w:szCs w:val="24"/>
            <w:rPrChange w:id="1688" w:author="Elizabeth Marks" w:date="2021-04-27T05:35:00Z">
              <w:rPr>
                <w:rFonts w:ascii="Times New Roman" w:hAnsi="Times New Roman" w:cs="Times New Roman"/>
                <w:bCs/>
                <w:sz w:val="24"/>
                <w:szCs w:val="24"/>
              </w:rPr>
            </w:rPrChange>
          </w:rPr>
          <w:t>,</w:t>
        </w:r>
      </w:ins>
      <w:ins w:id="1689" w:author="Elizabeth Marks" w:date="2021-04-27T03:34:00Z">
        <w:r w:rsidR="002826C0" w:rsidRPr="00D61E47">
          <w:rPr>
            <w:rFonts w:ascii="Times New Roman" w:hAnsi="Times New Roman" w:cs="Times New Roman"/>
            <w:bCs/>
            <w:sz w:val="24"/>
            <w:szCs w:val="24"/>
            <w:rPrChange w:id="1690" w:author="Elizabeth Marks" w:date="2021-04-27T05:35:00Z">
              <w:rPr>
                <w:rFonts w:ascii="Times New Roman" w:hAnsi="Times New Roman" w:cs="Times New Roman"/>
                <w:bCs/>
                <w:sz w:val="24"/>
                <w:szCs w:val="24"/>
              </w:rPr>
            </w:rPrChange>
          </w:rPr>
          <w:t xml:space="preserve"> and </w:t>
        </w:r>
      </w:ins>
      <w:ins w:id="1691" w:author="Elizabeth Marks" w:date="2021-04-27T02:10:00Z">
        <w:r w:rsidRPr="00D61E47">
          <w:rPr>
            <w:rFonts w:ascii="Times New Roman" w:hAnsi="Times New Roman" w:cs="Times New Roman"/>
            <w:bCs/>
            <w:sz w:val="24"/>
            <w:szCs w:val="24"/>
            <w:rPrChange w:id="1692" w:author="Elizabeth Marks" w:date="2021-04-27T05:35:00Z">
              <w:rPr>
                <w:rFonts w:ascii="Times New Roman" w:hAnsi="Times New Roman" w:cs="Times New Roman"/>
                <w:bCs/>
                <w:sz w:val="24"/>
                <w:szCs w:val="24"/>
              </w:rPr>
            </w:rPrChange>
          </w:rPr>
          <w:t>System justification theory would suggest that</w:t>
        </w:r>
      </w:ins>
      <w:ins w:id="1693" w:author="Elizabeth Marks" w:date="2021-04-27T03:35:00Z">
        <w:r w:rsidR="002402B1" w:rsidRPr="00D61E47">
          <w:rPr>
            <w:rFonts w:ascii="Times New Roman" w:hAnsi="Times New Roman" w:cs="Times New Roman"/>
            <w:bCs/>
            <w:sz w:val="24"/>
            <w:szCs w:val="24"/>
            <w:rPrChange w:id="1694" w:author="Elizabeth Marks" w:date="2021-04-27T05:35:00Z">
              <w:rPr>
                <w:rFonts w:ascii="Times New Roman" w:hAnsi="Times New Roman" w:cs="Times New Roman"/>
                <w:bCs/>
                <w:sz w:val="24"/>
                <w:szCs w:val="24"/>
              </w:rPr>
            </w:rPrChange>
          </w:rPr>
          <w:t xml:space="preserve"> they will be more likely to justify instances of employee exploitation or mistreatment should they observe this wit</w:t>
        </w:r>
      </w:ins>
      <w:ins w:id="1695" w:author="Elizabeth Marks" w:date="2021-04-27T03:36:00Z">
        <w:r w:rsidR="002402B1" w:rsidRPr="00D61E47">
          <w:rPr>
            <w:rFonts w:ascii="Times New Roman" w:hAnsi="Times New Roman" w:cs="Times New Roman"/>
            <w:bCs/>
            <w:sz w:val="24"/>
            <w:szCs w:val="24"/>
            <w:rPrChange w:id="1696" w:author="Elizabeth Marks" w:date="2021-04-27T05:35:00Z">
              <w:rPr>
                <w:rFonts w:ascii="Times New Roman" w:hAnsi="Times New Roman" w:cs="Times New Roman"/>
                <w:bCs/>
                <w:sz w:val="24"/>
                <w:szCs w:val="24"/>
              </w:rPr>
            </w:rPrChange>
          </w:rPr>
          <w:t>hin said organization</w:t>
        </w:r>
      </w:ins>
      <w:ins w:id="1697" w:author="Elizabeth Marks" w:date="2021-04-27T02:10:00Z">
        <w:r w:rsidRPr="00D61E47">
          <w:rPr>
            <w:rFonts w:ascii="Times New Roman" w:hAnsi="Times New Roman" w:cs="Times New Roman"/>
            <w:bCs/>
            <w:sz w:val="24"/>
            <w:szCs w:val="24"/>
            <w:rPrChange w:id="1698" w:author="Elizabeth Marks" w:date="2021-04-27T05:35:00Z">
              <w:rPr>
                <w:rFonts w:ascii="Times New Roman" w:hAnsi="Times New Roman" w:cs="Times New Roman"/>
                <w:bCs/>
                <w:sz w:val="24"/>
                <w:szCs w:val="24"/>
              </w:rPr>
            </w:rPrChange>
          </w:rPr>
          <w:t>.</w:t>
        </w:r>
      </w:ins>
    </w:p>
    <w:p w14:paraId="5B5C2C09" w14:textId="0F1F462F" w:rsidR="00E52461" w:rsidRPr="00D61E47" w:rsidDel="00D863EE" w:rsidRDefault="00B03261">
      <w:pPr>
        <w:spacing w:line="480" w:lineRule="auto"/>
        <w:rPr>
          <w:del w:id="1699" w:author="Elizabeth Marks" w:date="2021-04-23T04:43:00Z"/>
          <w:rFonts w:ascii="Times New Roman" w:hAnsi="Times New Roman" w:cs="Times New Roman"/>
          <w:b/>
          <w:bCs/>
          <w:sz w:val="24"/>
          <w:szCs w:val="24"/>
          <w:rPrChange w:id="1700" w:author="Elizabeth Marks" w:date="2021-04-27T05:35:00Z">
            <w:rPr>
              <w:del w:id="1701" w:author="Elizabeth Marks" w:date="2021-04-23T04:43:00Z"/>
              <w:b/>
              <w:bCs/>
              <w:sz w:val="24"/>
              <w:szCs w:val="24"/>
            </w:rPr>
          </w:rPrChange>
        </w:rPr>
      </w:pPr>
      <w:ins w:id="1702" w:author="Elizabeth Marks" w:date="2021-04-23T04:42:00Z">
        <w:r w:rsidRPr="00D61E47">
          <w:rPr>
            <w:rFonts w:ascii="Times New Roman" w:hAnsi="Times New Roman" w:cs="Times New Roman"/>
            <w:b/>
            <w:bCs/>
            <w:sz w:val="24"/>
            <w:szCs w:val="24"/>
            <w:rPrChange w:id="1703" w:author="Elizabeth Marks" w:date="2021-04-27T05:35:00Z">
              <w:rPr>
                <w:b/>
                <w:bCs/>
                <w:sz w:val="24"/>
                <w:szCs w:val="24"/>
              </w:rPr>
            </w:rPrChange>
          </w:rPr>
          <w:t xml:space="preserve">System </w:t>
        </w:r>
      </w:ins>
      <w:ins w:id="1704" w:author="Elizabeth Marks" w:date="2021-04-23T13:29:00Z">
        <w:r w:rsidR="00BF5805" w:rsidRPr="00D61E47">
          <w:rPr>
            <w:rFonts w:ascii="Times New Roman" w:hAnsi="Times New Roman" w:cs="Times New Roman"/>
            <w:b/>
            <w:bCs/>
            <w:sz w:val="24"/>
            <w:szCs w:val="24"/>
            <w:rPrChange w:id="1705" w:author="Elizabeth Marks" w:date="2021-04-27T05:35:00Z">
              <w:rPr>
                <w:rFonts w:ascii="Times New Roman" w:hAnsi="Times New Roman" w:cs="Times New Roman"/>
                <w:b/>
                <w:bCs/>
                <w:sz w:val="24"/>
                <w:szCs w:val="24"/>
              </w:rPr>
            </w:rPrChange>
          </w:rPr>
          <w:t>J</w:t>
        </w:r>
      </w:ins>
      <w:ins w:id="1706" w:author="Elizabeth Marks" w:date="2021-04-23T04:42:00Z">
        <w:r w:rsidRPr="00D61E47">
          <w:rPr>
            <w:rFonts w:ascii="Times New Roman" w:hAnsi="Times New Roman" w:cs="Times New Roman"/>
            <w:b/>
            <w:bCs/>
            <w:sz w:val="24"/>
            <w:szCs w:val="24"/>
            <w:rPrChange w:id="1707" w:author="Elizabeth Marks" w:date="2021-04-27T05:35:00Z">
              <w:rPr>
                <w:b/>
                <w:bCs/>
                <w:sz w:val="24"/>
                <w:szCs w:val="24"/>
              </w:rPr>
            </w:rPrChange>
          </w:rPr>
          <w:t>ustification</w:t>
        </w:r>
      </w:ins>
    </w:p>
    <w:p w14:paraId="0DE5F856" w14:textId="53895F89" w:rsidR="00D863EE" w:rsidRPr="00D61E47" w:rsidRDefault="00D863EE">
      <w:pPr>
        <w:spacing w:before="100" w:beforeAutospacing="1" w:after="100" w:afterAutospacing="1" w:line="480" w:lineRule="auto"/>
        <w:rPr>
          <w:ins w:id="1708" w:author="Elizabeth Marks" w:date="2021-04-23T05:04:00Z"/>
          <w:rFonts w:ascii="Times New Roman" w:hAnsi="Times New Roman" w:cs="Times New Roman"/>
          <w:b/>
          <w:bCs/>
          <w:sz w:val="24"/>
          <w:szCs w:val="24"/>
          <w:rPrChange w:id="1709" w:author="Elizabeth Marks" w:date="2021-04-27T05:35:00Z">
            <w:rPr>
              <w:ins w:id="1710" w:author="Elizabeth Marks" w:date="2021-04-23T05:04:00Z"/>
              <w:b/>
              <w:bCs/>
              <w:sz w:val="24"/>
              <w:szCs w:val="24"/>
            </w:rPr>
          </w:rPrChange>
        </w:rPr>
      </w:pPr>
    </w:p>
    <w:p w14:paraId="7A124EA6" w14:textId="112E5741" w:rsidR="00E52461" w:rsidRPr="00D61E47" w:rsidDel="00DB7D66" w:rsidRDefault="00D863EE">
      <w:pPr>
        <w:spacing w:line="480" w:lineRule="auto"/>
        <w:ind w:firstLine="720"/>
        <w:rPr>
          <w:del w:id="1711" w:author="Elizabeth Marks" w:date="2021-02-21T22:37:00Z"/>
          <w:rFonts w:ascii="Times New Roman" w:hAnsi="Times New Roman" w:cs="Times New Roman"/>
          <w:sz w:val="24"/>
          <w:szCs w:val="24"/>
          <w:lang w:val="en-US"/>
          <w:rPrChange w:id="1712" w:author="Elizabeth Marks" w:date="2021-04-27T05:35:00Z">
            <w:rPr>
              <w:del w:id="1713" w:author="Elizabeth Marks" w:date="2021-02-21T22:37:00Z"/>
              <w:rFonts w:ascii="Times New Roman" w:hAnsi="Times New Roman" w:cs="Times New Roman"/>
              <w:sz w:val="24"/>
              <w:szCs w:val="24"/>
              <w:lang w:val="en-US"/>
            </w:rPr>
          </w:rPrChange>
        </w:rPr>
      </w:pPr>
      <w:ins w:id="1714" w:author="Elizabeth Marks" w:date="2021-04-23T05:04:00Z">
        <w:r w:rsidRPr="00D61E47">
          <w:rPr>
            <w:rFonts w:ascii="Times New Roman" w:hAnsi="Times New Roman" w:cs="Times New Roman"/>
            <w:sz w:val="24"/>
            <w:szCs w:val="24"/>
            <w:lang w:val="en-US"/>
            <w:rPrChange w:id="1715" w:author="Elizabeth Marks" w:date="2021-04-27T05:35:00Z">
              <w:rPr>
                <w:b/>
                <w:bCs/>
                <w:sz w:val="24"/>
                <w:szCs w:val="24"/>
                <w:lang w:val="en-US"/>
              </w:rPr>
            </w:rPrChange>
          </w:rPr>
          <w:lastRenderedPageBreak/>
          <w:t>System justification is the social and psychological tendency to defend the status quo.</w:t>
        </w:r>
        <w:r w:rsidRPr="00D61E47">
          <w:rPr>
            <w:rFonts w:ascii="Times New Roman" w:hAnsi="Times New Roman" w:cs="Times New Roman"/>
            <w:sz w:val="24"/>
            <w:szCs w:val="24"/>
            <w:rPrChange w:id="1716" w:author="Elizabeth Marks" w:date="2021-04-27T05:35:00Z">
              <w:rPr>
                <w:sz w:val="24"/>
                <w:szCs w:val="24"/>
              </w:rPr>
            </w:rPrChange>
          </w:rPr>
          <w:t xml:space="preserve"> </w:t>
        </w:r>
        <w:r w:rsidRPr="00D61E47">
          <w:rPr>
            <w:rFonts w:ascii="Times New Roman" w:hAnsi="Times New Roman" w:cs="Times New Roman"/>
            <w:sz w:val="24"/>
            <w:szCs w:val="24"/>
            <w:lang w:val="en-US"/>
            <w:rPrChange w:id="1717" w:author="Elizabeth Marks" w:date="2021-04-27T05:35:00Z">
              <w:rPr>
                <w:b/>
                <w:bCs/>
                <w:sz w:val="24"/>
                <w:szCs w:val="24"/>
                <w:lang w:val="en-US"/>
              </w:rPr>
            </w:rPrChange>
          </w:rPr>
          <w:t>System Justification theory states that when a person is exposed to a system or social order</w:t>
        </w:r>
      </w:ins>
      <w:ins w:id="1718" w:author="Elizabeth Marks" w:date="2021-04-23T14:36:00Z">
        <w:r w:rsidR="00425C43" w:rsidRPr="00D61E47">
          <w:rPr>
            <w:rFonts w:ascii="Times New Roman" w:hAnsi="Times New Roman" w:cs="Times New Roman"/>
            <w:sz w:val="24"/>
            <w:szCs w:val="24"/>
            <w:lang w:val="en-US"/>
            <w:rPrChange w:id="1719" w:author="Elizabeth Marks" w:date="2021-04-27T05:35:00Z">
              <w:rPr>
                <w:rFonts w:ascii="Times New Roman" w:hAnsi="Times New Roman" w:cs="Times New Roman"/>
                <w:sz w:val="24"/>
                <w:szCs w:val="24"/>
                <w:lang w:val="en-US"/>
              </w:rPr>
            </w:rPrChange>
          </w:rPr>
          <w:t>,</w:t>
        </w:r>
      </w:ins>
      <w:ins w:id="1720" w:author="Elizabeth Marks" w:date="2021-04-23T05:04:00Z">
        <w:r w:rsidRPr="00D61E47">
          <w:rPr>
            <w:rFonts w:ascii="Times New Roman" w:hAnsi="Times New Roman" w:cs="Times New Roman"/>
            <w:sz w:val="24"/>
            <w:szCs w:val="24"/>
            <w:lang w:val="en-US"/>
            <w:rPrChange w:id="1721" w:author="Elizabeth Marks" w:date="2021-04-27T05:35:00Z">
              <w:rPr>
                <w:b/>
                <w:bCs/>
                <w:sz w:val="24"/>
                <w:szCs w:val="24"/>
                <w:lang w:val="en-US"/>
              </w:rPr>
            </w:rPrChange>
          </w:rPr>
          <w:t xml:space="preserve"> they use the first evidence provided to establish their perception of the system and from then on want to feel good about it</w:t>
        </w:r>
      </w:ins>
      <w:ins w:id="1722" w:author="Elizabeth Marks" w:date="2021-04-23T14:36:00Z">
        <w:r w:rsidR="00425C43" w:rsidRPr="00D61E47">
          <w:rPr>
            <w:rFonts w:ascii="Times New Roman" w:hAnsi="Times New Roman" w:cs="Times New Roman"/>
            <w:sz w:val="24"/>
            <w:szCs w:val="24"/>
            <w:lang w:val="en-US"/>
            <w:rPrChange w:id="1723" w:author="Elizabeth Marks" w:date="2021-04-27T05:35:00Z">
              <w:rPr>
                <w:rFonts w:ascii="Times New Roman" w:hAnsi="Times New Roman" w:cs="Times New Roman"/>
                <w:sz w:val="24"/>
                <w:szCs w:val="24"/>
                <w:lang w:val="en-US"/>
              </w:rPr>
            </w:rPrChange>
          </w:rPr>
          <w:t>.</w:t>
        </w:r>
      </w:ins>
      <w:ins w:id="1724" w:author="Elizabeth Marks" w:date="2021-04-23T05:08:00Z">
        <w:r w:rsidR="00C80787" w:rsidRPr="00D61E47">
          <w:rPr>
            <w:rFonts w:ascii="Times New Roman" w:hAnsi="Times New Roman" w:cs="Times New Roman"/>
            <w:sz w:val="24"/>
            <w:szCs w:val="24"/>
            <w:lang w:val="en-US"/>
            <w:rPrChange w:id="1725" w:author="Elizabeth Marks" w:date="2021-04-27T05:35:00Z">
              <w:rPr>
                <w:sz w:val="24"/>
                <w:szCs w:val="24"/>
                <w:lang w:val="en-US"/>
              </w:rPr>
            </w:rPrChange>
          </w:rPr>
          <w:t xml:space="preserve"> </w:t>
        </w:r>
      </w:ins>
      <w:ins w:id="1726" w:author="Elizabeth Marks" w:date="2021-04-23T05:04:00Z">
        <w:r w:rsidRPr="00D61E47">
          <w:rPr>
            <w:rFonts w:ascii="Times New Roman" w:hAnsi="Times New Roman" w:cs="Times New Roman"/>
            <w:sz w:val="24"/>
            <w:szCs w:val="24"/>
            <w:lang w:val="en-US"/>
            <w:rPrChange w:id="1727" w:author="Elizabeth Marks" w:date="2021-04-27T05:35:00Z">
              <w:rPr>
                <w:b/>
                <w:bCs/>
                <w:sz w:val="24"/>
                <w:szCs w:val="24"/>
                <w:lang w:val="en-US"/>
              </w:rPr>
            </w:rPrChange>
          </w:rPr>
          <w:t xml:space="preserve">They then aim to bolster the status quo and defend the system in the face of a threat against their </w:t>
        </w:r>
        <w:proofErr w:type="gramStart"/>
        <w:r w:rsidRPr="00D61E47">
          <w:rPr>
            <w:rFonts w:ascii="Times New Roman" w:hAnsi="Times New Roman" w:cs="Times New Roman"/>
            <w:sz w:val="24"/>
            <w:szCs w:val="24"/>
            <w:lang w:val="en-US"/>
            <w:rPrChange w:id="1728" w:author="Elizabeth Marks" w:date="2021-04-27T05:35:00Z">
              <w:rPr>
                <w:b/>
                <w:bCs/>
                <w:sz w:val="24"/>
                <w:szCs w:val="24"/>
                <w:lang w:val="en-US"/>
              </w:rPr>
            </w:rPrChange>
          </w:rPr>
          <w:t>perception</w:t>
        </w:r>
      </w:ins>
      <w:ins w:id="1729" w:author="Elizabeth Marks" w:date="2021-04-23T05:08:00Z">
        <w:r w:rsidR="00C80787" w:rsidRPr="00D61E47">
          <w:rPr>
            <w:rFonts w:ascii="Times New Roman" w:hAnsi="Times New Roman" w:cs="Times New Roman"/>
            <w:sz w:val="24"/>
            <w:szCs w:val="24"/>
            <w:lang w:val="en-US"/>
            <w:rPrChange w:id="1730" w:author="Elizabeth Marks" w:date="2021-04-27T05:35:00Z">
              <w:rPr>
                <w:sz w:val="24"/>
                <w:szCs w:val="24"/>
                <w:lang w:val="en-US"/>
              </w:rPr>
            </w:rPrChange>
          </w:rPr>
          <w:t>(</w:t>
        </w:r>
        <w:proofErr w:type="gramEnd"/>
        <w:r w:rsidR="00C80787" w:rsidRPr="00D61E47">
          <w:rPr>
            <w:rFonts w:ascii="Times New Roman" w:hAnsi="Times New Roman" w:cs="Times New Roman"/>
            <w:sz w:val="24"/>
            <w:szCs w:val="24"/>
            <w:rPrChange w:id="1731" w:author="Elizabeth Marks" w:date="2021-04-27T05:35:00Z">
              <w:rPr/>
            </w:rPrChange>
          </w:rPr>
          <w:t>Friesen, Laurin, Shepherd, Gaucher &amp; Kay, 2018)</w:t>
        </w:r>
      </w:ins>
      <w:ins w:id="1732" w:author="Elizabeth Marks" w:date="2021-04-23T05:04:00Z">
        <w:r w:rsidRPr="00D61E47">
          <w:rPr>
            <w:rFonts w:ascii="Times New Roman" w:hAnsi="Times New Roman" w:cs="Times New Roman"/>
            <w:sz w:val="24"/>
            <w:szCs w:val="24"/>
            <w:lang w:val="en-US"/>
            <w:rPrChange w:id="1733" w:author="Elizabeth Marks" w:date="2021-04-27T05:35:00Z">
              <w:rPr>
                <w:b/>
                <w:bCs/>
                <w:sz w:val="24"/>
                <w:szCs w:val="24"/>
                <w:lang w:val="en-US"/>
              </w:rPr>
            </w:rPrChange>
          </w:rPr>
          <w:t>.</w:t>
        </w:r>
        <w:r w:rsidR="009E3B1B" w:rsidRPr="00D61E47">
          <w:rPr>
            <w:rFonts w:ascii="Times New Roman" w:hAnsi="Times New Roman" w:cs="Times New Roman"/>
            <w:sz w:val="24"/>
            <w:szCs w:val="24"/>
            <w:lang w:val="en-US"/>
            <w:rPrChange w:id="1734" w:author="Elizabeth Marks" w:date="2021-04-27T05:35:00Z">
              <w:rPr>
                <w:sz w:val="24"/>
                <w:szCs w:val="24"/>
                <w:lang w:val="en-US"/>
              </w:rPr>
            </w:rPrChange>
          </w:rPr>
          <w:t xml:space="preserve"> </w:t>
        </w:r>
      </w:ins>
      <w:ins w:id="1735" w:author="Elizabeth Marks" w:date="2021-04-23T05:09:00Z">
        <w:r w:rsidR="00AB6D64" w:rsidRPr="00D61E47">
          <w:rPr>
            <w:rFonts w:ascii="Times New Roman" w:hAnsi="Times New Roman" w:cs="Times New Roman"/>
            <w:sz w:val="24"/>
            <w:szCs w:val="24"/>
            <w:lang w:val="en-US"/>
            <w:rPrChange w:id="1736" w:author="Elizabeth Marks" w:date="2021-04-27T05:35:00Z">
              <w:rPr>
                <w:sz w:val="24"/>
                <w:szCs w:val="24"/>
                <w:lang w:val="en-US"/>
              </w:rPr>
            </w:rPrChange>
          </w:rPr>
          <w:t>This desire to defend the system</w:t>
        </w:r>
        <w:r w:rsidR="00AB6D64" w:rsidRPr="00D61E47">
          <w:rPr>
            <w:rFonts w:ascii="Times New Roman" w:hAnsi="Times New Roman" w:cs="Times New Roman"/>
            <w:sz w:val="24"/>
            <w:szCs w:val="24"/>
            <w:rPrChange w:id="1737" w:author="Elizabeth Marks" w:date="2021-04-27T05:35:00Z">
              <w:rPr/>
            </w:rPrChange>
          </w:rPr>
          <w:t xml:space="preserve"> may even override a desire to protect individual and collective interests</w:t>
        </w:r>
        <w:r w:rsidR="00864E58" w:rsidRPr="00D61E47">
          <w:rPr>
            <w:rFonts w:ascii="Times New Roman" w:hAnsi="Times New Roman" w:cs="Times New Roman"/>
            <w:sz w:val="24"/>
            <w:szCs w:val="24"/>
            <w:rPrChange w:id="1738" w:author="Elizabeth Marks" w:date="2021-04-27T05:35:00Z">
              <w:rPr/>
            </w:rPrChange>
          </w:rPr>
          <w:t xml:space="preserve"> (</w:t>
        </w:r>
        <w:proofErr w:type="spellStart"/>
        <w:r w:rsidR="00864E58" w:rsidRPr="00D61E47">
          <w:rPr>
            <w:rFonts w:ascii="Times New Roman" w:hAnsi="Times New Roman" w:cs="Times New Roman"/>
            <w:sz w:val="24"/>
            <w:szCs w:val="24"/>
            <w:rPrChange w:id="1739" w:author="Elizabeth Marks" w:date="2021-04-27T05:35:00Z">
              <w:rPr/>
            </w:rPrChange>
          </w:rPr>
          <w:t>Jost</w:t>
        </w:r>
        <w:proofErr w:type="spellEnd"/>
        <w:r w:rsidR="00864E58" w:rsidRPr="00D61E47">
          <w:rPr>
            <w:rFonts w:ascii="Times New Roman" w:hAnsi="Times New Roman" w:cs="Times New Roman"/>
            <w:sz w:val="24"/>
            <w:szCs w:val="24"/>
            <w:rPrChange w:id="1740" w:author="Elizabeth Marks" w:date="2021-04-27T05:35:00Z">
              <w:rPr/>
            </w:rPrChange>
          </w:rPr>
          <w:t xml:space="preserve">, Banaji and </w:t>
        </w:r>
        <w:proofErr w:type="spellStart"/>
        <w:r w:rsidR="00864E58" w:rsidRPr="00D61E47">
          <w:rPr>
            <w:rFonts w:ascii="Times New Roman" w:hAnsi="Times New Roman" w:cs="Times New Roman"/>
            <w:sz w:val="24"/>
            <w:szCs w:val="24"/>
            <w:rPrChange w:id="1741" w:author="Elizabeth Marks" w:date="2021-04-27T05:35:00Z">
              <w:rPr/>
            </w:rPrChange>
          </w:rPr>
          <w:t>Nosek</w:t>
        </w:r>
        <w:proofErr w:type="spellEnd"/>
        <w:r w:rsidR="00864E58" w:rsidRPr="00D61E47">
          <w:rPr>
            <w:rFonts w:ascii="Times New Roman" w:hAnsi="Times New Roman" w:cs="Times New Roman"/>
            <w:sz w:val="24"/>
            <w:szCs w:val="24"/>
            <w:rPrChange w:id="1742" w:author="Elizabeth Marks" w:date="2021-04-27T05:35:00Z">
              <w:rPr/>
            </w:rPrChange>
          </w:rPr>
          <w:t>, 2004)</w:t>
        </w:r>
        <w:r w:rsidR="00AB6D64" w:rsidRPr="00D61E47">
          <w:rPr>
            <w:rFonts w:ascii="Times New Roman" w:hAnsi="Times New Roman" w:cs="Times New Roman"/>
            <w:sz w:val="24"/>
            <w:szCs w:val="24"/>
            <w:rPrChange w:id="1743" w:author="Elizabeth Marks" w:date="2021-04-27T05:35:00Z">
              <w:rPr/>
            </w:rPrChange>
          </w:rPr>
          <w:t>.</w:t>
        </w:r>
      </w:ins>
      <w:ins w:id="1744" w:author="Elizabeth Marks" w:date="2021-04-23T05:10:00Z">
        <w:r w:rsidR="00F100D9" w:rsidRPr="00D61E47">
          <w:rPr>
            <w:rFonts w:ascii="Times New Roman" w:hAnsi="Times New Roman" w:cs="Times New Roman"/>
            <w:sz w:val="24"/>
            <w:szCs w:val="24"/>
            <w:rPrChange w:id="1745" w:author="Elizabeth Marks" w:date="2021-04-27T05:35:00Z">
              <w:rPr/>
            </w:rPrChange>
          </w:rPr>
          <w:t xml:space="preserve"> This system has been </w:t>
        </w:r>
      </w:ins>
      <w:ins w:id="1746" w:author="Elizabeth Marks" w:date="2021-04-23T13:33:00Z">
        <w:r w:rsidR="00665FFE" w:rsidRPr="00D61E47">
          <w:rPr>
            <w:rFonts w:ascii="Times New Roman" w:hAnsi="Times New Roman" w:cs="Times New Roman"/>
            <w:sz w:val="24"/>
            <w:szCs w:val="24"/>
            <w:rPrChange w:id="1747" w:author="Elizabeth Marks" w:date="2021-04-27T05:35:00Z">
              <w:rPr>
                <w:rFonts w:ascii="Times New Roman" w:hAnsi="Times New Roman" w:cs="Times New Roman"/>
                <w:sz w:val="24"/>
                <w:szCs w:val="24"/>
              </w:rPr>
            </w:rPrChange>
          </w:rPr>
          <w:t>observed</w:t>
        </w:r>
      </w:ins>
      <w:ins w:id="1748" w:author="Elizabeth Marks" w:date="2021-04-23T05:10:00Z">
        <w:r w:rsidR="00F100D9" w:rsidRPr="00D61E47">
          <w:rPr>
            <w:rFonts w:ascii="Times New Roman" w:hAnsi="Times New Roman" w:cs="Times New Roman"/>
            <w:sz w:val="24"/>
            <w:szCs w:val="24"/>
            <w:rPrChange w:id="1749" w:author="Elizabeth Marks" w:date="2021-04-27T05:35:00Z">
              <w:rPr/>
            </w:rPrChange>
          </w:rPr>
          <w:t xml:space="preserve"> in </w:t>
        </w:r>
      </w:ins>
      <w:ins w:id="1750" w:author="Elizabeth Marks" w:date="2021-04-23T05:11:00Z">
        <w:r w:rsidR="00BF233C" w:rsidRPr="00D61E47">
          <w:rPr>
            <w:rFonts w:ascii="Times New Roman" w:hAnsi="Times New Roman" w:cs="Times New Roman"/>
            <w:sz w:val="24"/>
            <w:szCs w:val="24"/>
            <w:rPrChange w:id="1751" w:author="Elizabeth Marks" w:date="2021-04-27T05:35:00Z">
              <w:rPr/>
            </w:rPrChange>
          </w:rPr>
          <w:t>an organizational setting before.</w:t>
        </w:r>
      </w:ins>
      <w:ins w:id="1752" w:author="Elizabeth Marks" w:date="2021-04-23T13:33:00Z">
        <w:r w:rsidR="00665FFE" w:rsidRPr="00D61E47">
          <w:rPr>
            <w:rFonts w:ascii="Times New Roman" w:hAnsi="Times New Roman" w:cs="Times New Roman"/>
            <w:sz w:val="24"/>
            <w:szCs w:val="24"/>
            <w:rPrChange w:id="1753" w:author="Elizabeth Marks" w:date="2021-04-27T05:35:00Z">
              <w:rPr>
                <w:rFonts w:ascii="Times New Roman" w:hAnsi="Times New Roman" w:cs="Times New Roman"/>
                <w:sz w:val="24"/>
                <w:szCs w:val="24"/>
              </w:rPr>
            </w:rPrChange>
          </w:rPr>
          <w:t xml:space="preserve"> </w:t>
        </w:r>
      </w:ins>
      <w:ins w:id="1754" w:author="Elizabeth Marks" w:date="2021-04-23T05:10:00Z">
        <w:r w:rsidR="00207B74" w:rsidRPr="00D61E47">
          <w:rPr>
            <w:rFonts w:ascii="Times New Roman" w:hAnsi="Times New Roman" w:cs="Times New Roman"/>
            <w:sz w:val="24"/>
            <w:szCs w:val="24"/>
            <w:rPrChange w:id="1755" w:author="Elizabeth Marks" w:date="2021-04-27T05:35:00Z">
              <w:rPr/>
            </w:rPrChange>
          </w:rPr>
          <w:t>A seri</w:t>
        </w:r>
      </w:ins>
      <w:ins w:id="1756" w:author="Elizabeth Marks" w:date="2021-04-23T05:11:00Z">
        <w:r w:rsidR="00207B74" w:rsidRPr="00D61E47">
          <w:rPr>
            <w:rFonts w:ascii="Times New Roman" w:hAnsi="Times New Roman" w:cs="Times New Roman"/>
            <w:sz w:val="24"/>
            <w:szCs w:val="24"/>
            <w:rPrChange w:id="1757" w:author="Elizabeth Marks" w:date="2021-04-27T05:35:00Z">
              <w:rPr/>
            </w:rPrChange>
          </w:rPr>
          <w:t>es of studies</w:t>
        </w:r>
        <w:r w:rsidR="00BF233C" w:rsidRPr="00D61E47">
          <w:rPr>
            <w:rFonts w:ascii="Times New Roman" w:hAnsi="Times New Roman" w:cs="Times New Roman"/>
            <w:sz w:val="24"/>
            <w:szCs w:val="24"/>
            <w:rPrChange w:id="1758" w:author="Elizabeth Marks" w:date="2021-04-27T05:35:00Z">
              <w:rPr/>
            </w:rPrChange>
          </w:rPr>
          <w:t xml:space="preserve"> </w:t>
        </w:r>
        <w:proofErr w:type="gramStart"/>
        <w:r w:rsidR="00BF233C" w:rsidRPr="00D61E47">
          <w:rPr>
            <w:rFonts w:ascii="Times New Roman" w:hAnsi="Times New Roman" w:cs="Times New Roman"/>
            <w:sz w:val="24"/>
            <w:szCs w:val="24"/>
            <w:rPrChange w:id="1759" w:author="Elizabeth Marks" w:date="2021-04-27T05:35:00Z">
              <w:rPr/>
            </w:rPrChange>
          </w:rPr>
          <w:t xml:space="preserve">by </w:t>
        </w:r>
        <w:r w:rsidR="00207B74" w:rsidRPr="00D61E47">
          <w:rPr>
            <w:rFonts w:ascii="Times New Roman" w:hAnsi="Times New Roman" w:cs="Times New Roman"/>
            <w:sz w:val="24"/>
            <w:szCs w:val="24"/>
            <w:rPrChange w:id="1760" w:author="Elizabeth Marks" w:date="2021-04-27T05:35:00Z">
              <w:rPr/>
            </w:rPrChange>
          </w:rPr>
          <w:t xml:space="preserve"> </w:t>
        </w:r>
        <w:r w:rsidR="00BF233C" w:rsidRPr="00D61E47">
          <w:rPr>
            <w:rFonts w:ascii="Times New Roman" w:hAnsi="Times New Roman" w:cs="Times New Roman"/>
            <w:sz w:val="24"/>
            <w:szCs w:val="24"/>
            <w:rPrChange w:id="1761" w:author="Elizabeth Marks" w:date="2021-04-27T05:35:00Z">
              <w:rPr/>
            </w:rPrChange>
          </w:rPr>
          <w:t>Kim</w:t>
        </w:r>
        <w:proofErr w:type="gramEnd"/>
        <w:r w:rsidR="00BF233C" w:rsidRPr="00D61E47">
          <w:rPr>
            <w:rFonts w:ascii="Times New Roman" w:hAnsi="Times New Roman" w:cs="Times New Roman"/>
            <w:sz w:val="24"/>
            <w:szCs w:val="24"/>
            <w:rPrChange w:id="1762" w:author="Elizabeth Marks" w:date="2021-04-27T05:35:00Z">
              <w:rPr/>
            </w:rPrChange>
          </w:rPr>
          <w:t>, Campbell, Shepherd and Kay (2020) looked at the tendency to justify the exploitation of employees in industries where they are expected to be driven by a passion for their work</w:t>
        </w:r>
      </w:ins>
      <w:ins w:id="1763" w:author="Elizabeth Marks" w:date="2021-04-23T05:12:00Z">
        <w:r w:rsidR="00915276" w:rsidRPr="00D61E47">
          <w:rPr>
            <w:rFonts w:ascii="Times New Roman" w:hAnsi="Times New Roman" w:cs="Times New Roman"/>
            <w:sz w:val="24"/>
            <w:szCs w:val="24"/>
            <w:rPrChange w:id="1764" w:author="Elizabeth Marks" w:date="2021-04-27T05:35:00Z">
              <w:rPr/>
            </w:rPrChange>
          </w:rPr>
          <w:t>.</w:t>
        </w:r>
      </w:ins>
      <w:ins w:id="1765" w:author="Elizabeth Marks" w:date="2021-04-23T05:09:00Z">
        <w:r w:rsidR="00AB6D64" w:rsidRPr="00D61E47">
          <w:rPr>
            <w:rFonts w:ascii="Times New Roman" w:hAnsi="Times New Roman" w:cs="Times New Roman"/>
            <w:sz w:val="24"/>
            <w:szCs w:val="24"/>
            <w:rPrChange w:id="1766" w:author="Elizabeth Marks" w:date="2021-04-27T05:35:00Z">
              <w:rPr/>
            </w:rPrChange>
          </w:rPr>
          <w:t xml:space="preserve"> </w:t>
        </w:r>
      </w:ins>
      <w:ins w:id="1767" w:author="Elizabeth Marks" w:date="2021-04-23T05:04:00Z">
        <w:r w:rsidR="009E3B1B" w:rsidRPr="00D61E47">
          <w:rPr>
            <w:rFonts w:ascii="Times New Roman" w:hAnsi="Times New Roman" w:cs="Times New Roman"/>
            <w:sz w:val="24"/>
            <w:szCs w:val="24"/>
            <w:lang w:val="en-US"/>
            <w:rPrChange w:id="1768" w:author="Elizabeth Marks" w:date="2021-04-27T05:35:00Z">
              <w:rPr>
                <w:sz w:val="24"/>
                <w:szCs w:val="24"/>
                <w:lang w:val="en-US"/>
              </w:rPr>
            </w:rPrChange>
          </w:rPr>
          <w:t xml:space="preserve">In the context of </w:t>
        </w:r>
      </w:ins>
      <w:ins w:id="1769" w:author="Elizabeth Marks" w:date="2021-04-23T05:05:00Z">
        <w:r w:rsidR="009E3B1B" w:rsidRPr="00D61E47">
          <w:rPr>
            <w:rFonts w:ascii="Times New Roman" w:hAnsi="Times New Roman" w:cs="Times New Roman"/>
            <w:sz w:val="24"/>
            <w:szCs w:val="24"/>
            <w:lang w:val="en-US"/>
            <w:rPrChange w:id="1770" w:author="Elizabeth Marks" w:date="2021-04-27T05:35:00Z">
              <w:rPr>
                <w:sz w:val="24"/>
                <w:szCs w:val="24"/>
                <w:lang w:val="en-US"/>
              </w:rPr>
            </w:rPrChange>
          </w:rPr>
          <w:t xml:space="preserve">our study, </w:t>
        </w:r>
      </w:ins>
      <w:ins w:id="1771" w:author="Elizabeth Marks" w:date="2021-04-23T05:04:00Z">
        <w:r w:rsidRPr="00D61E47">
          <w:rPr>
            <w:rFonts w:ascii="Times New Roman" w:hAnsi="Times New Roman" w:cs="Times New Roman"/>
            <w:sz w:val="24"/>
            <w:szCs w:val="24"/>
            <w:lang w:val="en-US"/>
            <w:rPrChange w:id="1772" w:author="Elizabeth Marks" w:date="2021-04-27T05:35:00Z">
              <w:rPr>
                <w:b/>
                <w:bCs/>
                <w:sz w:val="24"/>
                <w:szCs w:val="24"/>
                <w:lang w:val="en-US"/>
              </w:rPr>
            </w:rPrChange>
          </w:rPr>
          <w:t>individuals are exposed to a technology firm and use perks that signal clan culture as evidence that the organization cares about meeting the needs of its employees. Then the observer wants to feel good about them</w:t>
        </w:r>
      </w:ins>
      <w:ins w:id="1773" w:author="Elizabeth Marks" w:date="2021-04-23T14:37:00Z">
        <w:r w:rsidR="00DB3CEB" w:rsidRPr="00D61E47">
          <w:rPr>
            <w:rFonts w:ascii="Times New Roman" w:hAnsi="Times New Roman" w:cs="Times New Roman"/>
            <w:sz w:val="24"/>
            <w:szCs w:val="24"/>
            <w:lang w:val="en-US"/>
            <w:rPrChange w:id="1774" w:author="Elizabeth Marks" w:date="2021-04-27T05:35:00Z">
              <w:rPr>
                <w:rFonts w:ascii="Times New Roman" w:hAnsi="Times New Roman" w:cs="Times New Roman"/>
                <w:sz w:val="24"/>
                <w:szCs w:val="24"/>
                <w:lang w:val="en-US"/>
              </w:rPr>
            </w:rPrChange>
          </w:rPr>
          <w:t>,</w:t>
        </w:r>
      </w:ins>
      <w:ins w:id="1775" w:author="Elizabeth Marks" w:date="2021-04-23T05:04:00Z">
        <w:r w:rsidRPr="00D61E47">
          <w:rPr>
            <w:rFonts w:ascii="Times New Roman" w:hAnsi="Times New Roman" w:cs="Times New Roman"/>
            <w:sz w:val="24"/>
            <w:szCs w:val="24"/>
            <w:lang w:val="en-US"/>
            <w:rPrChange w:id="1776" w:author="Elizabeth Marks" w:date="2021-04-27T05:35:00Z">
              <w:rPr>
                <w:b/>
                <w:bCs/>
                <w:sz w:val="24"/>
                <w:szCs w:val="24"/>
                <w:lang w:val="en-US"/>
              </w:rPr>
            </w:rPrChange>
          </w:rPr>
          <w:t xml:space="preserve"> so they defend the norms there in the face of anything that threatens their positive perception</w:t>
        </w:r>
      </w:ins>
      <w:ins w:id="1777" w:author="Elizabeth Marks" w:date="2021-04-23T14:37:00Z">
        <w:r w:rsidR="00DB3CEB" w:rsidRPr="00D61E47">
          <w:rPr>
            <w:rFonts w:ascii="Times New Roman" w:hAnsi="Times New Roman" w:cs="Times New Roman"/>
            <w:sz w:val="24"/>
            <w:szCs w:val="24"/>
            <w:lang w:val="en-US"/>
            <w:rPrChange w:id="1778" w:author="Elizabeth Marks" w:date="2021-04-27T05:35:00Z">
              <w:rPr>
                <w:rFonts w:ascii="Times New Roman" w:hAnsi="Times New Roman" w:cs="Times New Roman"/>
                <w:sz w:val="24"/>
                <w:szCs w:val="24"/>
                <w:lang w:val="en-US"/>
              </w:rPr>
            </w:rPrChange>
          </w:rPr>
          <w:t>,</w:t>
        </w:r>
      </w:ins>
      <w:ins w:id="1779" w:author="Elizabeth Marks" w:date="2021-04-23T05:04:00Z">
        <w:r w:rsidRPr="00D61E47">
          <w:rPr>
            <w:rFonts w:ascii="Times New Roman" w:hAnsi="Times New Roman" w:cs="Times New Roman"/>
            <w:sz w:val="24"/>
            <w:szCs w:val="24"/>
            <w:lang w:val="en-US"/>
            <w:rPrChange w:id="1780" w:author="Elizabeth Marks" w:date="2021-04-27T05:35:00Z">
              <w:rPr>
                <w:b/>
                <w:bCs/>
                <w:sz w:val="24"/>
                <w:szCs w:val="24"/>
                <w:lang w:val="en-US"/>
              </w:rPr>
            </w:rPrChange>
          </w:rPr>
          <w:t xml:space="preserve"> such as evidence of an employee being overworked or mistreated. Because these instances get justified, they don</w:t>
        </w:r>
      </w:ins>
      <w:ins w:id="1781" w:author="Elizabeth Marks" w:date="2021-04-23T13:35:00Z">
        <w:r w:rsidR="004440B2" w:rsidRPr="00D61E47">
          <w:rPr>
            <w:rFonts w:ascii="Times New Roman" w:hAnsi="Times New Roman" w:cs="Times New Roman"/>
            <w:sz w:val="24"/>
            <w:szCs w:val="24"/>
            <w:lang w:val="en-US"/>
            <w:rPrChange w:id="1782" w:author="Elizabeth Marks" w:date="2021-04-27T05:35:00Z">
              <w:rPr>
                <w:rFonts w:ascii="Times New Roman" w:hAnsi="Times New Roman" w:cs="Times New Roman"/>
                <w:sz w:val="24"/>
                <w:szCs w:val="24"/>
                <w:lang w:val="en-US"/>
              </w:rPr>
            </w:rPrChange>
          </w:rPr>
          <w:t>'</w:t>
        </w:r>
      </w:ins>
      <w:ins w:id="1783" w:author="Elizabeth Marks" w:date="2021-04-23T05:04:00Z">
        <w:r w:rsidRPr="00D61E47">
          <w:rPr>
            <w:rFonts w:ascii="Times New Roman" w:hAnsi="Times New Roman" w:cs="Times New Roman"/>
            <w:sz w:val="24"/>
            <w:szCs w:val="24"/>
            <w:lang w:val="en-US"/>
            <w:rPrChange w:id="1784" w:author="Elizabeth Marks" w:date="2021-04-27T05:35:00Z">
              <w:rPr>
                <w:b/>
                <w:bCs/>
                <w:sz w:val="24"/>
                <w:szCs w:val="24"/>
                <w:lang w:val="en-US"/>
              </w:rPr>
            </w:rPrChange>
          </w:rPr>
          <w:t xml:space="preserve">t get corrected, and issues within the industry persist. </w:t>
        </w:r>
      </w:ins>
      <w:moveToRangeStart w:id="1785" w:author="Elizabeth Marks" w:date="2021-02-21T22:29:00Z" w:name="move64838839"/>
      <w:moveTo w:id="1786" w:author="Elizabeth Marks" w:date="2021-02-21T22:29:00Z">
        <w:del w:id="1787" w:author="Elizabeth Marks" w:date="2021-04-23T04:43:00Z">
          <w:r w:rsidR="00E52461" w:rsidRPr="00D61E47" w:rsidDel="004E5141">
            <w:rPr>
              <w:rFonts w:ascii="Times New Roman" w:hAnsi="Times New Roman" w:cs="Times New Roman"/>
              <w:sz w:val="24"/>
              <w:szCs w:val="24"/>
              <w:lang w:val="en-US"/>
              <w:rPrChange w:id="1788" w:author="Elizabeth Marks" w:date="2021-04-27T05:35:00Z">
                <w:rPr>
                  <w:rFonts w:ascii="Times New Roman" w:hAnsi="Times New Roman" w:cs="Times New Roman"/>
                  <w:sz w:val="24"/>
                  <w:szCs w:val="24"/>
                  <w:lang w:val="en-US"/>
                </w:rPr>
              </w:rPrChange>
            </w:rPr>
            <w:delText>Exploitation has been an issue of concern for along time. As the complexities of the modern workforce grow more nuanced, attempts at clearly defining exploitation have had to shift from clear cut definitions to increasingly complicated set of parameters to account for the large number of ways someone can be exploited. That being said, the bulk of attention from policymakers has been on extreme cases of exploitations  such as sweatshop work, child labour or clear human rights violations. This leaves many of the less obvious forms of exploitations escape mainstream attention such as pressure to work unpaid overtime and accept ever-blurring lines between work and home life or accepting subtle mistreatment in the workplace.</w:delText>
          </w:r>
        </w:del>
      </w:moveTo>
    </w:p>
    <w:p w14:paraId="39D61AC7" w14:textId="77777777" w:rsidR="00DB7D66" w:rsidRPr="00D61E47" w:rsidRDefault="00DB7D66">
      <w:pPr>
        <w:spacing w:before="100" w:beforeAutospacing="1" w:after="100" w:afterAutospacing="1" w:line="480" w:lineRule="auto"/>
        <w:ind w:firstLine="720"/>
        <w:rPr>
          <w:ins w:id="1789" w:author="Elizabeth Marks" w:date="2021-04-27T04:23:00Z"/>
          <w:rFonts w:ascii="Times New Roman" w:hAnsi="Times New Roman" w:cs="Times New Roman"/>
          <w:sz w:val="24"/>
          <w:szCs w:val="24"/>
          <w:lang w:val="en-US"/>
          <w:rPrChange w:id="1790" w:author="Elizabeth Marks" w:date="2021-04-27T05:35:00Z">
            <w:rPr>
              <w:ins w:id="1791" w:author="Elizabeth Marks" w:date="2021-04-27T04:23:00Z"/>
              <w:rFonts w:ascii="Times New Roman" w:hAnsi="Times New Roman" w:cs="Times New Roman"/>
              <w:sz w:val="24"/>
              <w:szCs w:val="24"/>
              <w:lang w:val="en-US"/>
            </w:rPr>
          </w:rPrChange>
        </w:rPr>
      </w:pPr>
    </w:p>
    <w:p w14:paraId="3E21E84F" w14:textId="10052C97" w:rsidR="00E61DA0" w:rsidRPr="00D61E47" w:rsidRDefault="00DB7D66">
      <w:pPr>
        <w:spacing w:line="480" w:lineRule="auto"/>
        <w:ind w:firstLine="720"/>
        <w:rPr>
          <w:ins w:id="1792" w:author="Elizabeth Marks" w:date="2021-04-27T04:51:00Z"/>
          <w:rFonts w:ascii="Times New Roman" w:hAnsi="Times New Roman" w:cs="Times New Roman"/>
          <w:sz w:val="24"/>
          <w:szCs w:val="24"/>
          <w:rPrChange w:id="1793" w:author="Elizabeth Marks" w:date="2021-04-27T05:35:00Z">
            <w:rPr>
              <w:ins w:id="1794" w:author="Elizabeth Marks" w:date="2021-04-27T04:51:00Z"/>
              <w:rFonts w:ascii="Times New Roman" w:hAnsi="Times New Roman" w:cs="Times New Roman"/>
              <w:sz w:val="24"/>
              <w:szCs w:val="24"/>
            </w:rPr>
          </w:rPrChange>
        </w:rPr>
      </w:pPr>
      <w:ins w:id="1795" w:author="Elizabeth Marks" w:date="2021-04-27T04:24:00Z">
        <w:r w:rsidRPr="00D61E47">
          <w:rPr>
            <w:rFonts w:ascii="Times New Roman" w:hAnsi="Times New Roman" w:cs="Times New Roman"/>
            <w:sz w:val="24"/>
            <w:szCs w:val="24"/>
            <w:rPrChange w:id="1796" w:author="Elizabeth Marks" w:date="2021-04-27T05:35:00Z">
              <w:rPr>
                <w:rFonts w:ascii="Times New Roman" w:hAnsi="Times New Roman" w:cs="Times New Roman"/>
                <w:sz w:val="24"/>
                <w:szCs w:val="24"/>
              </w:rPr>
            </w:rPrChange>
          </w:rPr>
          <w:t xml:space="preserve">The term justified </w:t>
        </w:r>
        <w:r w:rsidR="003C410F" w:rsidRPr="00D61E47">
          <w:rPr>
            <w:rFonts w:ascii="Times New Roman" w:hAnsi="Times New Roman" w:cs="Times New Roman"/>
            <w:sz w:val="24"/>
            <w:szCs w:val="24"/>
            <w:rPrChange w:id="1797" w:author="Elizabeth Marks" w:date="2021-04-27T05:35:00Z">
              <w:rPr>
                <w:rFonts w:ascii="Times New Roman" w:hAnsi="Times New Roman" w:cs="Times New Roman"/>
                <w:sz w:val="24"/>
                <w:szCs w:val="24"/>
              </w:rPr>
            </w:rPrChange>
          </w:rPr>
          <w:t>reflects</w:t>
        </w:r>
        <w:r w:rsidR="009D1875" w:rsidRPr="00D61E47">
          <w:rPr>
            <w:rFonts w:ascii="Times New Roman" w:hAnsi="Times New Roman" w:cs="Times New Roman"/>
            <w:sz w:val="24"/>
            <w:szCs w:val="24"/>
            <w:rPrChange w:id="1798" w:author="Elizabeth Marks" w:date="2021-04-27T05:35:00Z">
              <w:rPr>
                <w:rFonts w:ascii="Times New Roman" w:hAnsi="Times New Roman" w:cs="Times New Roman"/>
                <w:sz w:val="24"/>
                <w:szCs w:val="24"/>
              </w:rPr>
            </w:rPrChange>
          </w:rPr>
          <w:t xml:space="preserve"> </w:t>
        </w:r>
      </w:ins>
      <w:ins w:id="1799" w:author="Elizabeth Marks" w:date="2021-04-27T04:25:00Z">
        <w:r w:rsidR="00363FA9" w:rsidRPr="00D61E47">
          <w:rPr>
            <w:rFonts w:ascii="Times New Roman" w:hAnsi="Times New Roman" w:cs="Times New Roman"/>
            <w:sz w:val="24"/>
            <w:szCs w:val="24"/>
            <w:rPrChange w:id="1800" w:author="Elizabeth Marks" w:date="2021-04-27T05:35:00Z">
              <w:rPr>
                <w:rFonts w:ascii="Times New Roman" w:hAnsi="Times New Roman" w:cs="Times New Roman"/>
                <w:sz w:val="24"/>
                <w:szCs w:val="24"/>
              </w:rPr>
            </w:rPrChange>
          </w:rPr>
          <w:t>the process an observer undergoes while evaluating a s</w:t>
        </w:r>
      </w:ins>
      <w:ins w:id="1801" w:author="Elizabeth Marks" w:date="2021-04-27T04:26:00Z">
        <w:r w:rsidR="00363FA9" w:rsidRPr="00D61E47">
          <w:rPr>
            <w:rFonts w:ascii="Times New Roman" w:hAnsi="Times New Roman" w:cs="Times New Roman"/>
            <w:sz w:val="24"/>
            <w:szCs w:val="24"/>
            <w:rPrChange w:id="1802" w:author="Elizabeth Marks" w:date="2021-04-27T05:35:00Z">
              <w:rPr>
                <w:rFonts w:ascii="Times New Roman" w:hAnsi="Times New Roman" w:cs="Times New Roman"/>
                <w:sz w:val="24"/>
                <w:szCs w:val="24"/>
              </w:rPr>
            </w:rPrChange>
          </w:rPr>
          <w:t>ocial situation</w:t>
        </w:r>
      </w:ins>
      <w:ins w:id="1803" w:author="Elizabeth Marks" w:date="2021-04-27T04:27:00Z">
        <w:r w:rsidR="006C6C74" w:rsidRPr="00D61E47">
          <w:rPr>
            <w:rFonts w:ascii="Times New Roman" w:hAnsi="Times New Roman" w:cs="Times New Roman"/>
            <w:sz w:val="24"/>
            <w:szCs w:val="24"/>
            <w:rPrChange w:id="1804" w:author="Elizabeth Marks" w:date="2021-04-27T05:35:00Z">
              <w:rPr>
                <w:rFonts w:ascii="Times New Roman" w:hAnsi="Times New Roman" w:cs="Times New Roman"/>
                <w:sz w:val="24"/>
                <w:szCs w:val="24"/>
              </w:rPr>
            </w:rPrChange>
          </w:rPr>
          <w:t xml:space="preserve"> based on the outcome for each party and determining </w:t>
        </w:r>
        <w:proofErr w:type="gramStart"/>
        <w:r w:rsidR="006C6C74" w:rsidRPr="00D61E47">
          <w:rPr>
            <w:rFonts w:ascii="Times New Roman" w:hAnsi="Times New Roman" w:cs="Times New Roman"/>
            <w:sz w:val="24"/>
            <w:szCs w:val="24"/>
            <w:rPrChange w:id="1805" w:author="Elizabeth Marks" w:date="2021-04-27T05:35:00Z">
              <w:rPr>
                <w:rFonts w:ascii="Times New Roman" w:hAnsi="Times New Roman" w:cs="Times New Roman"/>
                <w:sz w:val="24"/>
                <w:szCs w:val="24"/>
              </w:rPr>
            </w:rPrChange>
          </w:rPr>
          <w:t>whether or not</w:t>
        </w:r>
        <w:proofErr w:type="gramEnd"/>
        <w:r w:rsidR="006C6C74" w:rsidRPr="00D61E47">
          <w:rPr>
            <w:rFonts w:ascii="Times New Roman" w:hAnsi="Times New Roman" w:cs="Times New Roman"/>
            <w:sz w:val="24"/>
            <w:szCs w:val="24"/>
            <w:rPrChange w:id="1806" w:author="Elizabeth Marks" w:date="2021-04-27T05:35:00Z">
              <w:rPr>
                <w:rFonts w:ascii="Times New Roman" w:hAnsi="Times New Roman" w:cs="Times New Roman"/>
                <w:sz w:val="24"/>
                <w:szCs w:val="24"/>
              </w:rPr>
            </w:rPrChange>
          </w:rPr>
          <w:t xml:space="preserve"> they consider the </w:t>
        </w:r>
        <w:r w:rsidR="00961E06" w:rsidRPr="00D61E47">
          <w:rPr>
            <w:rFonts w:ascii="Times New Roman" w:hAnsi="Times New Roman" w:cs="Times New Roman"/>
            <w:sz w:val="24"/>
            <w:szCs w:val="24"/>
            <w:rPrChange w:id="1807" w:author="Elizabeth Marks" w:date="2021-04-27T05:35:00Z">
              <w:rPr>
                <w:rFonts w:ascii="Times New Roman" w:hAnsi="Times New Roman" w:cs="Times New Roman"/>
                <w:sz w:val="24"/>
                <w:szCs w:val="24"/>
              </w:rPr>
            </w:rPrChange>
          </w:rPr>
          <w:t xml:space="preserve">situation </w:t>
        </w:r>
      </w:ins>
      <w:ins w:id="1808" w:author="Elizabeth Marks" w:date="2021-04-27T04:47:00Z">
        <w:r w:rsidR="002B59DE" w:rsidRPr="00D61E47">
          <w:rPr>
            <w:rFonts w:ascii="Times New Roman" w:hAnsi="Times New Roman" w:cs="Times New Roman"/>
            <w:sz w:val="24"/>
            <w:szCs w:val="24"/>
            <w:rPrChange w:id="1809" w:author="Elizabeth Marks" w:date="2021-04-27T05:35:00Z">
              <w:rPr>
                <w:rFonts w:ascii="Times New Roman" w:hAnsi="Times New Roman" w:cs="Times New Roman"/>
                <w:sz w:val="24"/>
                <w:szCs w:val="24"/>
              </w:rPr>
            </w:rPrChange>
          </w:rPr>
          <w:t>and the procedure behind determining the situation</w:t>
        </w:r>
      </w:ins>
      <w:ins w:id="1810" w:author="Elizabeth Marks" w:date="2021-04-27T05:32:00Z">
        <w:r w:rsidR="00302F11" w:rsidRPr="00D61E47">
          <w:rPr>
            <w:rFonts w:ascii="Times New Roman" w:hAnsi="Times New Roman" w:cs="Times New Roman"/>
            <w:sz w:val="24"/>
            <w:szCs w:val="24"/>
            <w:rPrChange w:id="1811" w:author="Elizabeth Marks" w:date="2021-04-27T05:35:00Z">
              <w:rPr>
                <w:rFonts w:ascii="Times New Roman" w:hAnsi="Times New Roman" w:cs="Times New Roman"/>
                <w:sz w:val="24"/>
                <w:szCs w:val="24"/>
              </w:rPr>
            </w:rPrChange>
          </w:rPr>
          <w:t>'</w:t>
        </w:r>
      </w:ins>
      <w:ins w:id="1812" w:author="Elizabeth Marks" w:date="2021-04-27T04:47:00Z">
        <w:r w:rsidR="002B59DE" w:rsidRPr="00D61E47">
          <w:rPr>
            <w:rFonts w:ascii="Times New Roman" w:hAnsi="Times New Roman" w:cs="Times New Roman"/>
            <w:sz w:val="24"/>
            <w:szCs w:val="24"/>
            <w:rPrChange w:id="1813" w:author="Elizabeth Marks" w:date="2021-04-27T05:35:00Z">
              <w:rPr>
                <w:rFonts w:ascii="Times New Roman" w:hAnsi="Times New Roman" w:cs="Times New Roman"/>
                <w:sz w:val="24"/>
                <w:szCs w:val="24"/>
              </w:rPr>
            </w:rPrChange>
          </w:rPr>
          <w:t>s outcome fair and just</w:t>
        </w:r>
      </w:ins>
      <w:ins w:id="1814" w:author="Elizabeth Marks" w:date="2021-04-27T04:27:00Z">
        <w:r w:rsidR="00961E06" w:rsidRPr="00D61E47">
          <w:rPr>
            <w:rFonts w:ascii="Times New Roman" w:hAnsi="Times New Roman" w:cs="Times New Roman"/>
            <w:sz w:val="24"/>
            <w:szCs w:val="24"/>
            <w:rPrChange w:id="1815" w:author="Elizabeth Marks" w:date="2021-04-27T05:35:00Z">
              <w:rPr>
                <w:rFonts w:ascii="Times New Roman" w:hAnsi="Times New Roman" w:cs="Times New Roman"/>
                <w:sz w:val="24"/>
                <w:szCs w:val="24"/>
              </w:rPr>
            </w:rPrChange>
          </w:rPr>
          <w:t>.</w:t>
        </w:r>
      </w:ins>
      <w:ins w:id="1816" w:author="Elizabeth Marks" w:date="2021-04-27T04:37:00Z">
        <w:r w:rsidR="00FD1D43" w:rsidRPr="00D61E47">
          <w:rPr>
            <w:rFonts w:ascii="Times New Roman" w:hAnsi="Times New Roman" w:cs="Times New Roman"/>
            <w:sz w:val="24"/>
            <w:szCs w:val="24"/>
            <w:rPrChange w:id="1817" w:author="Elizabeth Marks" w:date="2021-04-27T05:35:00Z">
              <w:rPr>
                <w:rFonts w:ascii="Times New Roman" w:hAnsi="Times New Roman" w:cs="Times New Roman"/>
                <w:sz w:val="24"/>
                <w:szCs w:val="24"/>
              </w:rPr>
            </w:rPrChange>
          </w:rPr>
          <w:t xml:space="preserve"> This is a </w:t>
        </w:r>
      </w:ins>
      <w:ins w:id="1818" w:author="Elizabeth Marks" w:date="2021-04-27T04:38:00Z">
        <w:r w:rsidR="00FD1D43" w:rsidRPr="00D61E47">
          <w:rPr>
            <w:rFonts w:ascii="Times New Roman" w:hAnsi="Times New Roman" w:cs="Times New Roman"/>
            <w:sz w:val="24"/>
            <w:szCs w:val="24"/>
            <w:rPrChange w:id="1819" w:author="Elizabeth Marks" w:date="2021-04-27T05:35:00Z">
              <w:rPr>
                <w:rFonts w:ascii="Times New Roman" w:hAnsi="Times New Roman" w:cs="Times New Roman"/>
                <w:sz w:val="24"/>
                <w:szCs w:val="24"/>
              </w:rPr>
            </w:rPrChange>
          </w:rPr>
          <w:t>very subjective process.</w:t>
        </w:r>
      </w:ins>
      <w:ins w:id="1820" w:author="Elizabeth Marks" w:date="2021-04-27T04:46:00Z">
        <w:r w:rsidR="00724BD6" w:rsidRPr="00D61E47">
          <w:rPr>
            <w:rFonts w:ascii="Times New Roman" w:hAnsi="Times New Roman" w:cs="Times New Roman"/>
            <w:sz w:val="24"/>
            <w:szCs w:val="24"/>
            <w:rPrChange w:id="1821" w:author="Elizabeth Marks" w:date="2021-04-27T05:35:00Z">
              <w:rPr>
                <w:rFonts w:ascii="Times New Roman" w:hAnsi="Times New Roman" w:cs="Times New Roman"/>
                <w:sz w:val="24"/>
                <w:szCs w:val="24"/>
              </w:rPr>
            </w:rPrChange>
          </w:rPr>
          <w:t xml:space="preserve"> </w:t>
        </w:r>
      </w:ins>
      <w:ins w:id="1822" w:author="Elizabeth Marks" w:date="2021-04-27T04:32:00Z">
        <w:r w:rsidR="00292447" w:rsidRPr="00D61E47">
          <w:rPr>
            <w:rFonts w:ascii="Times New Roman" w:hAnsi="Times New Roman" w:cs="Times New Roman"/>
            <w:sz w:val="24"/>
            <w:szCs w:val="24"/>
            <w:rPrChange w:id="1823" w:author="Elizabeth Marks" w:date="2021-04-27T05:35:00Z">
              <w:rPr>
                <w:rFonts w:ascii="Times New Roman" w:hAnsi="Times New Roman" w:cs="Times New Roman"/>
                <w:sz w:val="24"/>
                <w:szCs w:val="24"/>
              </w:rPr>
            </w:rPrChange>
          </w:rPr>
          <w:t xml:space="preserve">A group value model of procedural justice </w:t>
        </w:r>
        <w:r w:rsidR="00543691" w:rsidRPr="00D61E47">
          <w:rPr>
            <w:rFonts w:ascii="Times New Roman" w:hAnsi="Times New Roman" w:cs="Times New Roman"/>
            <w:sz w:val="24"/>
            <w:szCs w:val="24"/>
            <w:rPrChange w:id="1824" w:author="Elizabeth Marks" w:date="2021-04-27T05:35:00Z">
              <w:rPr>
                <w:rFonts w:ascii="Times New Roman" w:hAnsi="Times New Roman" w:cs="Times New Roman"/>
                <w:sz w:val="24"/>
                <w:szCs w:val="24"/>
              </w:rPr>
            </w:rPrChange>
          </w:rPr>
          <w:t>suggests that</w:t>
        </w:r>
      </w:ins>
      <w:ins w:id="1825" w:author="Elizabeth Marks" w:date="2021-04-27T04:34:00Z">
        <w:r w:rsidR="00B01449" w:rsidRPr="00D61E47">
          <w:rPr>
            <w:rFonts w:ascii="Times New Roman" w:hAnsi="Times New Roman" w:cs="Times New Roman"/>
            <w:sz w:val="24"/>
            <w:szCs w:val="24"/>
            <w:rPrChange w:id="1826" w:author="Elizabeth Marks" w:date="2021-04-27T05:35:00Z">
              <w:rPr>
                <w:rFonts w:ascii="Times New Roman" w:hAnsi="Times New Roman" w:cs="Times New Roman"/>
                <w:sz w:val="24"/>
                <w:szCs w:val="24"/>
              </w:rPr>
            </w:rPrChange>
          </w:rPr>
          <w:t xml:space="preserve"> many of our attitudes and beliefs about what is fair are </w:t>
        </w:r>
        <w:r w:rsidR="006C255C" w:rsidRPr="00D61E47">
          <w:rPr>
            <w:rFonts w:ascii="Times New Roman" w:hAnsi="Times New Roman" w:cs="Times New Roman"/>
            <w:sz w:val="24"/>
            <w:szCs w:val="24"/>
            <w:rPrChange w:id="1827" w:author="Elizabeth Marks" w:date="2021-04-27T05:35:00Z">
              <w:rPr>
                <w:rFonts w:ascii="Times New Roman" w:hAnsi="Times New Roman" w:cs="Times New Roman"/>
                <w:sz w:val="24"/>
                <w:szCs w:val="24"/>
              </w:rPr>
            </w:rPrChange>
          </w:rPr>
          <w:t>instilled through socialization</w:t>
        </w:r>
      </w:ins>
      <w:ins w:id="1828" w:author="Elizabeth Marks" w:date="2021-04-27T05:32:00Z">
        <w:r w:rsidR="00302F11" w:rsidRPr="00D61E47">
          <w:rPr>
            <w:rFonts w:ascii="Times New Roman" w:hAnsi="Times New Roman" w:cs="Times New Roman"/>
            <w:sz w:val="24"/>
            <w:szCs w:val="24"/>
            <w:rPrChange w:id="1829" w:author="Elizabeth Marks" w:date="2021-04-27T05:35:00Z">
              <w:rPr>
                <w:rFonts w:ascii="Times New Roman" w:hAnsi="Times New Roman" w:cs="Times New Roman"/>
                <w:sz w:val="24"/>
                <w:szCs w:val="24"/>
              </w:rPr>
            </w:rPrChange>
          </w:rPr>
          <w:t>,</w:t>
        </w:r>
      </w:ins>
      <w:ins w:id="1830" w:author="Elizabeth Marks" w:date="2021-04-27T04:34:00Z">
        <w:r w:rsidR="006C255C" w:rsidRPr="00D61E47">
          <w:rPr>
            <w:rFonts w:ascii="Times New Roman" w:hAnsi="Times New Roman" w:cs="Times New Roman"/>
            <w:sz w:val="24"/>
            <w:szCs w:val="24"/>
            <w:rPrChange w:id="1831" w:author="Elizabeth Marks" w:date="2021-04-27T05:35:00Z">
              <w:rPr>
                <w:rFonts w:ascii="Times New Roman" w:hAnsi="Times New Roman" w:cs="Times New Roman"/>
                <w:sz w:val="24"/>
                <w:szCs w:val="24"/>
              </w:rPr>
            </w:rPrChange>
          </w:rPr>
          <w:t xml:space="preserve"> while in a self-interest model of procedural generation</w:t>
        </w:r>
      </w:ins>
      <w:ins w:id="1832" w:author="Elizabeth Marks" w:date="2021-04-27T05:32:00Z">
        <w:r w:rsidR="00302F11" w:rsidRPr="00D61E47">
          <w:rPr>
            <w:rFonts w:ascii="Times New Roman" w:hAnsi="Times New Roman" w:cs="Times New Roman"/>
            <w:sz w:val="24"/>
            <w:szCs w:val="24"/>
            <w:rPrChange w:id="1833" w:author="Elizabeth Marks" w:date="2021-04-27T05:35:00Z">
              <w:rPr>
                <w:rFonts w:ascii="Times New Roman" w:hAnsi="Times New Roman" w:cs="Times New Roman"/>
                <w:sz w:val="24"/>
                <w:szCs w:val="24"/>
              </w:rPr>
            </w:rPrChange>
          </w:rPr>
          <w:t>,</w:t>
        </w:r>
      </w:ins>
      <w:ins w:id="1834" w:author="Elizabeth Marks" w:date="2021-04-27T04:34:00Z">
        <w:r w:rsidR="006C255C" w:rsidRPr="00D61E47">
          <w:rPr>
            <w:rFonts w:ascii="Times New Roman" w:hAnsi="Times New Roman" w:cs="Times New Roman"/>
            <w:sz w:val="24"/>
            <w:szCs w:val="24"/>
            <w:rPrChange w:id="1835" w:author="Elizabeth Marks" w:date="2021-04-27T05:35:00Z">
              <w:rPr>
                <w:rFonts w:ascii="Times New Roman" w:hAnsi="Times New Roman" w:cs="Times New Roman"/>
                <w:sz w:val="24"/>
                <w:szCs w:val="24"/>
              </w:rPr>
            </w:rPrChange>
          </w:rPr>
          <w:t xml:space="preserve"> </w:t>
        </w:r>
      </w:ins>
      <w:ins w:id="1836" w:author="Elizabeth Marks" w:date="2021-04-27T04:35:00Z">
        <w:r w:rsidR="00E0603D" w:rsidRPr="00D61E47">
          <w:rPr>
            <w:rFonts w:ascii="Times New Roman" w:hAnsi="Times New Roman" w:cs="Times New Roman"/>
            <w:sz w:val="24"/>
            <w:szCs w:val="24"/>
            <w:rPrChange w:id="1837" w:author="Elizabeth Marks" w:date="2021-04-27T05:35:00Z">
              <w:rPr>
                <w:rFonts w:ascii="Times New Roman" w:hAnsi="Times New Roman" w:cs="Times New Roman"/>
                <w:sz w:val="24"/>
                <w:szCs w:val="24"/>
              </w:rPr>
            </w:rPrChange>
          </w:rPr>
          <w:t xml:space="preserve">people </w:t>
        </w:r>
        <w:r w:rsidR="000C7B5A" w:rsidRPr="00D61E47">
          <w:rPr>
            <w:rFonts w:ascii="Times New Roman" w:hAnsi="Times New Roman" w:cs="Times New Roman"/>
            <w:sz w:val="24"/>
            <w:szCs w:val="24"/>
            <w:rPrChange w:id="1838" w:author="Elizabeth Marks" w:date="2021-04-27T05:35:00Z">
              <w:rPr>
                <w:rFonts w:ascii="Times New Roman" w:hAnsi="Times New Roman" w:cs="Times New Roman"/>
                <w:sz w:val="24"/>
                <w:szCs w:val="24"/>
              </w:rPr>
            </w:rPrChange>
          </w:rPr>
          <w:t xml:space="preserve">are </w:t>
        </w:r>
      </w:ins>
      <w:ins w:id="1839" w:author="Elizabeth Marks" w:date="2021-04-27T04:36:00Z">
        <w:r w:rsidR="004B14A8" w:rsidRPr="00D61E47">
          <w:rPr>
            <w:rFonts w:ascii="Times New Roman" w:hAnsi="Times New Roman" w:cs="Times New Roman"/>
            <w:sz w:val="24"/>
            <w:szCs w:val="24"/>
            <w:rPrChange w:id="1840" w:author="Elizabeth Marks" w:date="2021-04-27T05:35:00Z">
              <w:rPr>
                <w:rFonts w:ascii="Times New Roman" w:hAnsi="Times New Roman" w:cs="Times New Roman"/>
                <w:sz w:val="24"/>
                <w:szCs w:val="24"/>
              </w:rPr>
            </w:rPrChange>
          </w:rPr>
          <w:t>prioriti</w:t>
        </w:r>
      </w:ins>
      <w:ins w:id="1841" w:author="Elizabeth Marks" w:date="2021-04-27T05:32:00Z">
        <w:r w:rsidR="00302F11" w:rsidRPr="00D61E47">
          <w:rPr>
            <w:rFonts w:ascii="Times New Roman" w:hAnsi="Times New Roman" w:cs="Times New Roman"/>
            <w:sz w:val="24"/>
            <w:szCs w:val="24"/>
            <w:rPrChange w:id="1842" w:author="Elizabeth Marks" w:date="2021-04-27T05:35:00Z">
              <w:rPr>
                <w:rFonts w:ascii="Times New Roman" w:hAnsi="Times New Roman" w:cs="Times New Roman"/>
                <w:sz w:val="24"/>
                <w:szCs w:val="24"/>
              </w:rPr>
            </w:rPrChange>
          </w:rPr>
          <w:t>z</w:t>
        </w:r>
      </w:ins>
      <w:ins w:id="1843" w:author="Elizabeth Marks" w:date="2021-04-27T04:36:00Z">
        <w:r w:rsidR="004B14A8" w:rsidRPr="00D61E47">
          <w:rPr>
            <w:rFonts w:ascii="Times New Roman" w:hAnsi="Times New Roman" w:cs="Times New Roman"/>
            <w:sz w:val="24"/>
            <w:szCs w:val="24"/>
            <w:rPrChange w:id="1844" w:author="Elizabeth Marks" w:date="2021-04-27T05:35:00Z">
              <w:rPr>
                <w:rFonts w:ascii="Times New Roman" w:hAnsi="Times New Roman" w:cs="Times New Roman"/>
                <w:sz w:val="24"/>
                <w:szCs w:val="24"/>
              </w:rPr>
            </w:rPrChange>
          </w:rPr>
          <w:t>ed</w:t>
        </w:r>
      </w:ins>
      <w:ins w:id="1845" w:author="Elizabeth Marks" w:date="2021-04-27T04:35:00Z">
        <w:r w:rsidR="000C7B5A" w:rsidRPr="00D61E47">
          <w:rPr>
            <w:rFonts w:ascii="Times New Roman" w:hAnsi="Times New Roman" w:cs="Times New Roman"/>
            <w:sz w:val="24"/>
            <w:szCs w:val="24"/>
            <w:rPrChange w:id="1846" w:author="Elizabeth Marks" w:date="2021-04-27T05:35:00Z">
              <w:rPr>
                <w:rFonts w:ascii="Times New Roman" w:hAnsi="Times New Roman" w:cs="Times New Roman"/>
                <w:sz w:val="24"/>
                <w:szCs w:val="24"/>
              </w:rPr>
            </w:rPrChange>
          </w:rPr>
          <w:t xml:space="preserve"> with maximizing personal gain</w:t>
        </w:r>
      </w:ins>
      <w:ins w:id="1847" w:author="Elizabeth Marks" w:date="2021-04-27T05:32:00Z">
        <w:r w:rsidR="00302F11" w:rsidRPr="00D61E47">
          <w:rPr>
            <w:rFonts w:ascii="Times New Roman" w:hAnsi="Times New Roman" w:cs="Times New Roman"/>
            <w:sz w:val="24"/>
            <w:szCs w:val="24"/>
            <w:rPrChange w:id="1848" w:author="Elizabeth Marks" w:date="2021-04-27T05:35:00Z">
              <w:rPr>
                <w:rFonts w:ascii="Times New Roman" w:hAnsi="Times New Roman" w:cs="Times New Roman"/>
                <w:sz w:val="24"/>
                <w:szCs w:val="24"/>
              </w:rPr>
            </w:rPrChange>
          </w:rPr>
          <w:t>,</w:t>
        </w:r>
      </w:ins>
      <w:ins w:id="1849" w:author="Elizabeth Marks" w:date="2021-04-27T04:35:00Z">
        <w:r w:rsidR="000C7B5A" w:rsidRPr="00D61E47">
          <w:rPr>
            <w:rFonts w:ascii="Times New Roman" w:hAnsi="Times New Roman" w:cs="Times New Roman"/>
            <w:sz w:val="24"/>
            <w:szCs w:val="24"/>
            <w:rPrChange w:id="1850" w:author="Elizabeth Marks" w:date="2021-04-27T05:35:00Z">
              <w:rPr>
                <w:rFonts w:ascii="Times New Roman" w:hAnsi="Times New Roman" w:cs="Times New Roman"/>
                <w:sz w:val="24"/>
                <w:szCs w:val="24"/>
              </w:rPr>
            </w:rPrChange>
          </w:rPr>
          <w:t xml:space="preserve"> and </w:t>
        </w:r>
      </w:ins>
      <w:ins w:id="1851" w:author="Elizabeth Marks" w:date="2021-04-27T05:32:00Z">
        <w:r w:rsidR="00302F11" w:rsidRPr="00D61E47">
          <w:rPr>
            <w:rFonts w:ascii="Times New Roman" w:hAnsi="Times New Roman" w:cs="Times New Roman"/>
            <w:sz w:val="24"/>
            <w:szCs w:val="24"/>
            <w:rPrChange w:id="1852" w:author="Elizabeth Marks" w:date="2021-04-27T05:35:00Z">
              <w:rPr>
                <w:rFonts w:ascii="Times New Roman" w:hAnsi="Times New Roman" w:cs="Times New Roman"/>
                <w:sz w:val="24"/>
                <w:szCs w:val="24"/>
              </w:rPr>
            </w:rPrChange>
          </w:rPr>
          <w:t xml:space="preserve">the </w:t>
        </w:r>
      </w:ins>
      <w:ins w:id="1853" w:author="Elizabeth Marks" w:date="2021-04-27T04:36:00Z">
        <w:r w:rsidR="004B14A8" w:rsidRPr="00D61E47">
          <w:rPr>
            <w:rFonts w:ascii="Times New Roman" w:hAnsi="Times New Roman" w:cs="Times New Roman"/>
            <w:sz w:val="24"/>
            <w:szCs w:val="24"/>
            <w:rPrChange w:id="1854" w:author="Elizabeth Marks" w:date="2021-04-27T05:35:00Z">
              <w:rPr>
                <w:rFonts w:ascii="Times New Roman" w:hAnsi="Times New Roman" w:cs="Times New Roman"/>
                <w:sz w:val="24"/>
                <w:szCs w:val="24"/>
              </w:rPr>
            </w:rPrChange>
          </w:rPr>
          <w:t>assumption of prioritized outcomes is extended onto both parties of the observed interaction</w:t>
        </w:r>
      </w:ins>
      <w:ins w:id="1855" w:author="Elizabeth Marks" w:date="2021-04-27T04:37:00Z">
        <w:r w:rsidR="00C420AB" w:rsidRPr="00D61E47">
          <w:rPr>
            <w:rFonts w:ascii="Times New Roman" w:hAnsi="Times New Roman" w:cs="Times New Roman"/>
            <w:sz w:val="24"/>
            <w:szCs w:val="24"/>
            <w:rPrChange w:id="1856" w:author="Elizabeth Marks" w:date="2021-04-27T05:35:00Z">
              <w:rPr>
                <w:rFonts w:ascii="Times New Roman" w:hAnsi="Times New Roman" w:cs="Times New Roman"/>
                <w:sz w:val="24"/>
                <w:szCs w:val="24"/>
              </w:rPr>
            </w:rPrChange>
          </w:rPr>
          <w:t xml:space="preserve"> Lindt &amp; Tyler, </w:t>
        </w:r>
        <w:r w:rsidR="00FD1D43" w:rsidRPr="00D61E47">
          <w:rPr>
            <w:rFonts w:ascii="Times New Roman" w:hAnsi="Times New Roman" w:cs="Times New Roman"/>
            <w:sz w:val="24"/>
            <w:szCs w:val="24"/>
            <w:rPrChange w:id="1857" w:author="Elizabeth Marks" w:date="2021-04-27T05:35:00Z">
              <w:rPr>
                <w:rFonts w:ascii="Times New Roman" w:hAnsi="Times New Roman" w:cs="Times New Roman"/>
                <w:sz w:val="24"/>
                <w:szCs w:val="24"/>
              </w:rPr>
            </w:rPrChange>
          </w:rPr>
          <w:t xml:space="preserve">1988). </w:t>
        </w:r>
      </w:ins>
      <w:ins w:id="1858" w:author="Elizabeth Marks" w:date="2021-04-27T04:38:00Z">
        <w:r w:rsidR="00FD1D43" w:rsidRPr="00D61E47">
          <w:rPr>
            <w:rFonts w:ascii="Times New Roman" w:hAnsi="Times New Roman" w:cs="Times New Roman"/>
            <w:sz w:val="24"/>
            <w:szCs w:val="24"/>
            <w:rPrChange w:id="1859" w:author="Elizabeth Marks" w:date="2021-04-27T05:35:00Z">
              <w:rPr>
                <w:rFonts w:ascii="Times New Roman" w:hAnsi="Times New Roman" w:cs="Times New Roman"/>
                <w:sz w:val="24"/>
                <w:szCs w:val="24"/>
              </w:rPr>
            </w:rPrChange>
          </w:rPr>
          <w:t xml:space="preserve">Based on </w:t>
        </w:r>
      </w:ins>
      <w:ins w:id="1860" w:author="Elizabeth Marks" w:date="2021-04-27T05:32:00Z">
        <w:r w:rsidR="00302F11" w:rsidRPr="00D61E47">
          <w:rPr>
            <w:rFonts w:ascii="Times New Roman" w:hAnsi="Times New Roman" w:cs="Times New Roman"/>
            <w:sz w:val="24"/>
            <w:szCs w:val="24"/>
            <w:rPrChange w:id="1861" w:author="Elizabeth Marks" w:date="2021-04-27T05:35:00Z">
              <w:rPr>
                <w:rFonts w:ascii="Times New Roman" w:hAnsi="Times New Roman" w:cs="Times New Roman"/>
                <w:sz w:val="24"/>
                <w:szCs w:val="24"/>
              </w:rPr>
            </w:rPrChange>
          </w:rPr>
          <w:t>the</w:t>
        </w:r>
      </w:ins>
      <w:ins w:id="1862" w:author="Elizabeth Marks" w:date="2021-04-27T04:38:00Z">
        <w:r w:rsidR="00FD1D43" w:rsidRPr="00D61E47">
          <w:rPr>
            <w:rFonts w:ascii="Times New Roman" w:hAnsi="Times New Roman" w:cs="Times New Roman"/>
            <w:sz w:val="24"/>
            <w:szCs w:val="24"/>
            <w:rPrChange w:id="1863" w:author="Elizabeth Marks" w:date="2021-04-27T05:35:00Z">
              <w:rPr>
                <w:rFonts w:ascii="Times New Roman" w:hAnsi="Times New Roman" w:cs="Times New Roman"/>
                <w:sz w:val="24"/>
                <w:szCs w:val="24"/>
              </w:rPr>
            </w:rPrChange>
          </w:rPr>
          <w:t xml:space="preserve"> understanding that both models carry merit, it is likely that </w:t>
        </w:r>
        <w:r w:rsidR="00FD1D43" w:rsidRPr="00D61E47">
          <w:rPr>
            <w:rFonts w:ascii="Times New Roman" w:hAnsi="Times New Roman" w:cs="Times New Roman"/>
            <w:sz w:val="24"/>
            <w:szCs w:val="24"/>
            <w:rPrChange w:id="1864" w:author="Elizabeth Marks" w:date="2021-04-27T05:35:00Z">
              <w:rPr>
                <w:rFonts w:ascii="Times New Roman" w:hAnsi="Times New Roman" w:cs="Times New Roman"/>
                <w:sz w:val="24"/>
                <w:szCs w:val="24"/>
              </w:rPr>
            </w:rPrChange>
          </w:rPr>
          <w:lastRenderedPageBreak/>
          <w:t xml:space="preserve">our decisions of fairness are influenced both by our </w:t>
        </w:r>
        <w:r w:rsidR="00796E99" w:rsidRPr="00D61E47">
          <w:rPr>
            <w:rFonts w:ascii="Times New Roman" w:hAnsi="Times New Roman" w:cs="Times New Roman"/>
            <w:sz w:val="24"/>
            <w:szCs w:val="24"/>
            <w:rPrChange w:id="1865" w:author="Elizabeth Marks" w:date="2021-04-27T05:35:00Z">
              <w:rPr>
                <w:rFonts w:ascii="Times New Roman" w:hAnsi="Times New Roman" w:cs="Times New Roman"/>
                <w:sz w:val="24"/>
                <w:szCs w:val="24"/>
              </w:rPr>
            </w:rPrChange>
          </w:rPr>
          <w:t>social experiences as well as our understanding of what each part</w:t>
        </w:r>
      </w:ins>
      <w:ins w:id="1866" w:author="Elizabeth Marks" w:date="2021-04-27T04:39:00Z">
        <w:r w:rsidR="00796E99" w:rsidRPr="00D61E47">
          <w:rPr>
            <w:rFonts w:ascii="Times New Roman" w:hAnsi="Times New Roman" w:cs="Times New Roman"/>
            <w:sz w:val="24"/>
            <w:szCs w:val="24"/>
            <w:rPrChange w:id="1867" w:author="Elizabeth Marks" w:date="2021-04-27T05:35:00Z">
              <w:rPr>
                <w:rFonts w:ascii="Times New Roman" w:hAnsi="Times New Roman" w:cs="Times New Roman"/>
                <w:sz w:val="24"/>
                <w:szCs w:val="24"/>
              </w:rPr>
            </w:rPrChange>
          </w:rPr>
          <w:t>y got out of the interactio</w:t>
        </w:r>
        <w:r w:rsidR="00EA0E25" w:rsidRPr="00D61E47">
          <w:rPr>
            <w:rFonts w:ascii="Times New Roman" w:hAnsi="Times New Roman" w:cs="Times New Roman"/>
            <w:sz w:val="24"/>
            <w:szCs w:val="24"/>
            <w:rPrChange w:id="1868" w:author="Elizabeth Marks" w:date="2021-04-27T05:35:00Z">
              <w:rPr>
                <w:rFonts w:ascii="Times New Roman" w:hAnsi="Times New Roman" w:cs="Times New Roman"/>
                <w:sz w:val="24"/>
                <w:szCs w:val="24"/>
              </w:rPr>
            </w:rPrChange>
          </w:rPr>
          <w:t xml:space="preserve">n. This process is </w:t>
        </w:r>
      </w:ins>
      <w:ins w:id="1869" w:author="Elizabeth Marks" w:date="2021-04-27T04:41:00Z">
        <w:r w:rsidR="004463D2" w:rsidRPr="00D61E47">
          <w:rPr>
            <w:rFonts w:ascii="Times New Roman" w:hAnsi="Times New Roman" w:cs="Times New Roman"/>
            <w:sz w:val="24"/>
            <w:szCs w:val="24"/>
            <w:rPrChange w:id="1870" w:author="Elizabeth Marks" w:date="2021-04-27T05:35:00Z">
              <w:rPr>
                <w:rFonts w:ascii="Times New Roman" w:hAnsi="Times New Roman" w:cs="Times New Roman"/>
                <w:sz w:val="24"/>
                <w:szCs w:val="24"/>
              </w:rPr>
            </w:rPrChange>
          </w:rPr>
          <w:t>heavily influenced b</w:t>
        </w:r>
      </w:ins>
      <w:ins w:id="1871" w:author="Elizabeth Marks" w:date="2021-04-27T04:42:00Z">
        <w:r w:rsidR="004463D2" w:rsidRPr="00D61E47">
          <w:rPr>
            <w:rFonts w:ascii="Times New Roman" w:hAnsi="Times New Roman" w:cs="Times New Roman"/>
            <w:sz w:val="24"/>
            <w:szCs w:val="24"/>
            <w:rPrChange w:id="1872" w:author="Elizabeth Marks" w:date="2021-04-27T05:35:00Z">
              <w:rPr>
                <w:rFonts w:ascii="Times New Roman" w:hAnsi="Times New Roman" w:cs="Times New Roman"/>
                <w:sz w:val="24"/>
                <w:szCs w:val="24"/>
              </w:rPr>
            </w:rPrChange>
          </w:rPr>
          <w:t>y the part</w:t>
        </w:r>
      </w:ins>
      <w:ins w:id="1873" w:author="Elizabeth Marks" w:date="2021-04-27T05:32:00Z">
        <w:r w:rsidR="00302F11" w:rsidRPr="00D61E47">
          <w:rPr>
            <w:rFonts w:ascii="Times New Roman" w:hAnsi="Times New Roman" w:cs="Times New Roman"/>
            <w:sz w:val="24"/>
            <w:szCs w:val="24"/>
            <w:rPrChange w:id="1874" w:author="Elizabeth Marks" w:date="2021-04-27T05:35:00Z">
              <w:rPr>
                <w:rFonts w:ascii="Times New Roman" w:hAnsi="Times New Roman" w:cs="Times New Roman"/>
                <w:sz w:val="24"/>
                <w:szCs w:val="24"/>
              </w:rPr>
            </w:rPrChange>
          </w:rPr>
          <w:t>y'</w:t>
        </w:r>
      </w:ins>
      <w:ins w:id="1875" w:author="Elizabeth Marks" w:date="2021-04-27T04:42:00Z">
        <w:r w:rsidR="004463D2" w:rsidRPr="00D61E47">
          <w:rPr>
            <w:rFonts w:ascii="Times New Roman" w:hAnsi="Times New Roman" w:cs="Times New Roman"/>
            <w:sz w:val="24"/>
            <w:szCs w:val="24"/>
            <w:rPrChange w:id="1876" w:author="Elizabeth Marks" w:date="2021-04-27T05:35:00Z">
              <w:rPr>
                <w:rFonts w:ascii="Times New Roman" w:hAnsi="Times New Roman" w:cs="Times New Roman"/>
                <w:sz w:val="24"/>
                <w:szCs w:val="24"/>
              </w:rPr>
            </w:rPrChange>
          </w:rPr>
          <w:t xml:space="preserve">s perception of the </w:t>
        </w:r>
        <w:r w:rsidR="006C4DF8" w:rsidRPr="00D61E47">
          <w:rPr>
            <w:rFonts w:ascii="Times New Roman" w:hAnsi="Times New Roman" w:cs="Times New Roman"/>
            <w:sz w:val="24"/>
            <w:szCs w:val="24"/>
            <w:rPrChange w:id="1877" w:author="Elizabeth Marks" w:date="2021-04-27T05:35:00Z">
              <w:rPr>
                <w:rFonts w:ascii="Times New Roman" w:hAnsi="Times New Roman" w:cs="Times New Roman"/>
                <w:sz w:val="24"/>
                <w:szCs w:val="24"/>
              </w:rPr>
            </w:rPrChange>
          </w:rPr>
          <w:t>organization as hand and their procedures</w:t>
        </w:r>
        <w:r w:rsidR="000D088B" w:rsidRPr="00D61E47">
          <w:rPr>
            <w:rFonts w:ascii="Times New Roman" w:hAnsi="Times New Roman" w:cs="Times New Roman"/>
            <w:sz w:val="24"/>
            <w:szCs w:val="24"/>
            <w:rPrChange w:id="1878" w:author="Elizabeth Marks" w:date="2021-04-27T05:35:00Z">
              <w:rPr>
                <w:rFonts w:ascii="Times New Roman" w:hAnsi="Times New Roman" w:cs="Times New Roman"/>
                <w:sz w:val="24"/>
                <w:szCs w:val="24"/>
              </w:rPr>
            </w:rPrChange>
          </w:rPr>
          <w:t xml:space="preserve">. This perception has also been shown to be </w:t>
        </w:r>
      </w:ins>
      <w:ins w:id="1879" w:author="Elizabeth Marks" w:date="2021-04-27T04:43:00Z">
        <w:r w:rsidR="000D088B" w:rsidRPr="00D61E47">
          <w:rPr>
            <w:rFonts w:ascii="Times New Roman" w:hAnsi="Times New Roman" w:cs="Times New Roman"/>
            <w:sz w:val="24"/>
            <w:szCs w:val="24"/>
            <w:rPrChange w:id="1880" w:author="Elizabeth Marks" w:date="2021-04-27T05:35:00Z">
              <w:rPr>
                <w:rFonts w:ascii="Times New Roman" w:hAnsi="Times New Roman" w:cs="Times New Roman"/>
                <w:sz w:val="24"/>
                <w:szCs w:val="24"/>
              </w:rPr>
            </w:rPrChange>
          </w:rPr>
          <w:t xml:space="preserve">vulnerable to the effect of structures </w:t>
        </w:r>
        <w:r w:rsidR="009853F0" w:rsidRPr="00D61E47">
          <w:rPr>
            <w:rFonts w:ascii="Times New Roman" w:hAnsi="Times New Roman" w:cs="Times New Roman"/>
            <w:sz w:val="24"/>
            <w:szCs w:val="24"/>
            <w:rPrChange w:id="1881" w:author="Elizabeth Marks" w:date="2021-04-27T05:35:00Z">
              <w:rPr>
                <w:rFonts w:ascii="Times New Roman" w:hAnsi="Times New Roman" w:cs="Times New Roman"/>
                <w:sz w:val="24"/>
                <w:szCs w:val="24"/>
              </w:rPr>
            </w:rPrChange>
          </w:rPr>
          <w:t xml:space="preserve">within the organization that signal </w:t>
        </w:r>
        <w:r w:rsidR="00B61ED9" w:rsidRPr="00D61E47">
          <w:rPr>
            <w:rFonts w:ascii="Times New Roman" w:hAnsi="Times New Roman" w:cs="Times New Roman"/>
            <w:sz w:val="24"/>
            <w:szCs w:val="24"/>
            <w:rPrChange w:id="1882" w:author="Elizabeth Marks" w:date="2021-04-27T05:35:00Z">
              <w:rPr>
                <w:rFonts w:ascii="Times New Roman" w:hAnsi="Times New Roman" w:cs="Times New Roman"/>
                <w:sz w:val="24"/>
                <w:szCs w:val="24"/>
              </w:rPr>
            </w:rPrChange>
          </w:rPr>
          <w:t>an illusory sense of fairness (Kaiser</w:t>
        </w:r>
      </w:ins>
      <w:ins w:id="1883" w:author="Elizabeth Marks" w:date="2021-04-27T04:44:00Z">
        <w:r w:rsidR="00B61ED9" w:rsidRPr="00D61E47">
          <w:rPr>
            <w:rFonts w:ascii="Times New Roman" w:hAnsi="Times New Roman" w:cs="Times New Roman"/>
            <w:sz w:val="24"/>
            <w:szCs w:val="24"/>
            <w:rPrChange w:id="1884" w:author="Elizabeth Marks" w:date="2021-04-27T05:35:00Z">
              <w:rPr>
                <w:rFonts w:ascii="Times New Roman" w:hAnsi="Times New Roman" w:cs="Times New Roman"/>
                <w:sz w:val="24"/>
                <w:szCs w:val="24"/>
              </w:rPr>
            </w:rPrChange>
          </w:rPr>
          <w:t xml:space="preserve">, Major, </w:t>
        </w:r>
        <w:proofErr w:type="spellStart"/>
        <w:r w:rsidR="00B61ED9" w:rsidRPr="00D61E47">
          <w:rPr>
            <w:rFonts w:ascii="Times New Roman" w:hAnsi="Times New Roman" w:cs="Times New Roman"/>
            <w:sz w:val="24"/>
            <w:szCs w:val="24"/>
            <w:rPrChange w:id="1885" w:author="Elizabeth Marks" w:date="2021-04-27T05:35:00Z">
              <w:rPr>
                <w:rFonts w:ascii="Times New Roman" w:hAnsi="Times New Roman" w:cs="Times New Roman"/>
                <w:sz w:val="24"/>
                <w:szCs w:val="24"/>
              </w:rPr>
            </w:rPrChange>
          </w:rPr>
          <w:t>Jurcevic</w:t>
        </w:r>
        <w:proofErr w:type="spellEnd"/>
        <w:r w:rsidR="00B61ED9" w:rsidRPr="00D61E47">
          <w:rPr>
            <w:rFonts w:ascii="Times New Roman" w:hAnsi="Times New Roman" w:cs="Times New Roman"/>
            <w:sz w:val="24"/>
            <w:szCs w:val="24"/>
            <w:rPrChange w:id="1886" w:author="Elizabeth Marks" w:date="2021-04-27T05:35:00Z">
              <w:rPr>
                <w:rFonts w:ascii="Times New Roman" w:hAnsi="Times New Roman" w:cs="Times New Roman"/>
                <w:sz w:val="24"/>
                <w:szCs w:val="24"/>
              </w:rPr>
            </w:rPrChange>
          </w:rPr>
          <w:t xml:space="preserve">, Dover, Brady &amp; Shapiro, 2013). </w:t>
        </w:r>
      </w:ins>
      <w:ins w:id="1887" w:author="Elizabeth Marks" w:date="2021-04-27T05:01:00Z">
        <w:r w:rsidR="00DB7AAE" w:rsidRPr="00D61E47">
          <w:rPr>
            <w:rFonts w:ascii="Times New Roman" w:hAnsi="Times New Roman" w:cs="Times New Roman"/>
            <w:sz w:val="24"/>
            <w:szCs w:val="24"/>
            <w:rPrChange w:id="1888" w:author="Elizabeth Marks" w:date="2021-04-27T05:35:00Z">
              <w:rPr>
                <w:rFonts w:ascii="Times New Roman" w:hAnsi="Times New Roman" w:cs="Times New Roman"/>
                <w:sz w:val="24"/>
                <w:szCs w:val="24"/>
              </w:rPr>
            </w:rPrChange>
          </w:rPr>
          <w:t>It stands to reason that signals of a caring organizational culture may have similar influences on an individual</w:t>
        </w:r>
      </w:ins>
      <w:ins w:id="1889" w:author="Elizabeth Marks" w:date="2021-04-27T05:32:00Z">
        <w:r w:rsidR="00302F11" w:rsidRPr="00D61E47">
          <w:rPr>
            <w:rFonts w:ascii="Times New Roman" w:hAnsi="Times New Roman" w:cs="Times New Roman"/>
            <w:sz w:val="24"/>
            <w:szCs w:val="24"/>
            <w:rPrChange w:id="1890" w:author="Elizabeth Marks" w:date="2021-04-27T05:35:00Z">
              <w:rPr>
                <w:rFonts w:ascii="Times New Roman" w:hAnsi="Times New Roman" w:cs="Times New Roman"/>
                <w:sz w:val="24"/>
                <w:szCs w:val="24"/>
              </w:rPr>
            </w:rPrChange>
          </w:rPr>
          <w:t>'</w:t>
        </w:r>
      </w:ins>
      <w:ins w:id="1891" w:author="Elizabeth Marks" w:date="2021-04-27T05:01:00Z">
        <w:r w:rsidR="00DB7AAE" w:rsidRPr="00D61E47">
          <w:rPr>
            <w:rFonts w:ascii="Times New Roman" w:hAnsi="Times New Roman" w:cs="Times New Roman"/>
            <w:sz w:val="24"/>
            <w:szCs w:val="24"/>
            <w:rPrChange w:id="1892" w:author="Elizabeth Marks" w:date="2021-04-27T05:35:00Z">
              <w:rPr>
                <w:rFonts w:ascii="Times New Roman" w:hAnsi="Times New Roman" w:cs="Times New Roman"/>
                <w:sz w:val="24"/>
                <w:szCs w:val="24"/>
              </w:rPr>
            </w:rPrChange>
          </w:rPr>
          <w:t>s perception of procedural fairness within an organization.</w:t>
        </w:r>
      </w:ins>
    </w:p>
    <w:p w14:paraId="57049ED1" w14:textId="583F2C2A" w:rsidR="008514EA" w:rsidRPr="00D61E47" w:rsidRDefault="0008719C" w:rsidP="009D51C1">
      <w:pPr>
        <w:spacing w:line="480" w:lineRule="auto"/>
        <w:ind w:firstLine="720"/>
        <w:rPr>
          <w:ins w:id="1893" w:author="Elizabeth Marks" w:date="2021-04-27T01:17:00Z"/>
          <w:rFonts w:ascii="Times New Roman" w:hAnsi="Times New Roman" w:cs="Times New Roman"/>
          <w:sz w:val="24"/>
          <w:szCs w:val="24"/>
          <w:rPrChange w:id="1894" w:author="Elizabeth Marks" w:date="2021-04-27T05:35:00Z">
            <w:rPr>
              <w:ins w:id="1895" w:author="Elizabeth Marks" w:date="2021-04-27T01:17:00Z"/>
              <w:rFonts w:ascii="Times New Roman" w:hAnsi="Times New Roman" w:cs="Times New Roman"/>
              <w:sz w:val="24"/>
              <w:szCs w:val="24"/>
            </w:rPr>
          </w:rPrChange>
        </w:rPr>
        <w:pPrChange w:id="1896" w:author="Elizabeth Marks" w:date="2021-04-27T05:08:00Z">
          <w:pPr>
            <w:spacing w:line="480" w:lineRule="auto"/>
            <w:ind w:firstLine="720"/>
          </w:pPr>
        </w:pPrChange>
      </w:pPr>
      <w:ins w:id="1897" w:author="Elizabeth Marks" w:date="2021-04-27T04:52:00Z">
        <w:r w:rsidRPr="00D61E47">
          <w:rPr>
            <w:rFonts w:ascii="Times New Roman" w:hAnsi="Times New Roman" w:cs="Times New Roman"/>
            <w:sz w:val="24"/>
            <w:szCs w:val="24"/>
            <w:rPrChange w:id="1898" w:author="Elizabeth Marks" w:date="2021-04-27T05:35:00Z">
              <w:rPr>
                <w:rFonts w:ascii="Times New Roman" w:hAnsi="Times New Roman" w:cs="Times New Roman"/>
                <w:sz w:val="24"/>
                <w:szCs w:val="24"/>
              </w:rPr>
            </w:rPrChange>
          </w:rPr>
          <w:t>Additionally,</w:t>
        </w:r>
        <w:r w:rsidR="005156BF" w:rsidRPr="00D61E47">
          <w:rPr>
            <w:rFonts w:ascii="Times New Roman" w:hAnsi="Times New Roman" w:cs="Times New Roman"/>
            <w:sz w:val="24"/>
            <w:szCs w:val="24"/>
            <w:rPrChange w:id="1899" w:author="Elizabeth Marks" w:date="2021-04-27T05:35:00Z">
              <w:rPr>
                <w:rFonts w:ascii="Times New Roman" w:hAnsi="Times New Roman" w:cs="Times New Roman"/>
                <w:sz w:val="24"/>
                <w:szCs w:val="24"/>
              </w:rPr>
            </w:rPrChange>
          </w:rPr>
          <w:t xml:space="preserve"> the decision </w:t>
        </w:r>
      </w:ins>
      <w:ins w:id="1900" w:author="Elizabeth Marks" w:date="2021-04-27T04:53:00Z">
        <w:r w:rsidR="00927903" w:rsidRPr="00D61E47">
          <w:rPr>
            <w:rFonts w:ascii="Times New Roman" w:hAnsi="Times New Roman" w:cs="Times New Roman"/>
            <w:sz w:val="24"/>
            <w:szCs w:val="24"/>
            <w:rPrChange w:id="1901" w:author="Elizabeth Marks" w:date="2021-04-27T05:35:00Z">
              <w:rPr>
                <w:rFonts w:ascii="Times New Roman" w:hAnsi="Times New Roman" w:cs="Times New Roman"/>
                <w:sz w:val="24"/>
                <w:szCs w:val="24"/>
              </w:rPr>
            </w:rPrChange>
          </w:rPr>
          <w:t xml:space="preserve">may lean in favour of </w:t>
        </w:r>
        <w:r w:rsidR="00336BA8" w:rsidRPr="00D61E47">
          <w:rPr>
            <w:rFonts w:ascii="Times New Roman" w:hAnsi="Times New Roman" w:cs="Times New Roman"/>
            <w:sz w:val="24"/>
            <w:szCs w:val="24"/>
            <w:rPrChange w:id="1902" w:author="Elizabeth Marks" w:date="2021-04-27T05:35:00Z">
              <w:rPr>
                <w:rFonts w:ascii="Times New Roman" w:hAnsi="Times New Roman" w:cs="Times New Roman"/>
                <w:sz w:val="24"/>
                <w:szCs w:val="24"/>
              </w:rPr>
            </w:rPrChange>
          </w:rPr>
          <w:t>an organization (or representative of such) should</w:t>
        </w:r>
      </w:ins>
      <w:ins w:id="1903" w:author="Elizabeth Marks" w:date="2021-04-27T04:54:00Z">
        <w:r w:rsidR="00FA135C" w:rsidRPr="00D61E47">
          <w:rPr>
            <w:rFonts w:ascii="Times New Roman" w:hAnsi="Times New Roman" w:cs="Times New Roman"/>
            <w:sz w:val="24"/>
            <w:szCs w:val="24"/>
            <w:rPrChange w:id="1904" w:author="Elizabeth Marks" w:date="2021-04-27T05:35:00Z">
              <w:rPr>
                <w:rFonts w:ascii="Times New Roman" w:hAnsi="Times New Roman" w:cs="Times New Roman"/>
                <w:sz w:val="24"/>
                <w:szCs w:val="24"/>
              </w:rPr>
            </w:rPrChange>
          </w:rPr>
          <w:t xml:space="preserve"> </w:t>
        </w:r>
      </w:ins>
      <w:ins w:id="1905" w:author="Elizabeth Marks" w:date="2021-04-27T05:02:00Z">
        <w:r w:rsidR="00062BD7" w:rsidRPr="00D61E47">
          <w:rPr>
            <w:rFonts w:ascii="Times New Roman" w:hAnsi="Times New Roman" w:cs="Times New Roman"/>
            <w:sz w:val="24"/>
            <w:szCs w:val="24"/>
            <w:rPrChange w:id="1906" w:author="Elizabeth Marks" w:date="2021-04-27T05:35:00Z">
              <w:rPr>
                <w:rFonts w:ascii="Times New Roman" w:hAnsi="Times New Roman" w:cs="Times New Roman"/>
                <w:sz w:val="24"/>
                <w:szCs w:val="24"/>
              </w:rPr>
            </w:rPrChange>
          </w:rPr>
          <w:t xml:space="preserve">the situation involve unfair treatment towards a vulnerable member of the </w:t>
        </w:r>
      </w:ins>
      <w:ins w:id="1907" w:author="Elizabeth Marks" w:date="2021-04-27T05:03:00Z">
        <w:r w:rsidR="00062BD7" w:rsidRPr="00D61E47">
          <w:rPr>
            <w:rFonts w:ascii="Times New Roman" w:hAnsi="Times New Roman" w:cs="Times New Roman"/>
            <w:sz w:val="24"/>
            <w:szCs w:val="24"/>
            <w:rPrChange w:id="1908" w:author="Elizabeth Marks" w:date="2021-04-27T05:35:00Z">
              <w:rPr>
                <w:rFonts w:ascii="Times New Roman" w:hAnsi="Times New Roman" w:cs="Times New Roman"/>
                <w:sz w:val="24"/>
                <w:szCs w:val="24"/>
              </w:rPr>
            </w:rPrChange>
          </w:rPr>
          <w:t>system</w:t>
        </w:r>
      </w:ins>
      <w:ins w:id="1909" w:author="Elizabeth Marks" w:date="2021-04-27T04:54:00Z">
        <w:r w:rsidR="00FA135C" w:rsidRPr="00D61E47">
          <w:rPr>
            <w:rFonts w:ascii="Times New Roman" w:hAnsi="Times New Roman" w:cs="Times New Roman"/>
            <w:sz w:val="24"/>
            <w:szCs w:val="24"/>
            <w:rPrChange w:id="1910" w:author="Elizabeth Marks" w:date="2021-04-27T05:35:00Z">
              <w:rPr>
                <w:rFonts w:ascii="Times New Roman" w:hAnsi="Times New Roman" w:cs="Times New Roman"/>
                <w:sz w:val="24"/>
                <w:szCs w:val="24"/>
              </w:rPr>
            </w:rPrChange>
          </w:rPr>
          <w:t xml:space="preserve">. This comes from an interaction between our motivation to </w:t>
        </w:r>
      </w:ins>
      <w:ins w:id="1911" w:author="Elizabeth Marks" w:date="2021-04-27T04:59:00Z">
        <w:r w:rsidR="00B001FE" w:rsidRPr="00D61E47">
          <w:rPr>
            <w:rFonts w:ascii="Times New Roman" w:hAnsi="Times New Roman" w:cs="Times New Roman"/>
            <w:sz w:val="24"/>
            <w:szCs w:val="24"/>
            <w:rPrChange w:id="1912" w:author="Elizabeth Marks" w:date="2021-04-27T05:35:00Z">
              <w:rPr>
                <w:rFonts w:ascii="Times New Roman" w:hAnsi="Times New Roman" w:cs="Times New Roman"/>
                <w:sz w:val="24"/>
                <w:szCs w:val="24"/>
              </w:rPr>
            </w:rPrChange>
          </w:rPr>
          <w:t>rationalize the status quo</w:t>
        </w:r>
      </w:ins>
      <w:ins w:id="1913" w:author="Elizabeth Marks" w:date="2021-04-27T05:32:00Z">
        <w:r w:rsidR="00302F11" w:rsidRPr="00D61E47">
          <w:rPr>
            <w:rFonts w:ascii="Times New Roman" w:hAnsi="Times New Roman" w:cs="Times New Roman"/>
            <w:sz w:val="24"/>
            <w:szCs w:val="24"/>
            <w:rPrChange w:id="1914" w:author="Elizabeth Marks" w:date="2021-04-27T05:35:00Z">
              <w:rPr>
                <w:rFonts w:ascii="Times New Roman" w:hAnsi="Times New Roman" w:cs="Times New Roman"/>
                <w:sz w:val="24"/>
                <w:szCs w:val="24"/>
              </w:rPr>
            </w:rPrChange>
          </w:rPr>
          <w:t>,</w:t>
        </w:r>
        <w:r w:rsidR="00DA40CC" w:rsidRPr="00D61E47">
          <w:rPr>
            <w:rFonts w:ascii="Times New Roman" w:hAnsi="Times New Roman" w:cs="Times New Roman"/>
            <w:sz w:val="24"/>
            <w:szCs w:val="24"/>
            <w:rPrChange w:id="1915" w:author="Elizabeth Marks" w:date="2021-04-27T05:35:00Z">
              <w:rPr>
                <w:rFonts w:ascii="Times New Roman" w:hAnsi="Times New Roman" w:cs="Times New Roman"/>
                <w:sz w:val="24"/>
                <w:szCs w:val="24"/>
              </w:rPr>
            </w:rPrChange>
          </w:rPr>
          <w:t xml:space="preserve"> </w:t>
        </w:r>
        <w:proofErr w:type="gramStart"/>
        <w:r w:rsidR="00DA40CC" w:rsidRPr="00D61E47">
          <w:rPr>
            <w:rFonts w:ascii="Times New Roman" w:hAnsi="Times New Roman" w:cs="Times New Roman"/>
            <w:sz w:val="24"/>
            <w:szCs w:val="24"/>
            <w:rPrChange w:id="1916" w:author="Elizabeth Marks" w:date="2021-04-27T05:35:00Z">
              <w:rPr>
                <w:rFonts w:ascii="Times New Roman" w:hAnsi="Times New Roman" w:cs="Times New Roman"/>
                <w:sz w:val="24"/>
                <w:szCs w:val="24"/>
              </w:rPr>
            </w:rPrChange>
          </w:rPr>
          <w:t>a</w:t>
        </w:r>
      </w:ins>
      <w:ins w:id="1917" w:author="Elizabeth Marks" w:date="2021-04-27T05:33:00Z">
        <w:r w:rsidR="00DA40CC" w:rsidRPr="00D61E47">
          <w:rPr>
            <w:rFonts w:ascii="Times New Roman" w:hAnsi="Times New Roman" w:cs="Times New Roman"/>
            <w:sz w:val="24"/>
            <w:szCs w:val="24"/>
            <w:rPrChange w:id="1918" w:author="Elizabeth Marks" w:date="2021-04-27T05:35:00Z">
              <w:rPr>
                <w:rFonts w:ascii="Times New Roman" w:hAnsi="Times New Roman" w:cs="Times New Roman"/>
                <w:sz w:val="24"/>
                <w:szCs w:val="24"/>
              </w:rPr>
            </w:rPrChange>
          </w:rPr>
          <w:t>s</w:t>
        </w:r>
      </w:ins>
      <w:ins w:id="1919" w:author="Elizabeth Marks" w:date="2021-04-27T04:54:00Z">
        <w:r w:rsidR="00FA135C" w:rsidRPr="00D61E47">
          <w:rPr>
            <w:rFonts w:ascii="Times New Roman" w:hAnsi="Times New Roman" w:cs="Times New Roman"/>
            <w:sz w:val="24"/>
            <w:szCs w:val="24"/>
            <w:rPrChange w:id="1920" w:author="Elizabeth Marks" w:date="2021-04-27T05:35:00Z">
              <w:rPr>
                <w:rFonts w:ascii="Times New Roman" w:hAnsi="Times New Roman" w:cs="Times New Roman"/>
                <w:sz w:val="24"/>
                <w:szCs w:val="24"/>
              </w:rPr>
            </w:rPrChange>
          </w:rPr>
          <w:t xml:space="preserve"> </w:t>
        </w:r>
        <w:r w:rsidR="00C45FFC" w:rsidRPr="00D61E47">
          <w:rPr>
            <w:rFonts w:ascii="Times New Roman" w:hAnsi="Times New Roman" w:cs="Times New Roman"/>
            <w:sz w:val="24"/>
            <w:szCs w:val="24"/>
            <w:rPrChange w:id="1921" w:author="Elizabeth Marks" w:date="2021-04-27T05:35:00Z">
              <w:rPr>
                <w:rFonts w:ascii="Times New Roman" w:hAnsi="Times New Roman" w:cs="Times New Roman"/>
                <w:sz w:val="24"/>
                <w:szCs w:val="24"/>
              </w:rPr>
            </w:rPrChange>
          </w:rPr>
          <w:t>a result of</w:t>
        </w:r>
        <w:proofErr w:type="gramEnd"/>
        <w:r w:rsidR="00C45FFC" w:rsidRPr="00D61E47">
          <w:rPr>
            <w:rFonts w:ascii="Times New Roman" w:hAnsi="Times New Roman" w:cs="Times New Roman"/>
            <w:sz w:val="24"/>
            <w:szCs w:val="24"/>
            <w:rPrChange w:id="1922" w:author="Elizabeth Marks" w:date="2021-04-27T05:35:00Z">
              <w:rPr>
                <w:rFonts w:ascii="Times New Roman" w:hAnsi="Times New Roman" w:cs="Times New Roman"/>
                <w:sz w:val="24"/>
                <w:szCs w:val="24"/>
              </w:rPr>
            </w:rPrChange>
          </w:rPr>
          <w:t xml:space="preserve"> system justification </w:t>
        </w:r>
      </w:ins>
      <w:ins w:id="1923" w:author="Elizabeth Marks" w:date="2021-04-27T04:55:00Z">
        <w:r w:rsidR="00C45FFC" w:rsidRPr="00D61E47">
          <w:rPr>
            <w:rFonts w:ascii="Times New Roman" w:hAnsi="Times New Roman" w:cs="Times New Roman"/>
            <w:sz w:val="24"/>
            <w:szCs w:val="24"/>
            <w:rPrChange w:id="1924" w:author="Elizabeth Marks" w:date="2021-04-27T05:35:00Z">
              <w:rPr>
                <w:rFonts w:ascii="Times New Roman" w:hAnsi="Times New Roman" w:cs="Times New Roman"/>
                <w:sz w:val="24"/>
                <w:szCs w:val="24"/>
              </w:rPr>
            </w:rPrChange>
          </w:rPr>
          <w:t xml:space="preserve">and </w:t>
        </w:r>
        <w:r w:rsidR="006F2524" w:rsidRPr="00D61E47">
          <w:rPr>
            <w:rFonts w:ascii="Times New Roman" w:hAnsi="Times New Roman" w:cs="Times New Roman"/>
            <w:sz w:val="24"/>
            <w:szCs w:val="24"/>
            <w:rPrChange w:id="1925" w:author="Elizabeth Marks" w:date="2021-04-27T05:35:00Z">
              <w:rPr>
                <w:rFonts w:ascii="Times New Roman" w:hAnsi="Times New Roman" w:cs="Times New Roman"/>
                <w:sz w:val="24"/>
                <w:szCs w:val="24"/>
              </w:rPr>
            </w:rPrChange>
          </w:rPr>
          <w:t>a desire to re-establish a sense of order in the face of uncertainty</w:t>
        </w:r>
      </w:ins>
      <w:ins w:id="1926" w:author="Elizabeth Marks" w:date="2021-04-27T04:56:00Z">
        <w:r w:rsidR="00636CEB" w:rsidRPr="00D61E47">
          <w:rPr>
            <w:rFonts w:ascii="Times New Roman" w:hAnsi="Times New Roman" w:cs="Times New Roman"/>
            <w:sz w:val="24"/>
            <w:szCs w:val="24"/>
            <w:rPrChange w:id="1927" w:author="Elizabeth Marks" w:date="2021-04-27T05:35:00Z">
              <w:rPr>
                <w:rFonts w:ascii="Times New Roman" w:hAnsi="Times New Roman" w:cs="Times New Roman"/>
                <w:sz w:val="24"/>
                <w:szCs w:val="24"/>
              </w:rPr>
            </w:rPrChange>
          </w:rPr>
          <w:t xml:space="preserve"> as declared by </w:t>
        </w:r>
      </w:ins>
      <w:ins w:id="1928" w:author="Elizabeth Marks" w:date="2021-04-27T04:55:00Z">
        <w:r w:rsidR="00636CEB" w:rsidRPr="00D61E47">
          <w:rPr>
            <w:rFonts w:ascii="Times New Roman" w:hAnsi="Times New Roman" w:cs="Times New Roman"/>
            <w:sz w:val="24"/>
            <w:szCs w:val="24"/>
            <w:rPrChange w:id="1929" w:author="Elizabeth Marks" w:date="2021-04-27T05:35:00Z">
              <w:rPr>
                <w:rFonts w:ascii="Times New Roman" w:hAnsi="Times New Roman" w:cs="Times New Roman"/>
                <w:sz w:val="24"/>
                <w:szCs w:val="24"/>
              </w:rPr>
            </w:rPrChange>
          </w:rPr>
          <w:t xml:space="preserve">Compensatory </w:t>
        </w:r>
      </w:ins>
      <w:ins w:id="1930" w:author="Elizabeth Marks" w:date="2021-04-27T04:56:00Z">
        <w:r w:rsidR="00636CEB" w:rsidRPr="00D61E47">
          <w:rPr>
            <w:rFonts w:ascii="Times New Roman" w:hAnsi="Times New Roman" w:cs="Times New Roman"/>
            <w:sz w:val="24"/>
            <w:szCs w:val="24"/>
            <w:rPrChange w:id="1931" w:author="Elizabeth Marks" w:date="2021-04-27T05:35:00Z">
              <w:rPr>
                <w:rFonts w:ascii="Times New Roman" w:hAnsi="Times New Roman" w:cs="Times New Roman"/>
                <w:sz w:val="24"/>
                <w:szCs w:val="24"/>
              </w:rPr>
            </w:rPrChange>
          </w:rPr>
          <w:t>C</w:t>
        </w:r>
      </w:ins>
      <w:ins w:id="1932" w:author="Elizabeth Marks" w:date="2021-04-27T04:55:00Z">
        <w:r w:rsidR="00636CEB" w:rsidRPr="00D61E47">
          <w:rPr>
            <w:rFonts w:ascii="Times New Roman" w:hAnsi="Times New Roman" w:cs="Times New Roman"/>
            <w:sz w:val="24"/>
            <w:szCs w:val="24"/>
            <w:rPrChange w:id="1933" w:author="Elizabeth Marks" w:date="2021-04-27T05:35:00Z">
              <w:rPr>
                <w:rFonts w:ascii="Times New Roman" w:hAnsi="Times New Roman" w:cs="Times New Roman"/>
                <w:sz w:val="24"/>
                <w:szCs w:val="24"/>
              </w:rPr>
            </w:rPrChange>
          </w:rPr>
          <w:t xml:space="preserve">ontrol </w:t>
        </w:r>
      </w:ins>
      <w:ins w:id="1934" w:author="Elizabeth Marks" w:date="2021-04-27T04:56:00Z">
        <w:r w:rsidR="00636CEB" w:rsidRPr="00D61E47">
          <w:rPr>
            <w:rFonts w:ascii="Times New Roman" w:hAnsi="Times New Roman" w:cs="Times New Roman"/>
            <w:sz w:val="24"/>
            <w:szCs w:val="24"/>
            <w:rPrChange w:id="1935" w:author="Elizabeth Marks" w:date="2021-04-27T05:35:00Z">
              <w:rPr>
                <w:rFonts w:ascii="Times New Roman" w:hAnsi="Times New Roman" w:cs="Times New Roman"/>
                <w:sz w:val="24"/>
                <w:szCs w:val="24"/>
              </w:rPr>
            </w:rPrChange>
          </w:rPr>
          <w:t>T</w:t>
        </w:r>
      </w:ins>
      <w:ins w:id="1936" w:author="Elizabeth Marks" w:date="2021-04-27T04:55:00Z">
        <w:r w:rsidR="00636CEB" w:rsidRPr="00D61E47">
          <w:rPr>
            <w:rFonts w:ascii="Times New Roman" w:hAnsi="Times New Roman" w:cs="Times New Roman"/>
            <w:sz w:val="24"/>
            <w:szCs w:val="24"/>
            <w:rPrChange w:id="1937" w:author="Elizabeth Marks" w:date="2021-04-27T05:35:00Z">
              <w:rPr>
                <w:rFonts w:ascii="Times New Roman" w:hAnsi="Times New Roman" w:cs="Times New Roman"/>
                <w:sz w:val="24"/>
                <w:szCs w:val="24"/>
              </w:rPr>
            </w:rPrChange>
          </w:rPr>
          <w:t>heory</w:t>
        </w:r>
      </w:ins>
      <w:ins w:id="1938" w:author="Elizabeth Marks" w:date="2021-04-27T05:09:00Z">
        <w:r w:rsidR="00243EEE" w:rsidRPr="00D61E47">
          <w:rPr>
            <w:rFonts w:ascii="Times New Roman" w:hAnsi="Times New Roman" w:cs="Times New Roman"/>
            <w:sz w:val="24"/>
            <w:szCs w:val="24"/>
            <w:rPrChange w:id="1939" w:author="Elizabeth Marks" w:date="2021-04-27T05:35:00Z">
              <w:rPr>
                <w:rFonts w:ascii="Times New Roman" w:hAnsi="Times New Roman" w:cs="Times New Roman"/>
                <w:sz w:val="24"/>
                <w:szCs w:val="24"/>
              </w:rPr>
            </w:rPrChange>
          </w:rPr>
          <w:t xml:space="preserve"> (Kay, Whitson, Gaucher </w:t>
        </w:r>
        <w:r w:rsidR="00A217B9" w:rsidRPr="00D61E47">
          <w:rPr>
            <w:rFonts w:ascii="Times New Roman" w:hAnsi="Times New Roman" w:cs="Times New Roman"/>
            <w:sz w:val="24"/>
            <w:szCs w:val="24"/>
            <w:rPrChange w:id="1940" w:author="Elizabeth Marks" w:date="2021-04-27T05:35:00Z">
              <w:rPr>
                <w:rFonts w:ascii="Times New Roman" w:hAnsi="Times New Roman" w:cs="Times New Roman"/>
                <w:sz w:val="24"/>
                <w:szCs w:val="24"/>
              </w:rPr>
            </w:rPrChange>
          </w:rPr>
          <w:t>&amp;</w:t>
        </w:r>
        <w:r w:rsidR="00243EEE" w:rsidRPr="00D61E47">
          <w:rPr>
            <w:rFonts w:ascii="Times New Roman" w:hAnsi="Times New Roman" w:cs="Times New Roman"/>
            <w:sz w:val="24"/>
            <w:szCs w:val="24"/>
            <w:rPrChange w:id="1941" w:author="Elizabeth Marks" w:date="2021-04-27T05:35:00Z">
              <w:rPr>
                <w:rFonts w:ascii="Times New Roman" w:hAnsi="Times New Roman" w:cs="Times New Roman"/>
                <w:sz w:val="24"/>
                <w:szCs w:val="24"/>
              </w:rPr>
            </w:rPrChange>
          </w:rPr>
          <w:t xml:space="preserve"> Galinsky, 2009)</w:t>
        </w:r>
      </w:ins>
      <w:ins w:id="1942" w:author="Elizabeth Marks" w:date="2021-04-27T04:56:00Z">
        <w:r w:rsidR="00636CEB" w:rsidRPr="00D61E47">
          <w:rPr>
            <w:rFonts w:ascii="Times New Roman" w:hAnsi="Times New Roman" w:cs="Times New Roman"/>
            <w:sz w:val="24"/>
            <w:szCs w:val="24"/>
            <w:rPrChange w:id="1943" w:author="Elizabeth Marks" w:date="2021-04-27T05:35:00Z">
              <w:rPr>
                <w:rFonts w:ascii="Times New Roman" w:hAnsi="Times New Roman" w:cs="Times New Roman"/>
                <w:sz w:val="24"/>
                <w:szCs w:val="24"/>
              </w:rPr>
            </w:rPrChange>
          </w:rPr>
          <w:t xml:space="preserve">. </w:t>
        </w:r>
      </w:ins>
      <w:ins w:id="1944" w:author="Elizabeth Marks" w:date="2021-04-27T05:02:00Z">
        <w:r w:rsidR="00BA718B" w:rsidRPr="00D61E47">
          <w:rPr>
            <w:rFonts w:ascii="Times New Roman" w:hAnsi="Times New Roman" w:cs="Times New Roman"/>
            <w:sz w:val="24"/>
            <w:szCs w:val="24"/>
            <w:rPrChange w:id="1945" w:author="Elizabeth Marks" w:date="2021-04-27T05:35:00Z">
              <w:rPr>
                <w:rFonts w:ascii="Times New Roman" w:hAnsi="Times New Roman" w:cs="Times New Roman"/>
                <w:sz w:val="24"/>
                <w:szCs w:val="24"/>
              </w:rPr>
            </w:rPrChange>
          </w:rPr>
          <w:t xml:space="preserve">When </w:t>
        </w:r>
      </w:ins>
      <w:ins w:id="1946" w:author="Elizabeth Marks" w:date="2021-04-27T05:03:00Z">
        <w:r w:rsidR="00062BD7" w:rsidRPr="00D61E47">
          <w:rPr>
            <w:rFonts w:ascii="Times New Roman" w:hAnsi="Times New Roman" w:cs="Times New Roman"/>
            <w:sz w:val="24"/>
            <w:szCs w:val="24"/>
            <w:rPrChange w:id="1947" w:author="Elizabeth Marks" w:date="2021-04-27T05:35:00Z">
              <w:rPr>
                <w:rFonts w:ascii="Times New Roman" w:hAnsi="Times New Roman" w:cs="Times New Roman"/>
                <w:sz w:val="24"/>
                <w:szCs w:val="24"/>
              </w:rPr>
            </w:rPrChange>
          </w:rPr>
          <w:t>the member is treated unfairly</w:t>
        </w:r>
      </w:ins>
      <w:ins w:id="1948" w:author="Elizabeth Marks" w:date="2021-04-27T05:33:00Z">
        <w:r w:rsidR="00DA40CC" w:rsidRPr="00D61E47">
          <w:rPr>
            <w:rFonts w:ascii="Times New Roman" w:hAnsi="Times New Roman" w:cs="Times New Roman"/>
            <w:sz w:val="24"/>
            <w:szCs w:val="24"/>
            <w:rPrChange w:id="1949" w:author="Elizabeth Marks" w:date="2021-04-27T05:35:00Z">
              <w:rPr>
                <w:rFonts w:ascii="Times New Roman" w:hAnsi="Times New Roman" w:cs="Times New Roman"/>
                <w:sz w:val="24"/>
                <w:szCs w:val="24"/>
              </w:rPr>
            </w:rPrChange>
          </w:rPr>
          <w:t>,</w:t>
        </w:r>
      </w:ins>
      <w:ins w:id="1950" w:author="Elizabeth Marks" w:date="2021-04-27T05:03:00Z">
        <w:r w:rsidR="00062BD7" w:rsidRPr="00D61E47">
          <w:rPr>
            <w:rFonts w:ascii="Times New Roman" w:hAnsi="Times New Roman" w:cs="Times New Roman"/>
            <w:sz w:val="24"/>
            <w:szCs w:val="24"/>
            <w:rPrChange w:id="1951" w:author="Elizabeth Marks" w:date="2021-04-27T05:35:00Z">
              <w:rPr>
                <w:rFonts w:ascii="Times New Roman" w:hAnsi="Times New Roman" w:cs="Times New Roman"/>
                <w:sz w:val="24"/>
                <w:szCs w:val="24"/>
              </w:rPr>
            </w:rPrChange>
          </w:rPr>
          <w:t xml:space="preserve"> this </w:t>
        </w:r>
        <w:r w:rsidR="00185AEB" w:rsidRPr="00D61E47">
          <w:rPr>
            <w:rFonts w:ascii="Times New Roman" w:hAnsi="Times New Roman" w:cs="Times New Roman"/>
            <w:sz w:val="24"/>
            <w:szCs w:val="24"/>
            <w:rPrChange w:id="1952" w:author="Elizabeth Marks" w:date="2021-04-27T05:35:00Z">
              <w:rPr>
                <w:rFonts w:ascii="Times New Roman" w:hAnsi="Times New Roman" w:cs="Times New Roman"/>
                <w:sz w:val="24"/>
                <w:szCs w:val="24"/>
              </w:rPr>
            </w:rPrChange>
          </w:rPr>
          <w:t xml:space="preserve">acts as </w:t>
        </w:r>
      </w:ins>
      <w:ins w:id="1953" w:author="Elizabeth Marks" w:date="2021-04-27T05:33:00Z">
        <w:r w:rsidR="00DA40CC" w:rsidRPr="00D61E47">
          <w:rPr>
            <w:rFonts w:ascii="Times New Roman" w:hAnsi="Times New Roman" w:cs="Times New Roman"/>
            <w:sz w:val="24"/>
            <w:szCs w:val="24"/>
            <w:rPrChange w:id="1954" w:author="Elizabeth Marks" w:date="2021-04-27T05:35:00Z">
              <w:rPr>
                <w:rFonts w:ascii="Times New Roman" w:hAnsi="Times New Roman" w:cs="Times New Roman"/>
                <w:sz w:val="24"/>
                <w:szCs w:val="24"/>
              </w:rPr>
            </w:rPrChange>
          </w:rPr>
          <w:t>a</w:t>
        </w:r>
      </w:ins>
      <w:ins w:id="1955" w:author="Elizabeth Marks" w:date="2021-04-27T05:03:00Z">
        <w:r w:rsidR="00185AEB" w:rsidRPr="00D61E47">
          <w:rPr>
            <w:rFonts w:ascii="Times New Roman" w:hAnsi="Times New Roman" w:cs="Times New Roman"/>
            <w:sz w:val="24"/>
            <w:szCs w:val="24"/>
            <w:rPrChange w:id="1956" w:author="Elizabeth Marks" w:date="2021-04-27T05:35:00Z">
              <w:rPr>
                <w:rFonts w:ascii="Times New Roman" w:hAnsi="Times New Roman" w:cs="Times New Roman"/>
                <w:sz w:val="24"/>
                <w:szCs w:val="24"/>
              </w:rPr>
            </w:rPrChange>
          </w:rPr>
          <w:t xml:space="preserve"> threat to the legitimacy of that system. While it was previously discussed that </w:t>
        </w:r>
        <w:r w:rsidR="004A019D" w:rsidRPr="00D61E47">
          <w:rPr>
            <w:rFonts w:ascii="Times New Roman" w:hAnsi="Times New Roman" w:cs="Times New Roman"/>
            <w:sz w:val="24"/>
            <w:szCs w:val="24"/>
            <w:rPrChange w:id="1957" w:author="Elizabeth Marks" w:date="2021-04-27T05:35:00Z">
              <w:rPr>
                <w:rFonts w:ascii="Times New Roman" w:hAnsi="Times New Roman" w:cs="Times New Roman"/>
                <w:sz w:val="24"/>
                <w:szCs w:val="24"/>
              </w:rPr>
            </w:rPrChange>
          </w:rPr>
          <w:t xml:space="preserve">system justification may lead to a </w:t>
        </w:r>
      </w:ins>
      <w:ins w:id="1958" w:author="Elizabeth Marks" w:date="2021-04-27T05:04:00Z">
        <w:r w:rsidR="004A019D" w:rsidRPr="00D61E47">
          <w:rPr>
            <w:rFonts w:ascii="Times New Roman" w:hAnsi="Times New Roman" w:cs="Times New Roman"/>
            <w:sz w:val="24"/>
            <w:szCs w:val="24"/>
            <w:rPrChange w:id="1959" w:author="Elizabeth Marks" w:date="2021-04-27T05:35:00Z">
              <w:rPr>
                <w:rFonts w:ascii="Times New Roman" w:hAnsi="Times New Roman" w:cs="Times New Roman"/>
                <w:sz w:val="24"/>
                <w:szCs w:val="24"/>
              </w:rPr>
            </w:rPrChange>
          </w:rPr>
          <w:t xml:space="preserve">bolstering of the positive perception of the organization, </w:t>
        </w:r>
        <w:r w:rsidR="008E23C8" w:rsidRPr="00D61E47">
          <w:rPr>
            <w:rFonts w:ascii="Times New Roman" w:hAnsi="Times New Roman" w:cs="Times New Roman"/>
            <w:sz w:val="24"/>
            <w:szCs w:val="24"/>
            <w:rPrChange w:id="1960" w:author="Elizabeth Marks" w:date="2021-04-27T05:35:00Z">
              <w:rPr>
                <w:rFonts w:ascii="Times New Roman" w:hAnsi="Times New Roman" w:cs="Times New Roman"/>
                <w:sz w:val="24"/>
                <w:szCs w:val="24"/>
              </w:rPr>
            </w:rPrChange>
          </w:rPr>
          <w:t xml:space="preserve">there may be another effect. </w:t>
        </w:r>
      </w:ins>
      <w:ins w:id="1961" w:author="Elizabeth Marks" w:date="2021-04-27T04:56:00Z">
        <w:r w:rsidR="001819C5" w:rsidRPr="00D61E47">
          <w:rPr>
            <w:rFonts w:ascii="Times New Roman" w:hAnsi="Times New Roman" w:cs="Times New Roman"/>
            <w:sz w:val="24"/>
            <w:szCs w:val="24"/>
            <w:rPrChange w:id="1962" w:author="Elizabeth Marks" w:date="2021-04-27T05:35:00Z">
              <w:rPr>
                <w:rFonts w:ascii="Times New Roman" w:hAnsi="Times New Roman" w:cs="Times New Roman"/>
                <w:sz w:val="24"/>
                <w:szCs w:val="24"/>
              </w:rPr>
            </w:rPrChange>
          </w:rPr>
          <w:t xml:space="preserve">When </w:t>
        </w:r>
      </w:ins>
      <w:ins w:id="1963" w:author="Elizabeth Marks" w:date="2021-04-27T05:00:00Z">
        <w:r w:rsidR="001D07DF" w:rsidRPr="00D61E47">
          <w:rPr>
            <w:rFonts w:ascii="Times New Roman" w:hAnsi="Times New Roman" w:cs="Times New Roman"/>
            <w:sz w:val="24"/>
            <w:szCs w:val="24"/>
            <w:rPrChange w:id="1964" w:author="Elizabeth Marks" w:date="2021-04-27T05:35:00Z">
              <w:rPr>
                <w:rFonts w:ascii="Times New Roman" w:hAnsi="Times New Roman" w:cs="Times New Roman"/>
                <w:sz w:val="24"/>
                <w:szCs w:val="24"/>
              </w:rPr>
            </w:rPrChange>
          </w:rPr>
          <w:t xml:space="preserve">an instance of inequality </w:t>
        </w:r>
        <w:r w:rsidR="0047694E" w:rsidRPr="00D61E47">
          <w:rPr>
            <w:rFonts w:ascii="Times New Roman" w:hAnsi="Times New Roman" w:cs="Times New Roman"/>
            <w:sz w:val="24"/>
            <w:szCs w:val="24"/>
            <w:rPrChange w:id="1965" w:author="Elizabeth Marks" w:date="2021-04-27T05:35:00Z">
              <w:rPr>
                <w:rFonts w:ascii="Times New Roman" w:hAnsi="Times New Roman" w:cs="Times New Roman"/>
                <w:sz w:val="24"/>
                <w:szCs w:val="24"/>
              </w:rPr>
            </w:rPrChange>
          </w:rPr>
          <w:t>is observed</w:t>
        </w:r>
      </w:ins>
      <w:ins w:id="1966" w:author="Elizabeth Marks" w:date="2021-04-27T05:05:00Z">
        <w:r w:rsidR="005A1260" w:rsidRPr="00D61E47">
          <w:rPr>
            <w:rFonts w:ascii="Times New Roman" w:hAnsi="Times New Roman" w:cs="Times New Roman"/>
            <w:sz w:val="24"/>
            <w:szCs w:val="24"/>
            <w:rPrChange w:id="1967" w:author="Elizabeth Marks" w:date="2021-04-27T05:35:00Z">
              <w:rPr>
                <w:rFonts w:ascii="Times New Roman" w:hAnsi="Times New Roman" w:cs="Times New Roman"/>
                <w:sz w:val="24"/>
                <w:szCs w:val="24"/>
              </w:rPr>
            </w:rPrChange>
          </w:rPr>
          <w:t xml:space="preserve"> that </w:t>
        </w:r>
        <w:r w:rsidR="006D364C" w:rsidRPr="00D61E47">
          <w:rPr>
            <w:rFonts w:ascii="Times New Roman" w:hAnsi="Times New Roman" w:cs="Times New Roman"/>
            <w:sz w:val="24"/>
            <w:szCs w:val="24"/>
            <w:rPrChange w:id="1968" w:author="Elizabeth Marks" w:date="2021-04-27T05:35:00Z">
              <w:rPr>
                <w:rFonts w:ascii="Times New Roman" w:hAnsi="Times New Roman" w:cs="Times New Roman"/>
                <w:sz w:val="24"/>
                <w:szCs w:val="24"/>
              </w:rPr>
            </w:rPrChange>
          </w:rPr>
          <w:t>treatments</w:t>
        </w:r>
        <w:r w:rsidR="005A1260" w:rsidRPr="00D61E47">
          <w:rPr>
            <w:rFonts w:ascii="Times New Roman" w:hAnsi="Times New Roman" w:cs="Times New Roman"/>
            <w:sz w:val="24"/>
            <w:szCs w:val="24"/>
            <w:rPrChange w:id="1969" w:author="Elizabeth Marks" w:date="2021-04-27T05:35:00Z">
              <w:rPr>
                <w:rFonts w:ascii="Times New Roman" w:hAnsi="Times New Roman" w:cs="Times New Roman"/>
                <w:sz w:val="24"/>
                <w:szCs w:val="24"/>
              </w:rPr>
            </w:rPrChange>
          </w:rPr>
          <w:t xml:space="preserve"> </w:t>
        </w:r>
        <w:r w:rsidR="006D364C" w:rsidRPr="00D61E47">
          <w:rPr>
            <w:rFonts w:ascii="Times New Roman" w:hAnsi="Times New Roman" w:cs="Times New Roman"/>
            <w:sz w:val="24"/>
            <w:szCs w:val="24"/>
            <w:rPrChange w:id="1970" w:author="Elizabeth Marks" w:date="2021-04-27T05:35:00Z">
              <w:rPr>
                <w:rFonts w:ascii="Times New Roman" w:hAnsi="Times New Roman" w:cs="Times New Roman"/>
                <w:sz w:val="24"/>
                <w:szCs w:val="24"/>
              </w:rPr>
            </w:rPrChange>
          </w:rPr>
          <w:t>a system</w:t>
        </w:r>
      </w:ins>
      <w:ins w:id="1971" w:author="Elizabeth Marks" w:date="2021-04-27T05:00:00Z">
        <w:r w:rsidR="0047694E" w:rsidRPr="00D61E47">
          <w:rPr>
            <w:rFonts w:ascii="Times New Roman" w:hAnsi="Times New Roman" w:cs="Times New Roman"/>
            <w:sz w:val="24"/>
            <w:szCs w:val="24"/>
            <w:rPrChange w:id="1972" w:author="Elizabeth Marks" w:date="2021-04-27T05:35:00Z">
              <w:rPr>
                <w:rFonts w:ascii="Times New Roman" w:hAnsi="Times New Roman" w:cs="Times New Roman"/>
                <w:sz w:val="24"/>
                <w:szCs w:val="24"/>
              </w:rPr>
            </w:rPrChange>
          </w:rPr>
          <w:t>, p</w:t>
        </w:r>
      </w:ins>
      <w:ins w:id="1973" w:author="Elizabeth Marks" w:date="2021-04-27T05:01:00Z">
        <w:r w:rsidR="0047694E" w:rsidRPr="00D61E47">
          <w:rPr>
            <w:rFonts w:ascii="Times New Roman" w:hAnsi="Times New Roman" w:cs="Times New Roman"/>
            <w:sz w:val="24"/>
            <w:szCs w:val="24"/>
            <w:rPrChange w:id="1974" w:author="Elizabeth Marks" w:date="2021-04-27T05:35:00Z">
              <w:rPr>
                <w:rFonts w:ascii="Times New Roman" w:hAnsi="Times New Roman" w:cs="Times New Roman"/>
                <w:sz w:val="24"/>
                <w:szCs w:val="24"/>
              </w:rPr>
            </w:rPrChange>
          </w:rPr>
          <w:t>eople lean on complementary stereotypes of the victim to justify the unfair treatment</w:t>
        </w:r>
      </w:ins>
      <w:ins w:id="1975" w:author="Elizabeth Marks" w:date="2021-04-27T05:33:00Z">
        <w:r w:rsidR="00DA40CC" w:rsidRPr="00D61E47">
          <w:rPr>
            <w:rFonts w:ascii="Times New Roman" w:hAnsi="Times New Roman" w:cs="Times New Roman"/>
            <w:sz w:val="24"/>
            <w:szCs w:val="24"/>
            <w:rPrChange w:id="1976" w:author="Elizabeth Marks" w:date="2021-04-27T05:35:00Z">
              <w:rPr>
                <w:rFonts w:ascii="Times New Roman" w:hAnsi="Times New Roman" w:cs="Times New Roman"/>
                <w:sz w:val="24"/>
                <w:szCs w:val="24"/>
              </w:rPr>
            </w:rPrChange>
          </w:rPr>
          <w:t>,</w:t>
        </w:r>
      </w:ins>
      <w:ins w:id="1977" w:author="Elizabeth Marks" w:date="2021-04-27T05:01:00Z">
        <w:r w:rsidR="0047694E" w:rsidRPr="00D61E47">
          <w:rPr>
            <w:rFonts w:ascii="Times New Roman" w:hAnsi="Times New Roman" w:cs="Times New Roman"/>
            <w:sz w:val="24"/>
            <w:szCs w:val="24"/>
            <w:rPrChange w:id="1978" w:author="Elizabeth Marks" w:date="2021-04-27T05:35:00Z">
              <w:rPr>
                <w:rFonts w:ascii="Times New Roman" w:hAnsi="Times New Roman" w:cs="Times New Roman"/>
                <w:sz w:val="24"/>
                <w:szCs w:val="24"/>
              </w:rPr>
            </w:rPrChange>
          </w:rPr>
          <w:t xml:space="preserve"> they </w:t>
        </w:r>
        <w:proofErr w:type="gramStart"/>
        <w:r w:rsidR="0047694E" w:rsidRPr="00D61E47">
          <w:rPr>
            <w:rFonts w:ascii="Times New Roman" w:hAnsi="Times New Roman" w:cs="Times New Roman"/>
            <w:sz w:val="24"/>
            <w:szCs w:val="24"/>
            <w:rPrChange w:id="1979" w:author="Elizabeth Marks" w:date="2021-04-27T05:35:00Z">
              <w:rPr>
                <w:rFonts w:ascii="Times New Roman" w:hAnsi="Times New Roman" w:cs="Times New Roman"/>
                <w:sz w:val="24"/>
                <w:szCs w:val="24"/>
              </w:rPr>
            </w:rPrChange>
          </w:rPr>
          <w:t>obser</w:t>
        </w:r>
        <w:r w:rsidR="00DB7AAE" w:rsidRPr="00D61E47">
          <w:rPr>
            <w:rFonts w:ascii="Times New Roman" w:hAnsi="Times New Roman" w:cs="Times New Roman"/>
            <w:sz w:val="24"/>
            <w:szCs w:val="24"/>
            <w:rPrChange w:id="1980" w:author="Elizabeth Marks" w:date="2021-04-27T05:35:00Z">
              <w:rPr>
                <w:rFonts w:ascii="Times New Roman" w:hAnsi="Times New Roman" w:cs="Times New Roman"/>
                <w:sz w:val="24"/>
                <w:szCs w:val="24"/>
              </w:rPr>
            </w:rPrChange>
          </w:rPr>
          <w:t>ve</w:t>
        </w:r>
      </w:ins>
      <w:ins w:id="1981" w:author="Elizabeth Marks" w:date="2021-04-27T05:10:00Z">
        <w:r w:rsidR="00A217B9" w:rsidRPr="00D61E47">
          <w:rPr>
            <w:rFonts w:ascii="Times New Roman" w:hAnsi="Times New Roman" w:cs="Times New Roman"/>
            <w:sz w:val="24"/>
            <w:szCs w:val="24"/>
            <w:rPrChange w:id="1982" w:author="Elizabeth Marks" w:date="2021-04-27T05:35:00Z">
              <w:rPr>
                <w:rFonts w:ascii="Times New Roman" w:hAnsi="Times New Roman" w:cs="Times New Roman"/>
                <w:sz w:val="24"/>
                <w:szCs w:val="24"/>
              </w:rPr>
            </w:rPrChange>
          </w:rPr>
          <w:t xml:space="preserve">  (</w:t>
        </w:r>
        <w:proofErr w:type="gramEnd"/>
        <w:r w:rsidR="00A217B9" w:rsidRPr="00D61E47">
          <w:rPr>
            <w:rFonts w:ascii="Times New Roman" w:hAnsi="Times New Roman" w:cs="Times New Roman"/>
            <w:sz w:val="24"/>
            <w:szCs w:val="24"/>
            <w:rPrChange w:id="1983" w:author="Elizabeth Marks" w:date="2021-04-27T05:35:00Z">
              <w:rPr>
                <w:rFonts w:ascii="Times New Roman" w:hAnsi="Times New Roman" w:cs="Times New Roman"/>
                <w:sz w:val="24"/>
                <w:szCs w:val="24"/>
              </w:rPr>
            </w:rPrChange>
          </w:rPr>
          <w:t xml:space="preserve">Kay, </w:t>
        </w:r>
        <w:proofErr w:type="spellStart"/>
        <w:r w:rsidR="00A217B9" w:rsidRPr="00D61E47">
          <w:rPr>
            <w:rFonts w:ascii="Times New Roman" w:hAnsi="Times New Roman" w:cs="Times New Roman"/>
            <w:sz w:val="24"/>
            <w:szCs w:val="24"/>
            <w:rPrChange w:id="1984" w:author="Elizabeth Marks" w:date="2021-04-27T05:35:00Z">
              <w:rPr>
                <w:rFonts w:ascii="Times New Roman" w:hAnsi="Times New Roman" w:cs="Times New Roman"/>
                <w:sz w:val="24"/>
                <w:szCs w:val="24"/>
              </w:rPr>
            </w:rPrChange>
          </w:rPr>
          <w:t>Jost</w:t>
        </w:r>
        <w:proofErr w:type="spellEnd"/>
        <w:r w:rsidR="00A217B9" w:rsidRPr="00D61E47">
          <w:rPr>
            <w:rFonts w:ascii="Times New Roman" w:hAnsi="Times New Roman" w:cs="Times New Roman"/>
            <w:sz w:val="24"/>
            <w:szCs w:val="24"/>
            <w:rPrChange w:id="1985" w:author="Elizabeth Marks" w:date="2021-04-27T05:35:00Z">
              <w:rPr>
                <w:rFonts w:ascii="Times New Roman" w:hAnsi="Times New Roman" w:cs="Times New Roman"/>
                <w:sz w:val="24"/>
                <w:szCs w:val="24"/>
              </w:rPr>
            </w:rPrChange>
          </w:rPr>
          <w:t xml:space="preserve">, </w:t>
        </w:r>
        <w:proofErr w:type="spellStart"/>
        <w:r w:rsidR="00A217B9" w:rsidRPr="00D61E47">
          <w:rPr>
            <w:rFonts w:ascii="Times New Roman" w:hAnsi="Times New Roman" w:cs="Times New Roman"/>
            <w:sz w:val="24"/>
            <w:szCs w:val="24"/>
            <w:rPrChange w:id="1986" w:author="Elizabeth Marks" w:date="2021-04-27T05:35:00Z">
              <w:rPr>
                <w:rFonts w:ascii="Times New Roman" w:hAnsi="Times New Roman" w:cs="Times New Roman"/>
                <w:sz w:val="24"/>
                <w:szCs w:val="24"/>
              </w:rPr>
            </w:rPrChange>
          </w:rPr>
          <w:t>Mandisodza</w:t>
        </w:r>
        <w:proofErr w:type="spellEnd"/>
        <w:r w:rsidR="00A217B9" w:rsidRPr="00D61E47">
          <w:rPr>
            <w:rFonts w:ascii="Times New Roman" w:hAnsi="Times New Roman" w:cs="Times New Roman"/>
            <w:sz w:val="24"/>
            <w:szCs w:val="24"/>
            <w:rPrChange w:id="1987" w:author="Elizabeth Marks" w:date="2021-04-27T05:35:00Z">
              <w:rPr>
                <w:rFonts w:ascii="Times New Roman" w:hAnsi="Times New Roman" w:cs="Times New Roman"/>
                <w:sz w:val="24"/>
                <w:szCs w:val="24"/>
              </w:rPr>
            </w:rPrChange>
          </w:rPr>
          <w:t>, Sherman, Petrocelli &amp; Johnson, 2007)</w:t>
        </w:r>
      </w:ins>
      <w:ins w:id="1988" w:author="Elizabeth Marks" w:date="2021-04-27T05:01:00Z">
        <w:r w:rsidR="0047694E" w:rsidRPr="00D61E47">
          <w:rPr>
            <w:rFonts w:ascii="Times New Roman" w:hAnsi="Times New Roman" w:cs="Times New Roman"/>
            <w:sz w:val="24"/>
            <w:szCs w:val="24"/>
            <w:rPrChange w:id="1989" w:author="Elizabeth Marks" w:date="2021-04-27T05:35:00Z">
              <w:rPr>
                <w:rFonts w:ascii="Times New Roman" w:hAnsi="Times New Roman" w:cs="Times New Roman"/>
                <w:sz w:val="24"/>
                <w:szCs w:val="24"/>
              </w:rPr>
            </w:rPrChange>
          </w:rPr>
          <w:t xml:space="preserve">. </w:t>
        </w:r>
      </w:ins>
      <w:ins w:id="1990" w:author="Elizabeth Marks" w:date="2021-04-27T04:57:00Z">
        <w:r w:rsidR="00681E5D" w:rsidRPr="00D61E47">
          <w:rPr>
            <w:rFonts w:ascii="Times New Roman" w:hAnsi="Times New Roman" w:cs="Times New Roman"/>
            <w:sz w:val="24"/>
            <w:szCs w:val="24"/>
            <w:rPrChange w:id="1991" w:author="Elizabeth Marks" w:date="2021-04-27T05:35:00Z">
              <w:rPr>
                <w:rFonts w:ascii="Times New Roman" w:hAnsi="Times New Roman" w:cs="Times New Roman"/>
                <w:sz w:val="24"/>
                <w:szCs w:val="24"/>
              </w:rPr>
            </w:rPrChange>
          </w:rPr>
          <w:t xml:space="preserve"> </w:t>
        </w:r>
      </w:ins>
      <w:ins w:id="1992" w:author="Elizabeth Marks" w:date="2021-04-27T05:05:00Z">
        <w:r w:rsidR="006D364C" w:rsidRPr="00D61E47">
          <w:rPr>
            <w:rFonts w:ascii="Times New Roman" w:hAnsi="Times New Roman" w:cs="Times New Roman"/>
            <w:sz w:val="24"/>
            <w:szCs w:val="24"/>
            <w:rPrChange w:id="1993" w:author="Elizabeth Marks" w:date="2021-04-27T05:35:00Z">
              <w:rPr>
                <w:rFonts w:ascii="Times New Roman" w:hAnsi="Times New Roman" w:cs="Times New Roman"/>
                <w:sz w:val="24"/>
                <w:szCs w:val="24"/>
              </w:rPr>
            </w:rPrChange>
          </w:rPr>
          <w:t>This would suggest,</w:t>
        </w:r>
      </w:ins>
      <w:ins w:id="1994" w:author="Elizabeth Marks" w:date="2021-04-27T05:06:00Z">
        <w:r w:rsidR="006D364C" w:rsidRPr="00D61E47">
          <w:rPr>
            <w:rFonts w:ascii="Times New Roman" w:hAnsi="Times New Roman" w:cs="Times New Roman"/>
            <w:sz w:val="24"/>
            <w:szCs w:val="24"/>
            <w:rPrChange w:id="1995" w:author="Elizabeth Marks" w:date="2021-04-27T05:35:00Z">
              <w:rPr>
                <w:rFonts w:ascii="Times New Roman" w:hAnsi="Times New Roman" w:cs="Times New Roman"/>
                <w:sz w:val="24"/>
                <w:szCs w:val="24"/>
              </w:rPr>
            </w:rPrChange>
          </w:rPr>
          <w:t xml:space="preserve"> should an observer be asked to </w:t>
        </w:r>
        <w:r w:rsidR="00EE36BF" w:rsidRPr="00D61E47">
          <w:rPr>
            <w:rFonts w:ascii="Times New Roman" w:hAnsi="Times New Roman" w:cs="Times New Roman"/>
            <w:sz w:val="24"/>
            <w:szCs w:val="24"/>
            <w:rPrChange w:id="1996" w:author="Elizabeth Marks" w:date="2021-04-27T05:35:00Z">
              <w:rPr>
                <w:rFonts w:ascii="Times New Roman" w:hAnsi="Times New Roman" w:cs="Times New Roman"/>
                <w:sz w:val="24"/>
                <w:szCs w:val="24"/>
              </w:rPr>
            </w:rPrChange>
          </w:rPr>
          <w:t xml:space="preserve">evaluate the fairness of the situation that threatens their positive perception of the organization, they will </w:t>
        </w:r>
        <w:r w:rsidR="001C6DB1" w:rsidRPr="00D61E47">
          <w:rPr>
            <w:rFonts w:ascii="Times New Roman" w:hAnsi="Times New Roman" w:cs="Times New Roman"/>
            <w:sz w:val="24"/>
            <w:szCs w:val="24"/>
            <w:rPrChange w:id="1997" w:author="Elizabeth Marks" w:date="2021-04-27T05:35:00Z">
              <w:rPr>
                <w:rFonts w:ascii="Times New Roman" w:hAnsi="Times New Roman" w:cs="Times New Roman"/>
                <w:sz w:val="24"/>
                <w:szCs w:val="24"/>
              </w:rPr>
            </w:rPrChange>
          </w:rPr>
          <w:t>rely on stereotypes that</w:t>
        </w:r>
      </w:ins>
      <w:ins w:id="1998" w:author="Elizabeth Marks" w:date="2021-04-27T05:07:00Z">
        <w:r w:rsidR="001C6DB1" w:rsidRPr="00D61E47">
          <w:rPr>
            <w:rFonts w:ascii="Times New Roman" w:hAnsi="Times New Roman" w:cs="Times New Roman"/>
            <w:sz w:val="24"/>
            <w:szCs w:val="24"/>
            <w:rPrChange w:id="1999" w:author="Elizabeth Marks" w:date="2021-04-27T05:35:00Z">
              <w:rPr>
                <w:rFonts w:ascii="Times New Roman" w:hAnsi="Times New Roman" w:cs="Times New Roman"/>
                <w:sz w:val="24"/>
                <w:szCs w:val="24"/>
              </w:rPr>
            </w:rPrChange>
          </w:rPr>
          <w:t xml:space="preserve"> allow them to feel better about the outcomes the employee faces</w:t>
        </w:r>
      </w:ins>
      <w:ins w:id="2000" w:author="Elizabeth Marks" w:date="2021-04-27T05:33:00Z">
        <w:r w:rsidR="00DA40CC" w:rsidRPr="00D61E47">
          <w:rPr>
            <w:rFonts w:ascii="Times New Roman" w:hAnsi="Times New Roman" w:cs="Times New Roman"/>
            <w:sz w:val="24"/>
            <w:szCs w:val="24"/>
            <w:rPrChange w:id="2001" w:author="Elizabeth Marks" w:date="2021-04-27T05:35:00Z">
              <w:rPr>
                <w:rFonts w:ascii="Times New Roman" w:hAnsi="Times New Roman" w:cs="Times New Roman"/>
                <w:sz w:val="24"/>
                <w:szCs w:val="24"/>
              </w:rPr>
            </w:rPrChange>
          </w:rPr>
          <w:t>,</w:t>
        </w:r>
      </w:ins>
      <w:ins w:id="2002" w:author="Elizabeth Marks" w:date="2021-04-27T05:07:00Z">
        <w:r w:rsidR="001C6DB1" w:rsidRPr="00D61E47">
          <w:rPr>
            <w:rFonts w:ascii="Times New Roman" w:hAnsi="Times New Roman" w:cs="Times New Roman"/>
            <w:sz w:val="24"/>
            <w:szCs w:val="24"/>
            <w:rPrChange w:id="2003" w:author="Elizabeth Marks" w:date="2021-04-27T05:35:00Z">
              <w:rPr>
                <w:rFonts w:ascii="Times New Roman" w:hAnsi="Times New Roman" w:cs="Times New Roman"/>
                <w:sz w:val="24"/>
                <w:szCs w:val="24"/>
              </w:rPr>
            </w:rPrChange>
          </w:rPr>
          <w:t xml:space="preserve"> </w:t>
        </w:r>
        <w:r w:rsidR="009D51C1" w:rsidRPr="00D61E47">
          <w:rPr>
            <w:rFonts w:ascii="Times New Roman" w:hAnsi="Times New Roman" w:cs="Times New Roman"/>
            <w:sz w:val="24"/>
            <w:szCs w:val="24"/>
            <w:rPrChange w:id="2004" w:author="Elizabeth Marks" w:date="2021-04-27T05:35:00Z">
              <w:rPr>
                <w:rFonts w:ascii="Times New Roman" w:hAnsi="Times New Roman" w:cs="Times New Roman"/>
                <w:sz w:val="24"/>
                <w:szCs w:val="24"/>
              </w:rPr>
            </w:rPrChange>
          </w:rPr>
          <w:t>thus creating a bias towards perceiving the outcome as fair in the face of unfair treatment.</w:t>
        </w:r>
      </w:ins>
    </w:p>
    <w:p w14:paraId="250EC569" w14:textId="4EEA5E05" w:rsidR="00E45937" w:rsidRPr="00D61E47" w:rsidRDefault="00A300F8">
      <w:pPr>
        <w:spacing w:line="480" w:lineRule="auto"/>
        <w:ind w:firstLine="720"/>
        <w:rPr>
          <w:ins w:id="2005" w:author="Elizabeth Marks" w:date="2021-04-27T03:42:00Z"/>
          <w:rFonts w:ascii="Times New Roman" w:hAnsi="Times New Roman" w:cs="Times New Roman"/>
          <w:b/>
          <w:sz w:val="24"/>
          <w:szCs w:val="24"/>
          <w:rPrChange w:id="2006" w:author="Elizabeth Marks" w:date="2021-04-27T05:35:00Z">
            <w:rPr>
              <w:ins w:id="2007" w:author="Elizabeth Marks" w:date="2021-04-27T03:42:00Z"/>
              <w:rFonts w:ascii="Times New Roman" w:hAnsi="Times New Roman" w:cs="Times New Roman"/>
              <w:b/>
              <w:sz w:val="24"/>
              <w:szCs w:val="24"/>
            </w:rPr>
          </w:rPrChange>
        </w:rPr>
      </w:pPr>
      <w:ins w:id="2008" w:author="Elizabeth Marks" w:date="2021-04-27T03:41:00Z">
        <w:r w:rsidRPr="00D61E47">
          <w:rPr>
            <w:rFonts w:ascii="Times New Roman" w:hAnsi="Times New Roman" w:cs="Times New Roman"/>
            <w:b/>
            <w:sz w:val="24"/>
            <w:szCs w:val="24"/>
            <w:rPrChange w:id="2009" w:author="Elizabeth Marks" w:date="2021-04-27T05:35:00Z">
              <w:rPr>
                <w:rFonts w:ascii="Times New Roman" w:hAnsi="Times New Roman" w:cs="Times New Roman"/>
                <w:b/>
                <w:sz w:val="24"/>
                <w:szCs w:val="24"/>
              </w:rPr>
            </w:rPrChange>
          </w:rPr>
          <w:t xml:space="preserve">Exploitation in the </w:t>
        </w:r>
      </w:ins>
      <w:ins w:id="2010" w:author="Elizabeth Marks" w:date="2021-04-27T03:42:00Z">
        <w:r w:rsidR="004B7943" w:rsidRPr="00D61E47">
          <w:rPr>
            <w:rFonts w:ascii="Times New Roman" w:hAnsi="Times New Roman" w:cs="Times New Roman"/>
            <w:b/>
            <w:sz w:val="24"/>
            <w:szCs w:val="24"/>
            <w:rPrChange w:id="2011" w:author="Elizabeth Marks" w:date="2021-04-27T05:35:00Z">
              <w:rPr>
                <w:rFonts w:ascii="Times New Roman" w:hAnsi="Times New Roman" w:cs="Times New Roman"/>
                <w:b/>
                <w:sz w:val="24"/>
                <w:szCs w:val="24"/>
              </w:rPr>
            </w:rPrChange>
          </w:rPr>
          <w:t>Technology Firms</w:t>
        </w:r>
      </w:ins>
    </w:p>
    <w:p w14:paraId="0E3840C1" w14:textId="51B7C241" w:rsidR="0060574B" w:rsidRPr="00D61E47" w:rsidDel="00AB1C99" w:rsidRDefault="00DB5E14" w:rsidP="008514EA">
      <w:pPr>
        <w:spacing w:line="480" w:lineRule="auto"/>
        <w:ind w:firstLine="720"/>
        <w:rPr>
          <w:del w:id="2012" w:author="Elizabeth Marks" w:date="2021-02-21T22:19:00Z"/>
          <w:rFonts w:ascii="Times New Roman" w:hAnsi="Times New Roman" w:cs="Times New Roman"/>
          <w:bCs/>
          <w:sz w:val="24"/>
          <w:szCs w:val="24"/>
          <w:rPrChange w:id="2013" w:author="Elizabeth Marks" w:date="2021-04-27T05:35:00Z">
            <w:rPr>
              <w:del w:id="2014" w:author="Elizabeth Marks" w:date="2021-02-21T22:19:00Z"/>
              <w:lang w:val="en-US"/>
            </w:rPr>
          </w:rPrChange>
        </w:rPr>
        <w:pPrChange w:id="2015" w:author="Elizabeth Marks" w:date="2021-04-27T04:50:00Z">
          <w:pPr/>
        </w:pPrChange>
      </w:pPr>
      <w:ins w:id="2016" w:author="Elizabeth Marks" w:date="2021-04-27T03:43:00Z">
        <w:r w:rsidRPr="00D61E47">
          <w:rPr>
            <w:rFonts w:ascii="Times New Roman" w:hAnsi="Times New Roman" w:cs="Times New Roman"/>
            <w:bCs/>
            <w:sz w:val="24"/>
            <w:szCs w:val="24"/>
            <w:rPrChange w:id="2017" w:author="Elizabeth Marks" w:date="2021-04-27T05:35:00Z">
              <w:rPr>
                <w:rFonts w:ascii="Times New Roman" w:hAnsi="Times New Roman" w:cs="Times New Roman"/>
                <w:bCs/>
                <w:sz w:val="24"/>
                <w:szCs w:val="24"/>
              </w:rPr>
            </w:rPrChange>
          </w:rPr>
          <w:lastRenderedPageBreak/>
          <w:t>S</w:t>
        </w:r>
      </w:ins>
      <w:ins w:id="2018" w:author="Elizabeth Marks" w:date="2021-04-27T03:42:00Z">
        <w:r w:rsidR="004B7943" w:rsidRPr="00D61E47">
          <w:rPr>
            <w:rFonts w:ascii="Times New Roman" w:hAnsi="Times New Roman" w:cs="Times New Roman"/>
            <w:bCs/>
            <w:sz w:val="24"/>
            <w:szCs w:val="24"/>
            <w:rPrChange w:id="2019" w:author="Elizabeth Marks" w:date="2021-04-27T05:35:00Z">
              <w:rPr>
                <w:rFonts w:ascii="Times New Roman" w:hAnsi="Times New Roman" w:cs="Times New Roman"/>
                <w:bCs/>
                <w:sz w:val="24"/>
                <w:szCs w:val="24"/>
              </w:rPr>
            </w:rPrChange>
          </w:rPr>
          <w:t xml:space="preserve">ystem Justification Theory raises concerns over the </w:t>
        </w:r>
      </w:ins>
      <w:ins w:id="2020" w:author="Elizabeth Marks" w:date="2021-04-27T03:43:00Z">
        <w:r w:rsidRPr="00D61E47">
          <w:rPr>
            <w:rFonts w:ascii="Times New Roman" w:hAnsi="Times New Roman" w:cs="Times New Roman"/>
            <w:bCs/>
            <w:sz w:val="24"/>
            <w:szCs w:val="24"/>
            <w:rPrChange w:id="2021" w:author="Elizabeth Marks" w:date="2021-04-27T05:35:00Z">
              <w:rPr>
                <w:rFonts w:ascii="Times New Roman" w:hAnsi="Times New Roman" w:cs="Times New Roman"/>
                <w:bCs/>
                <w:sz w:val="24"/>
                <w:szCs w:val="24"/>
              </w:rPr>
            </w:rPrChange>
          </w:rPr>
          <w:t>justification of exploitation of employees</w:t>
        </w:r>
      </w:ins>
      <w:ins w:id="2022" w:author="Elizabeth Marks" w:date="2021-04-27T05:33:00Z">
        <w:r w:rsidR="00DA40CC" w:rsidRPr="00D61E47">
          <w:rPr>
            <w:rFonts w:ascii="Times New Roman" w:hAnsi="Times New Roman" w:cs="Times New Roman"/>
            <w:bCs/>
            <w:sz w:val="24"/>
            <w:szCs w:val="24"/>
            <w:rPrChange w:id="2023" w:author="Elizabeth Marks" w:date="2021-04-27T05:35:00Z">
              <w:rPr>
                <w:rFonts w:ascii="Times New Roman" w:hAnsi="Times New Roman" w:cs="Times New Roman"/>
                <w:bCs/>
                <w:sz w:val="24"/>
                <w:szCs w:val="24"/>
              </w:rPr>
            </w:rPrChange>
          </w:rPr>
          <w:t>,</w:t>
        </w:r>
      </w:ins>
      <w:ins w:id="2024" w:author="Elizabeth Marks" w:date="2021-04-27T03:43:00Z">
        <w:r w:rsidRPr="00D61E47">
          <w:rPr>
            <w:rFonts w:ascii="Times New Roman" w:hAnsi="Times New Roman" w:cs="Times New Roman"/>
            <w:bCs/>
            <w:sz w:val="24"/>
            <w:szCs w:val="24"/>
            <w:rPrChange w:id="2025" w:author="Elizabeth Marks" w:date="2021-04-27T05:35:00Z">
              <w:rPr>
                <w:rFonts w:ascii="Times New Roman" w:hAnsi="Times New Roman" w:cs="Times New Roman"/>
                <w:bCs/>
                <w:sz w:val="24"/>
                <w:szCs w:val="24"/>
              </w:rPr>
            </w:rPrChange>
          </w:rPr>
          <w:t xml:space="preserve"> </w:t>
        </w:r>
      </w:ins>
      <w:ins w:id="2026" w:author="Elizabeth Marks" w:date="2021-04-27T03:44:00Z">
        <w:r w:rsidR="00B9148C" w:rsidRPr="00D61E47">
          <w:rPr>
            <w:rFonts w:ascii="Times New Roman" w:hAnsi="Times New Roman" w:cs="Times New Roman"/>
            <w:bCs/>
            <w:sz w:val="24"/>
            <w:szCs w:val="24"/>
            <w:rPrChange w:id="2027" w:author="Elizabeth Marks" w:date="2021-04-27T05:35:00Z">
              <w:rPr>
                <w:rFonts w:ascii="Times New Roman" w:hAnsi="Times New Roman" w:cs="Times New Roman"/>
                <w:bCs/>
                <w:sz w:val="24"/>
                <w:szCs w:val="24"/>
              </w:rPr>
            </w:rPrChange>
          </w:rPr>
          <w:t xml:space="preserve">and </w:t>
        </w:r>
        <w:r w:rsidR="00F32698" w:rsidRPr="00D61E47">
          <w:rPr>
            <w:rFonts w:ascii="Times New Roman" w:hAnsi="Times New Roman" w:cs="Times New Roman"/>
            <w:bCs/>
            <w:sz w:val="24"/>
            <w:szCs w:val="24"/>
            <w:rPrChange w:id="2028" w:author="Elizabeth Marks" w:date="2021-04-27T05:35:00Z">
              <w:rPr>
                <w:rFonts w:ascii="Times New Roman" w:hAnsi="Times New Roman" w:cs="Times New Roman"/>
                <w:bCs/>
                <w:sz w:val="24"/>
                <w:szCs w:val="24"/>
              </w:rPr>
            </w:rPrChange>
          </w:rPr>
          <w:t xml:space="preserve">this has been discussed mainly within the context of </w:t>
        </w:r>
        <w:r w:rsidR="00120D47" w:rsidRPr="00D61E47">
          <w:rPr>
            <w:rFonts w:ascii="Times New Roman" w:hAnsi="Times New Roman" w:cs="Times New Roman"/>
            <w:bCs/>
            <w:sz w:val="24"/>
            <w:szCs w:val="24"/>
            <w:rPrChange w:id="2029" w:author="Elizabeth Marks" w:date="2021-04-27T05:35:00Z">
              <w:rPr>
                <w:rFonts w:ascii="Times New Roman" w:hAnsi="Times New Roman" w:cs="Times New Roman"/>
                <w:bCs/>
                <w:sz w:val="24"/>
                <w:szCs w:val="24"/>
              </w:rPr>
            </w:rPrChange>
          </w:rPr>
          <w:t xml:space="preserve">working </w:t>
        </w:r>
      </w:ins>
      <w:ins w:id="2030" w:author="Elizabeth Marks" w:date="2021-04-27T03:45:00Z">
        <w:r w:rsidR="00120D47" w:rsidRPr="00D61E47">
          <w:rPr>
            <w:rFonts w:ascii="Times New Roman" w:hAnsi="Times New Roman" w:cs="Times New Roman"/>
            <w:bCs/>
            <w:sz w:val="24"/>
            <w:szCs w:val="24"/>
            <w:rPrChange w:id="2031" w:author="Elizabeth Marks" w:date="2021-04-27T05:35:00Z">
              <w:rPr>
                <w:rFonts w:ascii="Times New Roman" w:hAnsi="Times New Roman" w:cs="Times New Roman"/>
                <w:bCs/>
                <w:sz w:val="24"/>
                <w:szCs w:val="24"/>
              </w:rPr>
            </w:rPrChange>
          </w:rPr>
          <w:t>uncompensated overtime to meet presumably unfair work expectations should they require more tha</w:t>
        </w:r>
      </w:ins>
      <w:ins w:id="2032" w:author="Elizabeth Marks" w:date="2021-04-27T05:33:00Z">
        <w:r w:rsidR="00DA40CC" w:rsidRPr="00D61E47">
          <w:rPr>
            <w:rFonts w:ascii="Times New Roman" w:hAnsi="Times New Roman" w:cs="Times New Roman"/>
            <w:bCs/>
            <w:sz w:val="24"/>
            <w:szCs w:val="24"/>
            <w:rPrChange w:id="2033" w:author="Elizabeth Marks" w:date="2021-04-27T05:35:00Z">
              <w:rPr>
                <w:rFonts w:ascii="Times New Roman" w:hAnsi="Times New Roman" w:cs="Times New Roman"/>
                <w:bCs/>
                <w:sz w:val="24"/>
                <w:szCs w:val="24"/>
              </w:rPr>
            </w:rPrChange>
          </w:rPr>
          <w:t>n</w:t>
        </w:r>
      </w:ins>
      <w:ins w:id="2034" w:author="Elizabeth Marks" w:date="2021-04-27T03:45:00Z">
        <w:r w:rsidR="00120D47" w:rsidRPr="00D61E47">
          <w:rPr>
            <w:rFonts w:ascii="Times New Roman" w:hAnsi="Times New Roman" w:cs="Times New Roman"/>
            <w:bCs/>
            <w:sz w:val="24"/>
            <w:szCs w:val="24"/>
            <w:rPrChange w:id="2035" w:author="Elizabeth Marks" w:date="2021-04-27T05:35:00Z">
              <w:rPr>
                <w:rFonts w:ascii="Times New Roman" w:hAnsi="Times New Roman" w:cs="Times New Roman"/>
                <w:bCs/>
                <w:sz w:val="24"/>
                <w:szCs w:val="24"/>
              </w:rPr>
            </w:rPrChange>
          </w:rPr>
          <w:t xml:space="preserve"> 40 hours for salaried workers to complete</w:t>
        </w:r>
      </w:ins>
      <w:ins w:id="2036" w:author="Elizabeth Marks" w:date="2021-04-27T04:03:00Z">
        <w:r w:rsidR="00A06D4D" w:rsidRPr="00D61E47">
          <w:rPr>
            <w:rFonts w:ascii="Times New Roman" w:hAnsi="Times New Roman" w:cs="Times New Roman"/>
            <w:bCs/>
            <w:sz w:val="24"/>
            <w:szCs w:val="24"/>
            <w:rPrChange w:id="2037" w:author="Elizabeth Marks" w:date="2021-04-27T05:35:00Z">
              <w:rPr>
                <w:rFonts w:ascii="Times New Roman" w:hAnsi="Times New Roman" w:cs="Times New Roman"/>
                <w:bCs/>
                <w:sz w:val="24"/>
                <w:szCs w:val="24"/>
              </w:rPr>
            </w:rPrChange>
          </w:rPr>
          <w:t xml:space="preserve"> (</w:t>
        </w:r>
        <w:r w:rsidR="00A06D4D" w:rsidRPr="00D61E47">
          <w:rPr>
            <w:rFonts w:ascii="Times New Roman" w:hAnsi="Times New Roman" w:cs="Times New Roman"/>
            <w:bCs/>
            <w:sz w:val="24"/>
            <w:szCs w:val="24"/>
            <w:rPrChange w:id="2038" w:author="Elizabeth Marks" w:date="2021-04-27T05:35:00Z">
              <w:rPr>
                <w:rFonts w:ascii="Times New Roman" w:hAnsi="Times New Roman" w:cs="Times New Roman"/>
                <w:bCs/>
                <w:sz w:val="24"/>
                <w:szCs w:val="24"/>
              </w:rPr>
            </w:rPrChange>
          </w:rPr>
          <w:t>Kim, Campbell, Shepherd &amp; Kay, 2019)</w:t>
        </w:r>
        <w:r w:rsidR="00A06D4D" w:rsidRPr="00D61E47">
          <w:rPr>
            <w:rFonts w:ascii="Times New Roman" w:hAnsi="Times New Roman" w:cs="Times New Roman"/>
            <w:bCs/>
            <w:sz w:val="24"/>
            <w:szCs w:val="24"/>
            <w:rPrChange w:id="2039" w:author="Elizabeth Marks" w:date="2021-04-27T05:35:00Z">
              <w:rPr>
                <w:rFonts w:ascii="Times New Roman" w:hAnsi="Times New Roman" w:cs="Times New Roman"/>
                <w:bCs/>
                <w:sz w:val="24"/>
                <w:szCs w:val="24"/>
              </w:rPr>
            </w:rPrChange>
          </w:rPr>
          <w:t>.</w:t>
        </w:r>
      </w:ins>
      <w:ins w:id="2040" w:author="Elizabeth Marks" w:date="2021-04-27T03:45:00Z">
        <w:r w:rsidR="00120D47" w:rsidRPr="00D61E47">
          <w:rPr>
            <w:rFonts w:ascii="Times New Roman" w:hAnsi="Times New Roman" w:cs="Times New Roman"/>
            <w:bCs/>
            <w:sz w:val="24"/>
            <w:szCs w:val="24"/>
            <w:rPrChange w:id="2041" w:author="Elizabeth Marks" w:date="2021-04-27T05:35:00Z">
              <w:rPr>
                <w:rFonts w:ascii="Times New Roman" w:hAnsi="Times New Roman" w:cs="Times New Roman"/>
                <w:bCs/>
                <w:sz w:val="24"/>
                <w:szCs w:val="24"/>
              </w:rPr>
            </w:rPrChange>
          </w:rPr>
          <w:t xml:space="preserve"> </w:t>
        </w:r>
      </w:ins>
      <w:ins w:id="2042" w:author="Elizabeth Marks" w:date="2021-04-27T04:14:00Z">
        <w:r w:rsidR="00822EFF" w:rsidRPr="00D61E47">
          <w:rPr>
            <w:rFonts w:ascii="Times New Roman" w:hAnsi="Times New Roman" w:cs="Times New Roman"/>
            <w:bCs/>
            <w:sz w:val="24"/>
            <w:szCs w:val="24"/>
            <w:rPrChange w:id="2043" w:author="Elizabeth Marks" w:date="2021-04-27T05:35:00Z">
              <w:rPr>
                <w:rFonts w:ascii="Times New Roman" w:hAnsi="Times New Roman" w:cs="Times New Roman"/>
                <w:bCs/>
                <w:sz w:val="24"/>
                <w:szCs w:val="24"/>
              </w:rPr>
            </w:rPrChange>
          </w:rPr>
          <w:t>Fairness-based accounts of exploitation state that exploitation occurs when an individual is insufficiently compensated for the work they are asked to perform</w:t>
        </w:r>
        <w:r w:rsidR="00CF6D80" w:rsidRPr="00D61E47">
          <w:rPr>
            <w:rFonts w:ascii="Times New Roman" w:hAnsi="Times New Roman" w:cs="Times New Roman"/>
            <w:bCs/>
            <w:sz w:val="24"/>
            <w:szCs w:val="24"/>
            <w:rPrChange w:id="2044" w:author="Elizabeth Marks" w:date="2021-04-27T05:35:00Z">
              <w:rPr>
                <w:rFonts w:ascii="Times New Roman" w:hAnsi="Times New Roman" w:cs="Times New Roman"/>
                <w:bCs/>
                <w:sz w:val="24"/>
                <w:szCs w:val="24"/>
              </w:rPr>
            </w:rPrChange>
          </w:rPr>
          <w:t xml:space="preserve"> (</w:t>
        </w:r>
      </w:ins>
      <w:proofErr w:type="spellStart"/>
      <w:ins w:id="2045" w:author="Elizabeth Marks" w:date="2021-04-27T04:15:00Z">
        <w:r w:rsidR="00E65DD8" w:rsidRPr="00D61E47">
          <w:rPr>
            <w:rFonts w:ascii="Times New Roman" w:hAnsi="Times New Roman" w:cs="Times New Roman"/>
            <w:bCs/>
            <w:sz w:val="24"/>
            <w:szCs w:val="24"/>
            <w:rPrChange w:id="2046" w:author="Elizabeth Marks" w:date="2021-04-27T05:35:00Z">
              <w:rPr>
                <w:rFonts w:ascii="Times New Roman" w:hAnsi="Times New Roman" w:cs="Times New Roman"/>
                <w:bCs/>
                <w:sz w:val="24"/>
                <w:szCs w:val="24"/>
              </w:rPr>
            </w:rPrChange>
          </w:rPr>
          <w:fldChar w:fldCharType="begin"/>
        </w:r>
        <w:r w:rsidR="00E65DD8" w:rsidRPr="00D61E47">
          <w:rPr>
            <w:rFonts w:ascii="Times New Roman" w:hAnsi="Times New Roman" w:cs="Times New Roman"/>
            <w:bCs/>
            <w:sz w:val="24"/>
            <w:szCs w:val="24"/>
            <w:rPrChange w:id="2047" w:author="Elizabeth Marks" w:date="2021-04-27T05:35:00Z">
              <w:rPr>
                <w:rFonts w:ascii="Times New Roman" w:hAnsi="Times New Roman" w:cs="Times New Roman"/>
                <w:bCs/>
                <w:sz w:val="24"/>
                <w:szCs w:val="24"/>
              </w:rPr>
            </w:rPrChange>
          </w:rPr>
          <w:instrText xml:space="preserve"> HYPERLINK "https://www.cambridge.org/core/journals/social-philosophy-and-policy/article/abs/structural-exploitation/CF9FC090DC3B9B02E886C97E2A208CC3" </w:instrText>
        </w:r>
        <w:r w:rsidR="00E65DD8" w:rsidRPr="00D61E47">
          <w:rPr>
            <w:rFonts w:ascii="Times New Roman" w:hAnsi="Times New Roman" w:cs="Times New Roman"/>
            <w:bCs/>
            <w:sz w:val="24"/>
            <w:szCs w:val="24"/>
            <w:rPrChange w:id="2048" w:author="Elizabeth Marks" w:date="2021-04-27T05:35:00Z">
              <w:rPr>
                <w:rFonts w:ascii="Times New Roman" w:hAnsi="Times New Roman" w:cs="Times New Roman"/>
                <w:bCs/>
                <w:sz w:val="24"/>
                <w:szCs w:val="24"/>
              </w:rPr>
            </w:rPrChange>
          </w:rPr>
        </w:r>
        <w:r w:rsidR="00E65DD8" w:rsidRPr="00D61E47">
          <w:rPr>
            <w:rFonts w:ascii="Times New Roman" w:hAnsi="Times New Roman" w:cs="Times New Roman"/>
            <w:bCs/>
            <w:sz w:val="24"/>
            <w:szCs w:val="24"/>
            <w:rPrChange w:id="2049" w:author="Elizabeth Marks" w:date="2021-04-27T05:35:00Z">
              <w:rPr>
                <w:rFonts w:ascii="Times New Roman" w:hAnsi="Times New Roman" w:cs="Times New Roman"/>
                <w:bCs/>
                <w:sz w:val="24"/>
                <w:szCs w:val="24"/>
              </w:rPr>
            </w:rPrChange>
          </w:rPr>
          <w:fldChar w:fldCharType="separate"/>
        </w:r>
        <w:r w:rsidR="00CF6D80" w:rsidRPr="00D61E47">
          <w:rPr>
            <w:rStyle w:val="Hyperlink"/>
            <w:rFonts w:ascii="Times New Roman" w:hAnsi="Times New Roman" w:cs="Times New Roman"/>
            <w:bCs/>
            <w:sz w:val="24"/>
            <w:szCs w:val="24"/>
            <w:rPrChange w:id="2050" w:author="Elizabeth Marks" w:date="2021-04-27T05:35:00Z">
              <w:rPr>
                <w:rStyle w:val="Hyperlink"/>
                <w:rFonts w:ascii="Times New Roman" w:hAnsi="Times New Roman" w:cs="Times New Roman"/>
                <w:bCs/>
                <w:sz w:val="24"/>
                <w:szCs w:val="24"/>
              </w:rPr>
            </w:rPrChange>
          </w:rPr>
          <w:t>Zwolinski</w:t>
        </w:r>
        <w:proofErr w:type="spellEnd"/>
        <w:r w:rsidR="00CF6D80" w:rsidRPr="00D61E47">
          <w:rPr>
            <w:rStyle w:val="Hyperlink"/>
            <w:rFonts w:ascii="Times New Roman" w:hAnsi="Times New Roman" w:cs="Times New Roman"/>
            <w:bCs/>
            <w:sz w:val="24"/>
            <w:szCs w:val="24"/>
            <w:rPrChange w:id="2051" w:author="Elizabeth Marks" w:date="2021-04-27T05:35:00Z">
              <w:rPr>
                <w:rStyle w:val="Hyperlink"/>
                <w:rFonts w:ascii="Times New Roman" w:hAnsi="Times New Roman" w:cs="Times New Roman"/>
                <w:bCs/>
                <w:sz w:val="24"/>
                <w:szCs w:val="24"/>
              </w:rPr>
            </w:rPrChange>
          </w:rPr>
          <w:t>, 2012)</w:t>
        </w:r>
        <w:r w:rsidR="00822EFF" w:rsidRPr="00D61E47">
          <w:rPr>
            <w:rStyle w:val="Hyperlink"/>
            <w:rFonts w:ascii="Times New Roman" w:hAnsi="Times New Roman" w:cs="Times New Roman"/>
            <w:bCs/>
            <w:sz w:val="24"/>
            <w:szCs w:val="24"/>
            <w:rPrChange w:id="2052" w:author="Elizabeth Marks" w:date="2021-04-27T05:35:00Z">
              <w:rPr>
                <w:rStyle w:val="Hyperlink"/>
                <w:rFonts w:ascii="Times New Roman" w:hAnsi="Times New Roman" w:cs="Times New Roman"/>
                <w:bCs/>
                <w:sz w:val="24"/>
                <w:szCs w:val="24"/>
              </w:rPr>
            </w:rPrChange>
          </w:rPr>
          <w:t>.</w:t>
        </w:r>
        <w:r w:rsidR="00E65DD8" w:rsidRPr="00D61E47">
          <w:rPr>
            <w:rFonts w:ascii="Times New Roman" w:hAnsi="Times New Roman" w:cs="Times New Roman"/>
            <w:bCs/>
            <w:sz w:val="24"/>
            <w:szCs w:val="24"/>
            <w:rPrChange w:id="2053" w:author="Elizabeth Marks" w:date="2021-04-27T05:35:00Z">
              <w:rPr>
                <w:rFonts w:ascii="Times New Roman" w:hAnsi="Times New Roman" w:cs="Times New Roman"/>
                <w:bCs/>
                <w:sz w:val="24"/>
                <w:szCs w:val="24"/>
              </w:rPr>
            </w:rPrChange>
          </w:rPr>
          <w:fldChar w:fldCharType="end"/>
        </w:r>
      </w:ins>
      <w:ins w:id="2054" w:author="Elizabeth Marks" w:date="2021-04-27T04:14:00Z">
        <w:r w:rsidR="00822EFF" w:rsidRPr="00D61E47">
          <w:rPr>
            <w:rFonts w:ascii="Times New Roman" w:hAnsi="Times New Roman" w:cs="Times New Roman"/>
            <w:bCs/>
            <w:sz w:val="24"/>
            <w:szCs w:val="24"/>
            <w:rPrChange w:id="2055" w:author="Elizabeth Marks" w:date="2021-04-27T05:35:00Z">
              <w:rPr>
                <w:rFonts w:ascii="Times New Roman" w:hAnsi="Times New Roman" w:cs="Times New Roman"/>
                <w:bCs/>
                <w:sz w:val="24"/>
                <w:szCs w:val="24"/>
              </w:rPr>
            </w:rPrChange>
          </w:rPr>
          <w:t xml:space="preserve"> </w:t>
        </w:r>
      </w:ins>
      <w:ins w:id="2056" w:author="Elizabeth Marks" w:date="2021-04-27T03:46:00Z">
        <w:r w:rsidR="00E556D0" w:rsidRPr="00D61E47">
          <w:rPr>
            <w:rFonts w:ascii="Times New Roman" w:hAnsi="Times New Roman" w:cs="Times New Roman"/>
            <w:bCs/>
            <w:sz w:val="24"/>
            <w:szCs w:val="24"/>
            <w:rPrChange w:id="2057" w:author="Elizabeth Marks" w:date="2021-04-27T05:35:00Z">
              <w:rPr>
                <w:rFonts w:ascii="Times New Roman" w:hAnsi="Times New Roman" w:cs="Times New Roman"/>
                <w:bCs/>
                <w:sz w:val="24"/>
                <w:szCs w:val="24"/>
              </w:rPr>
            </w:rPrChange>
          </w:rPr>
          <w:t xml:space="preserve">The </w:t>
        </w:r>
      </w:ins>
      <w:ins w:id="2058" w:author="Elizabeth Marks" w:date="2021-04-27T03:47:00Z">
        <w:r w:rsidR="00572CCD" w:rsidRPr="00D61E47">
          <w:rPr>
            <w:rFonts w:ascii="Times New Roman" w:hAnsi="Times New Roman" w:cs="Times New Roman"/>
            <w:bCs/>
            <w:sz w:val="24"/>
            <w:szCs w:val="24"/>
            <w:rPrChange w:id="2059" w:author="Elizabeth Marks" w:date="2021-04-27T05:35:00Z">
              <w:rPr>
                <w:rFonts w:ascii="Times New Roman" w:hAnsi="Times New Roman" w:cs="Times New Roman"/>
                <w:bCs/>
                <w:sz w:val="24"/>
                <w:szCs w:val="24"/>
              </w:rPr>
            </w:rPrChange>
          </w:rPr>
          <w:t xml:space="preserve">concept of exploitation itself </w:t>
        </w:r>
        <w:r w:rsidR="00472A64" w:rsidRPr="00D61E47">
          <w:rPr>
            <w:rFonts w:ascii="Times New Roman" w:hAnsi="Times New Roman" w:cs="Times New Roman"/>
            <w:bCs/>
            <w:sz w:val="24"/>
            <w:szCs w:val="24"/>
            <w:rPrChange w:id="2060" w:author="Elizabeth Marks" w:date="2021-04-27T05:35:00Z">
              <w:rPr>
                <w:rFonts w:ascii="Times New Roman" w:hAnsi="Times New Roman" w:cs="Times New Roman"/>
                <w:bCs/>
                <w:sz w:val="24"/>
                <w:szCs w:val="24"/>
              </w:rPr>
            </w:rPrChange>
          </w:rPr>
          <w:t xml:space="preserve">is subjective in that </w:t>
        </w:r>
        <w:r w:rsidR="00C56F84" w:rsidRPr="00D61E47">
          <w:rPr>
            <w:rFonts w:ascii="Times New Roman" w:hAnsi="Times New Roman" w:cs="Times New Roman"/>
            <w:bCs/>
            <w:sz w:val="24"/>
            <w:szCs w:val="24"/>
            <w:rPrChange w:id="2061" w:author="Elizabeth Marks" w:date="2021-04-27T05:35:00Z">
              <w:rPr>
                <w:rFonts w:ascii="Times New Roman" w:hAnsi="Times New Roman" w:cs="Times New Roman"/>
                <w:bCs/>
                <w:sz w:val="24"/>
                <w:szCs w:val="24"/>
              </w:rPr>
            </w:rPrChange>
          </w:rPr>
          <w:t xml:space="preserve">multiple observers of </w:t>
        </w:r>
      </w:ins>
      <w:ins w:id="2062" w:author="Elizabeth Marks" w:date="2021-04-27T03:48:00Z">
        <w:r w:rsidR="00C56F84" w:rsidRPr="00D61E47">
          <w:rPr>
            <w:rFonts w:ascii="Times New Roman" w:hAnsi="Times New Roman" w:cs="Times New Roman"/>
            <w:bCs/>
            <w:sz w:val="24"/>
            <w:szCs w:val="24"/>
            <w:rPrChange w:id="2063" w:author="Elizabeth Marks" w:date="2021-04-27T05:35:00Z">
              <w:rPr>
                <w:rFonts w:ascii="Times New Roman" w:hAnsi="Times New Roman" w:cs="Times New Roman"/>
                <w:bCs/>
                <w:sz w:val="24"/>
                <w:szCs w:val="24"/>
              </w:rPr>
            </w:rPrChange>
          </w:rPr>
          <w:t>an event could have varying beliefs as to whether the treatment of a worker was exploitative or not depending on their understanding of the term</w:t>
        </w:r>
      </w:ins>
      <w:ins w:id="2064" w:author="Elizabeth Marks" w:date="2021-04-27T03:56:00Z">
        <w:r w:rsidR="00907FAA" w:rsidRPr="00D61E47">
          <w:rPr>
            <w:rFonts w:ascii="Times New Roman" w:hAnsi="Times New Roman" w:cs="Times New Roman"/>
            <w:bCs/>
            <w:sz w:val="24"/>
            <w:szCs w:val="24"/>
            <w:rPrChange w:id="2065" w:author="Elizabeth Marks" w:date="2021-04-27T05:35:00Z">
              <w:rPr>
                <w:rFonts w:ascii="Times New Roman" w:hAnsi="Times New Roman" w:cs="Times New Roman"/>
                <w:bCs/>
                <w:sz w:val="24"/>
                <w:szCs w:val="24"/>
              </w:rPr>
            </w:rPrChange>
          </w:rPr>
          <w:t>, interpretation of event</w:t>
        </w:r>
      </w:ins>
      <w:ins w:id="2066" w:author="Elizabeth Marks" w:date="2021-04-27T03:48:00Z">
        <w:r w:rsidR="00C56F84" w:rsidRPr="00D61E47">
          <w:rPr>
            <w:rFonts w:ascii="Times New Roman" w:hAnsi="Times New Roman" w:cs="Times New Roman"/>
            <w:bCs/>
            <w:sz w:val="24"/>
            <w:szCs w:val="24"/>
            <w:rPrChange w:id="2067" w:author="Elizabeth Marks" w:date="2021-04-27T05:35:00Z">
              <w:rPr>
                <w:rFonts w:ascii="Times New Roman" w:hAnsi="Times New Roman" w:cs="Times New Roman"/>
                <w:bCs/>
                <w:sz w:val="24"/>
                <w:szCs w:val="24"/>
              </w:rPr>
            </w:rPrChange>
          </w:rPr>
          <w:t xml:space="preserve"> and </w:t>
        </w:r>
        <w:r w:rsidR="003F0321" w:rsidRPr="00D61E47">
          <w:rPr>
            <w:rFonts w:ascii="Times New Roman" w:hAnsi="Times New Roman" w:cs="Times New Roman"/>
            <w:bCs/>
            <w:sz w:val="24"/>
            <w:szCs w:val="24"/>
            <w:rPrChange w:id="2068" w:author="Elizabeth Marks" w:date="2021-04-27T05:35:00Z">
              <w:rPr>
                <w:rFonts w:ascii="Times New Roman" w:hAnsi="Times New Roman" w:cs="Times New Roman"/>
                <w:bCs/>
                <w:sz w:val="24"/>
                <w:szCs w:val="24"/>
              </w:rPr>
            </w:rPrChange>
          </w:rPr>
          <w:t>belief of what is fair</w:t>
        </w:r>
      </w:ins>
      <w:ins w:id="2069" w:author="Elizabeth Marks" w:date="2021-04-27T03:56:00Z">
        <w:r w:rsidR="007C481E" w:rsidRPr="00D61E47">
          <w:rPr>
            <w:rFonts w:ascii="Times New Roman" w:hAnsi="Times New Roman" w:cs="Times New Roman"/>
            <w:bCs/>
            <w:sz w:val="24"/>
            <w:szCs w:val="24"/>
            <w:rPrChange w:id="2070" w:author="Elizabeth Marks" w:date="2021-04-27T05:35:00Z">
              <w:rPr>
                <w:rFonts w:ascii="Times New Roman" w:hAnsi="Times New Roman" w:cs="Times New Roman"/>
                <w:bCs/>
                <w:sz w:val="24"/>
                <w:szCs w:val="24"/>
              </w:rPr>
            </w:rPrChange>
          </w:rPr>
          <w:t xml:space="preserve"> (</w:t>
        </w:r>
        <w:r w:rsidR="007C481E" w:rsidRPr="00D61E47">
          <w:rPr>
            <w:rFonts w:ascii="Times New Roman" w:hAnsi="Times New Roman" w:cs="Times New Roman"/>
            <w:bCs/>
            <w:sz w:val="24"/>
            <w:szCs w:val="24"/>
            <w:rPrChange w:id="2071" w:author="Elizabeth Marks" w:date="2021-04-27T05:35:00Z">
              <w:rPr>
                <w:rFonts w:ascii="Times New Roman" w:hAnsi="Times New Roman" w:cs="Times New Roman"/>
                <w:bCs/>
                <w:sz w:val="24"/>
                <w:szCs w:val="24"/>
              </w:rPr>
            </w:rPrChange>
          </w:rPr>
          <w:fldChar w:fldCharType="begin"/>
        </w:r>
        <w:r w:rsidR="007C481E" w:rsidRPr="00D61E47">
          <w:rPr>
            <w:rFonts w:ascii="Times New Roman" w:hAnsi="Times New Roman" w:cs="Times New Roman"/>
            <w:bCs/>
            <w:sz w:val="24"/>
            <w:szCs w:val="24"/>
            <w:rPrChange w:id="2072" w:author="Elizabeth Marks" w:date="2021-04-27T05:35:00Z">
              <w:rPr>
                <w:rFonts w:ascii="Times New Roman" w:hAnsi="Times New Roman" w:cs="Times New Roman"/>
                <w:bCs/>
                <w:sz w:val="24"/>
                <w:szCs w:val="24"/>
              </w:rPr>
            </w:rPrChange>
          </w:rPr>
          <w:instrText xml:space="preserve"> HYPERLINK "https://www.jstor.org/stable/23562053?seq=3#metadata_info_tab_contents" </w:instrText>
        </w:r>
        <w:r w:rsidR="007C481E" w:rsidRPr="00D61E47">
          <w:rPr>
            <w:rFonts w:ascii="Times New Roman" w:hAnsi="Times New Roman" w:cs="Times New Roman"/>
            <w:bCs/>
            <w:sz w:val="24"/>
            <w:szCs w:val="24"/>
            <w:rPrChange w:id="2073" w:author="Elizabeth Marks" w:date="2021-04-27T05:35:00Z">
              <w:rPr>
                <w:rFonts w:ascii="Times New Roman" w:hAnsi="Times New Roman" w:cs="Times New Roman"/>
                <w:bCs/>
                <w:sz w:val="24"/>
                <w:szCs w:val="24"/>
              </w:rPr>
            </w:rPrChange>
          </w:rPr>
        </w:r>
        <w:r w:rsidR="007C481E" w:rsidRPr="00D61E47">
          <w:rPr>
            <w:rFonts w:ascii="Times New Roman" w:hAnsi="Times New Roman" w:cs="Times New Roman"/>
            <w:bCs/>
            <w:sz w:val="24"/>
            <w:szCs w:val="24"/>
            <w:rPrChange w:id="2074" w:author="Elizabeth Marks" w:date="2021-04-27T05:35:00Z">
              <w:rPr>
                <w:rFonts w:ascii="Times New Roman" w:hAnsi="Times New Roman" w:cs="Times New Roman"/>
                <w:bCs/>
                <w:sz w:val="24"/>
                <w:szCs w:val="24"/>
              </w:rPr>
            </w:rPrChange>
          </w:rPr>
          <w:fldChar w:fldCharType="separate"/>
        </w:r>
        <w:r w:rsidR="007C481E" w:rsidRPr="00D61E47">
          <w:rPr>
            <w:rStyle w:val="Hyperlink"/>
            <w:rFonts w:ascii="Times New Roman" w:hAnsi="Times New Roman" w:cs="Times New Roman"/>
            <w:bCs/>
            <w:sz w:val="24"/>
            <w:szCs w:val="24"/>
            <w:rPrChange w:id="2075" w:author="Elizabeth Marks" w:date="2021-04-27T05:35:00Z">
              <w:rPr>
                <w:rStyle w:val="Hyperlink"/>
                <w:rFonts w:ascii="Times New Roman" w:hAnsi="Times New Roman" w:cs="Times New Roman"/>
                <w:bCs/>
                <w:sz w:val="24"/>
                <w:szCs w:val="24"/>
              </w:rPr>
            </w:rPrChange>
          </w:rPr>
          <w:t>Shelby, 2002)</w:t>
        </w:r>
        <w:r w:rsidR="003F0321" w:rsidRPr="00D61E47">
          <w:rPr>
            <w:rStyle w:val="Hyperlink"/>
            <w:rFonts w:ascii="Times New Roman" w:hAnsi="Times New Roman" w:cs="Times New Roman"/>
            <w:bCs/>
            <w:sz w:val="24"/>
            <w:szCs w:val="24"/>
            <w:rPrChange w:id="2076" w:author="Elizabeth Marks" w:date="2021-04-27T05:35:00Z">
              <w:rPr>
                <w:rStyle w:val="Hyperlink"/>
                <w:rFonts w:ascii="Times New Roman" w:hAnsi="Times New Roman" w:cs="Times New Roman"/>
                <w:bCs/>
                <w:sz w:val="24"/>
                <w:szCs w:val="24"/>
              </w:rPr>
            </w:rPrChange>
          </w:rPr>
          <w:t>.</w:t>
        </w:r>
        <w:r w:rsidR="007C481E" w:rsidRPr="00D61E47">
          <w:rPr>
            <w:rFonts w:ascii="Times New Roman" w:hAnsi="Times New Roman" w:cs="Times New Roman"/>
            <w:bCs/>
            <w:sz w:val="24"/>
            <w:szCs w:val="24"/>
            <w:rPrChange w:id="2077" w:author="Elizabeth Marks" w:date="2021-04-27T05:35:00Z">
              <w:rPr>
                <w:rFonts w:ascii="Times New Roman" w:hAnsi="Times New Roman" w:cs="Times New Roman"/>
                <w:bCs/>
                <w:sz w:val="24"/>
                <w:szCs w:val="24"/>
              </w:rPr>
            </w:rPrChange>
          </w:rPr>
          <w:fldChar w:fldCharType="end"/>
        </w:r>
      </w:ins>
      <w:ins w:id="2078" w:author="Elizabeth Marks" w:date="2021-04-27T03:48:00Z">
        <w:r w:rsidR="003F0321" w:rsidRPr="00D61E47">
          <w:rPr>
            <w:rFonts w:ascii="Times New Roman" w:hAnsi="Times New Roman" w:cs="Times New Roman"/>
            <w:bCs/>
            <w:sz w:val="24"/>
            <w:szCs w:val="24"/>
            <w:rPrChange w:id="2079" w:author="Elizabeth Marks" w:date="2021-04-27T05:35:00Z">
              <w:rPr>
                <w:rFonts w:ascii="Times New Roman" w:hAnsi="Times New Roman" w:cs="Times New Roman"/>
                <w:bCs/>
                <w:sz w:val="24"/>
                <w:szCs w:val="24"/>
              </w:rPr>
            </w:rPrChange>
          </w:rPr>
          <w:t xml:space="preserve"> </w:t>
        </w:r>
      </w:ins>
      <w:ins w:id="2080" w:author="Elizabeth Marks" w:date="2021-04-27T03:49:00Z">
        <w:r w:rsidR="00240483" w:rsidRPr="00D61E47">
          <w:rPr>
            <w:rFonts w:ascii="Times New Roman" w:hAnsi="Times New Roman" w:cs="Times New Roman"/>
            <w:bCs/>
            <w:sz w:val="24"/>
            <w:szCs w:val="24"/>
            <w:rPrChange w:id="2081" w:author="Elizabeth Marks" w:date="2021-04-27T05:35:00Z">
              <w:rPr>
                <w:rFonts w:ascii="Times New Roman" w:hAnsi="Times New Roman" w:cs="Times New Roman"/>
                <w:bCs/>
                <w:sz w:val="24"/>
                <w:szCs w:val="24"/>
              </w:rPr>
            </w:rPrChange>
          </w:rPr>
          <w:t xml:space="preserve">As such, </w:t>
        </w:r>
      </w:ins>
      <w:ins w:id="2082" w:author="Elizabeth Marks" w:date="2021-04-27T03:50:00Z">
        <w:r w:rsidR="00622F36" w:rsidRPr="00D61E47">
          <w:rPr>
            <w:rFonts w:ascii="Times New Roman" w:hAnsi="Times New Roman" w:cs="Times New Roman"/>
            <w:bCs/>
            <w:sz w:val="24"/>
            <w:szCs w:val="24"/>
            <w:rPrChange w:id="2083" w:author="Elizabeth Marks" w:date="2021-04-27T05:35:00Z">
              <w:rPr>
                <w:rFonts w:ascii="Times New Roman" w:hAnsi="Times New Roman" w:cs="Times New Roman"/>
                <w:bCs/>
                <w:sz w:val="24"/>
                <w:szCs w:val="24"/>
              </w:rPr>
            </w:rPrChange>
          </w:rPr>
          <w:t>an argument</w:t>
        </w:r>
      </w:ins>
      <w:ins w:id="2084" w:author="Elizabeth Marks" w:date="2021-04-27T03:49:00Z">
        <w:r w:rsidR="00622F36" w:rsidRPr="00D61E47">
          <w:rPr>
            <w:rFonts w:ascii="Times New Roman" w:hAnsi="Times New Roman" w:cs="Times New Roman"/>
            <w:bCs/>
            <w:sz w:val="24"/>
            <w:szCs w:val="24"/>
            <w:rPrChange w:id="2085" w:author="Elizabeth Marks" w:date="2021-04-27T05:35:00Z">
              <w:rPr>
                <w:rFonts w:ascii="Times New Roman" w:hAnsi="Times New Roman" w:cs="Times New Roman"/>
                <w:bCs/>
                <w:sz w:val="24"/>
                <w:szCs w:val="24"/>
              </w:rPr>
            </w:rPrChange>
          </w:rPr>
          <w:t xml:space="preserve"> could be made that </w:t>
        </w:r>
      </w:ins>
      <w:ins w:id="2086" w:author="Elizabeth Marks" w:date="2021-04-27T03:50:00Z">
        <w:r w:rsidR="006611EA" w:rsidRPr="00D61E47">
          <w:rPr>
            <w:rFonts w:ascii="Times New Roman" w:hAnsi="Times New Roman" w:cs="Times New Roman"/>
            <w:bCs/>
            <w:sz w:val="24"/>
            <w:szCs w:val="24"/>
            <w:rPrChange w:id="2087" w:author="Elizabeth Marks" w:date="2021-04-27T05:35:00Z">
              <w:rPr>
                <w:rFonts w:ascii="Times New Roman" w:hAnsi="Times New Roman" w:cs="Times New Roman"/>
                <w:bCs/>
                <w:sz w:val="24"/>
                <w:szCs w:val="24"/>
              </w:rPr>
            </w:rPrChange>
          </w:rPr>
          <w:t xml:space="preserve">employees are not being exploited when being </w:t>
        </w:r>
        <w:r w:rsidR="002D7EEE" w:rsidRPr="00D61E47">
          <w:rPr>
            <w:rFonts w:ascii="Times New Roman" w:hAnsi="Times New Roman" w:cs="Times New Roman"/>
            <w:bCs/>
            <w:sz w:val="24"/>
            <w:szCs w:val="24"/>
            <w:rPrChange w:id="2088" w:author="Elizabeth Marks" w:date="2021-04-27T05:35:00Z">
              <w:rPr>
                <w:rFonts w:ascii="Times New Roman" w:hAnsi="Times New Roman" w:cs="Times New Roman"/>
                <w:bCs/>
                <w:sz w:val="24"/>
                <w:szCs w:val="24"/>
              </w:rPr>
            </w:rPrChange>
          </w:rPr>
          <w:t xml:space="preserve">asked to work more hours </w:t>
        </w:r>
      </w:ins>
      <w:ins w:id="2089" w:author="Elizabeth Marks" w:date="2021-04-27T03:51:00Z">
        <w:r w:rsidR="002D7EEE" w:rsidRPr="00D61E47">
          <w:rPr>
            <w:rFonts w:ascii="Times New Roman" w:hAnsi="Times New Roman" w:cs="Times New Roman"/>
            <w:bCs/>
            <w:sz w:val="24"/>
            <w:szCs w:val="24"/>
            <w:rPrChange w:id="2090" w:author="Elizabeth Marks" w:date="2021-04-27T05:35:00Z">
              <w:rPr>
                <w:rFonts w:ascii="Times New Roman" w:hAnsi="Times New Roman" w:cs="Times New Roman"/>
                <w:bCs/>
                <w:sz w:val="24"/>
                <w:szCs w:val="24"/>
              </w:rPr>
            </w:rPrChange>
          </w:rPr>
          <w:t xml:space="preserve">either directly or </w:t>
        </w:r>
        <w:r w:rsidR="004E1D78" w:rsidRPr="00D61E47">
          <w:rPr>
            <w:rFonts w:ascii="Times New Roman" w:hAnsi="Times New Roman" w:cs="Times New Roman"/>
            <w:bCs/>
            <w:sz w:val="24"/>
            <w:szCs w:val="24"/>
            <w:rPrChange w:id="2091" w:author="Elizabeth Marks" w:date="2021-04-27T05:35:00Z">
              <w:rPr>
                <w:rFonts w:ascii="Times New Roman" w:hAnsi="Times New Roman" w:cs="Times New Roman"/>
                <w:bCs/>
                <w:sz w:val="24"/>
                <w:szCs w:val="24"/>
              </w:rPr>
            </w:rPrChange>
          </w:rPr>
          <w:t>indirectly</w:t>
        </w:r>
        <w:r w:rsidR="002D7EEE" w:rsidRPr="00D61E47">
          <w:rPr>
            <w:rFonts w:ascii="Times New Roman" w:hAnsi="Times New Roman" w:cs="Times New Roman"/>
            <w:bCs/>
            <w:sz w:val="24"/>
            <w:szCs w:val="24"/>
            <w:rPrChange w:id="2092" w:author="Elizabeth Marks" w:date="2021-04-27T05:35:00Z">
              <w:rPr>
                <w:rFonts w:ascii="Times New Roman" w:hAnsi="Times New Roman" w:cs="Times New Roman"/>
                <w:bCs/>
                <w:sz w:val="24"/>
                <w:szCs w:val="24"/>
              </w:rPr>
            </w:rPrChange>
          </w:rPr>
          <w:t xml:space="preserve"> (through </w:t>
        </w:r>
        <w:r w:rsidR="0021741B" w:rsidRPr="00D61E47">
          <w:rPr>
            <w:rFonts w:ascii="Times New Roman" w:hAnsi="Times New Roman" w:cs="Times New Roman"/>
            <w:bCs/>
            <w:sz w:val="24"/>
            <w:szCs w:val="24"/>
            <w:rPrChange w:id="2093" w:author="Elizabeth Marks" w:date="2021-04-27T05:35:00Z">
              <w:rPr>
                <w:rFonts w:ascii="Times New Roman" w:hAnsi="Times New Roman" w:cs="Times New Roman"/>
                <w:bCs/>
                <w:sz w:val="24"/>
                <w:szCs w:val="24"/>
              </w:rPr>
            </w:rPrChange>
          </w:rPr>
          <w:t>work objectives and deadlines that require more hours of work to b</w:t>
        </w:r>
      </w:ins>
      <w:ins w:id="2094" w:author="Elizabeth Marks" w:date="2021-04-27T05:33:00Z">
        <w:r w:rsidR="00CB381D" w:rsidRPr="00D61E47">
          <w:rPr>
            <w:rFonts w:ascii="Times New Roman" w:hAnsi="Times New Roman" w:cs="Times New Roman"/>
            <w:bCs/>
            <w:sz w:val="24"/>
            <w:szCs w:val="24"/>
            <w:rPrChange w:id="2095" w:author="Elizabeth Marks" w:date="2021-04-27T05:35:00Z">
              <w:rPr>
                <w:rFonts w:ascii="Times New Roman" w:hAnsi="Times New Roman" w:cs="Times New Roman"/>
                <w:bCs/>
                <w:sz w:val="24"/>
                <w:szCs w:val="24"/>
              </w:rPr>
            </w:rPrChange>
          </w:rPr>
          <w:t>e</w:t>
        </w:r>
      </w:ins>
      <w:ins w:id="2096" w:author="Elizabeth Marks" w:date="2021-04-27T03:51:00Z">
        <w:r w:rsidR="0021741B" w:rsidRPr="00D61E47">
          <w:rPr>
            <w:rFonts w:ascii="Times New Roman" w:hAnsi="Times New Roman" w:cs="Times New Roman"/>
            <w:bCs/>
            <w:sz w:val="24"/>
            <w:szCs w:val="24"/>
            <w:rPrChange w:id="2097" w:author="Elizabeth Marks" w:date="2021-04-27T05:35:00Z">
              <w:rPr>
                <w:rFonts w:ascii="Times New Roman" w:hAnsi="Times New Roman" w:cs="Times New Roman"/>
                <w:bCs/>
                <w:sz w:val="24"/>
                <w:szCs w:val="24"/>
              </w:rPr>
            </w:rPrChange>
          </w:rPr>
          <w:t xml:space="preserve"> completed</w:t>
        </w:r>
        <w:r w:rsidR="004E1D78" w:rsidRPr="00D61E47">
          <w:rPr>
            <w:rFonts w:ascii="Times New Roman" w:hAnsi="Times New Roman" w:cs="Times New Roman"/>
            <w:bCs/>
            <w:sz w:val="24"/>
            <w:szCs w:val="24"/>
            <w:rPrChange w:id="2098" w:author="Elizabeth Marks" w:date="2021-04-27T05:35:00Z">
              <w:rPr>
                <w:rFonts w:ascii="Times New Roman" w:hAnsi="Times New Roman" w:cs="Times New Roman"/>
                <w:bCs/>
                <w:sz w:val="24"/>
                <w:szCs w:val="24"/>
              </w:rPr>
            </w:rPrChange>
          </w:rPr>
          <w:t xml:space="preserve"> on time).</w:t>
        </w:r>
      </w:ins>
      <w:ins w:id="2099" w:author="Elizabeth Marks" w:date="2021-04-27T03:57:00Z">
        <w:r w:rsidR="00C90BA9" w:rsidRPr="00D61E47">
          <w:rPr>
            <w:rFonts w:ascii="Times New Roman" w:hAnsi="Times New Roman" w:cs="Times New Roman"/>
            <w:bCs/>
            <w:sz w:val="24"/>
            <w:szCs w:val="24"/>
            <w:rPrChange w:id="2100" w:author="Elizabeth Marks" w:date="2021-04-27T05:35:00Z">
              <w:rPr>
                <w:rFonts w:ascii="Times New Roman" w:hAnsi="Times New Roman" w:cs="Times New Roman"/>
                <w:bCs/>
                <w:sz w:val="24"/>
                <w:szCs w:val="24"/>
              </w:rPr>
            </w:rPrChange>
          </w:rPr>
          <w:t xml:space="preserve"> </w:t>
        </w:r>
        <w:r w:rsidR="008D388E" w:rsidRPr="00D61E47">
          <w:rPr>
            <w:rFonts w:ascii="Times New Roman" w:hAnsi="Times New Roman" w:cs="Times New Roman"/>
            <w:bCs/>
            <w:sz w:val="24"/>
            <w:szCs w:val="24"/>
            <w:rPrChange w:id="2101" w:author="Elizabeth Marks" w:date="2021-04-27T05:35:00Z">
              <w:rPr>
                <w:rFonts w:ascii="Times New Roman" w:hAnsi="Times New Roman" w:cs="Times New Roman"/>
                <w:bCs/>
                <w:sz w:val="24"/>
                <w:szCs w:val="24"/>
              </w:rPr>
            </w:rPrChange>
          </w:rPr>
          <w:t>With the operative word of the previo</w:t>
        </w:r>
      </w:ins>
      <w:ins w:id="2102" w:author="Elizabeth Marks" w:date="2021-04-27T03:58:00Z">
        <w:r w:rsidR="008D388E" w:rsidRPr="00D61E47">
          <w:rPr>
            <w:rFonts w:ascii="Times New Roman" w:hAnsi="Times New Roman" w:cs="Times New Roman"/>
            <w:bCs/>
            <w:sz w:val="24"/>
            <w:szCs w:val="24"/>
            <w:rPrChange w:id="2103" w:author="Elizabeth Marks" w:date="2021-04-27T05:35:00Z">
              <w:rPr>
                <w:rFonts w:ascii="Times New Roman" w:hAnsi="Times New Roman" w:cs="Times New Roman"/>
                <w:bCs/>
                <w:sz w:val="24"/>
                <w:szCs w:val="24"/>
              </w:rPr>
            </w:rPrChange>
          </w:rPr>
          <w:t xml:space="preserve">us statement being </w:t>
        </w:r>
      </w:ins>
      <w:ins w:id="2104" w:author="Elizabeth Marks" w:date="2021-04-27T05:26:00Z">
        <w:r w:rsidR="00A96077" w:rsidRPr="00D61E47">
          <w:rPr>
            <w:rFonts w:ascii="Times New Roman" w:hAnsi="Times New Roman" w:cs="Times New Roman"/>
            <w:bCs/>
            <w:sz w:val="24"/>
            <w:szCs w:val="24"/>
            <w:rPrChange w:id="2105" w:author="Elizabeth Marks" w:date="2021-04-27T05:35:00Z">
              <w:rPr>
                <w:rFonts w:ascii="Times New Roman" w:hAnsi="Times New Roman" w:cs="Times New Roman"/>
                <w:bCs/>
                <w:sz w:val="24"/>
                <w:szCs w:val="24"/>
              </w:rPr>
            </w:rPrChange>
          </w:rPr>
          <w:t>'</w:t>
        </w:r>
      </w:ins>
      <w:ins w:id="2106" w:author="Elizabeth Marks" w:date="2021-04-27T03:58:00Z">
        <w:r w:rsidR="008D388E" w:rsidRPr="00D61E47">
          <w:rPr>
            <w:rFonts w:ascii="Times New Roman" w:hAnsi="Times New Roman" w:cs="Times New Roman"/>
            <w:bCs/>
            <w:sz w:val="24"/>
            <w:szCs w:val="24"/>
            <w:rPrChange w:id="2107" w:author="Elizabeth Marks" w:date="2021-04-27T05:35:00Z">
              <w:rPr>
                <w:rFonts w:ascii="Times New Roman" w:hAnsi="Times New Roman" w:cs="Times New Roman"/>
                <w:bCs/>
                <w:sz w:val="24"/>
                <w:szCs w:val="24"/>
              </w:rPr>
            </w:rPrChange>
          </w:rPr>
          <w:t>asked</w:t>
        </w:r>
      </w:ins>
      <w:ins w:id="2108" w:author="Elizabeth Marks" w:date="2021-04-27T05:33:00Z">
        <w:r w:rsidR="00CB381D" w:rsidRPr="00D61E47">
          <w:rPr>
            <w:rFonts w:ascii="Times New Roman" w:hAnsi="Times New Roman" w:cs="Times New Roman"/>
            <w:bCs/>
            <w:sz w:val="24"/>
            <w:szCs w:val="24"/>
            <w:rPrChange w:id="2109" w:author="Elizabeth Marks" w:date="2021-04-27T05:35:00Z">
              <w:rPr>
                <w:rFonts w:ascii="Times New Roman" w:hAnsi="Times New Roman" w:cs="Times New Roman"/>
                <w:bCs/>
                <w:sz w:val="24"/>
                <w:szCs w:val="24"/>
              </w:rPr>
            </w:rPrChange>
          </w:rPr>
          <w:t>,'</w:t>
        </w:r>
      </w:ins>
      <w:ins w:id="2110" w:author="Elizabeth Marks" w:date="2021-04-27T03:58:00Z">
        <w:r w:rsidR="008D388E" w:rsidRPr="00D61E47">
          <w:rPr>
            <w:rFonts w:ascii="Times New Roman" w:hAnsi="Times New Roman" w:cs="Times New Roman"/>
            <w:bCs/>
            <w:sz w:val="24"/>
            <w:szCs w:val="24"/>
            <w:rPrChange w:id="2111" w:author="Elizabeth Marks" w:date="2021-04-27T05:35:00Z">
              <w:rPr>
                <w:rFonts w:ascii="Times New Roman" w:hAnsi="Times New Roman" w:cs="Times New Roman"/>
                <w:bCs/>
                <w:sz w:val="24"/>
                <w:szCs w:val="24"/>
              </w:rPr>
            </w:rPrChange>
          </w:rPr>
          <w:t xml:space="preserve"> if an employee is simply asked to </w:t>
        </w:r>
        <w:r w:rsidR="00A3704A" w:rsidRPr="00D61E47">
          <w:rPr>
            <w:rFonts w:ascii="Times New Roman" w:hAnsi="Times New Roman" w:cs="Times New Roman"/>
            <w:bCs/>
            <w:sz w:val="24"/>
            <w:szCs w:val="24"/>
            <w:rPrChange w:id="2112" w:author="Elizabeth Marks" w:date="2021-04-27T05:35:00Z">
              <w:rPr>
                <w:rFonts w:ascii="Times New Roman" w:hAnsi="Times New Roman" w:cs="Times New Roman"/>
                <w:bCs/>
                <w:sz w:val="24"/>
                <w:szCs w:val="24"/>
              </w:rPr>
            </w:rPrChange>
          </w:rPr>
          <w:t>carry out this behaviour</w:t>
        </w:r>
      </w:ins>
      <w:ins w:id="2113" w:author="Elizabeth Marks" w:date="2021-04-27T05:33:00Z">
        <w:r w:rsidR="00CB381D" w:rsidRPr="00D61E47">
          <w:rPr>
            <w:rFonts w:ascii="Times New Roman" w:hAnsi="Times New Roman" w:cs="Times New Roman"/>
            <w:bCs/>
            <w:sz w:val="24"/>
            <w:szCs w:val="24"/>
            <w:rPrChange w:id="2114" w:author="Elizabeth Marks" w:date="2021-04-27T05:35:00Z">
              <w:rPr>
                <w:rFonts w:ascii="Times New Roman" w:hAnsi="Times New Roman" w:cs="Times New Roman"/>
                <w:bCs/>
                <w:sz w:val="24"/>
                <w:szCs w:val="24"/>
              </w:rPr>
            </w:rPrChange>
          </w:rPr>
          <w:t>,</w:t>
        </w:r>
      </w:ins>
      <w:ins w:id="2115" w:author="Elizabeth Marks" w:date="2021-04-27T03:58:00Z">
        <w:r w:rsidR="00A3704A" w:rsidRPr="00D61E47">
          <w:rPr>
            <w:rFonts w:ascii="Times New Roman" w:hAnsi="Times New Roman" w:cs="Times New Roman"/>
            <w:bCs/>
            <w:sz w:val="24"/>
            <w:szCs w:val="24"/>
            <w:rPrChange w:id="2116" w:author="Elizabeth Marks" w:date="2021-04-27T05:35:00Z">
              <w:rPr>
                <w:rFonts w:ascii="Times New Roman" w:hAnsi="Times New Roman" w:cs="Times New Roman"/>
                <w:bCs/>
                <w:sz w:val="24"/>
                <w:szCs w:val="24"/>
              </w:rPr>
            </w:rPrChange>
          </w:rPr>
          <w:t xml:space="preserve"> then would that not imply they have the option of simply saying no? </w:t>
        </w:r>
      </w:ins>
      <w:ins w:id="2117" w:author="Elizabeth Marks" w:date="2021-04-27T03:59:00Z">
        <w:r w:rsidR="00FD0843" w:rsidRPr="00D61E47">
          <w:rPr>
            <w:rFonts w:ascii="Times New Roman" w:hAnsi="Times New Roman" w:cs="Times New Roman"/>
            <w:bCs/>
            <w:sz w:val="24"/>
            <w:szCs w:val="24"/>
            <w:rPrChange w:id="2118" w:author="Elizabeth Marks" w:date="2021-04-27T05:35:00Z">
              <w:rPr>
                <w:rFonts w:ascii="Times New Roman" w:hAnsi="Times New Roman" w:cs="Times New Roman"/>
                <w:bCs/>
                <w:sz w:val="24"/>
                <w:szCs w:val="24"/>
              </w:rPr>
            </w:rPrChange>
          </w:rPr>
          <w:t>In the context of a workplace</w:t>
        </w:r>
      </w:ins>
      <w:ins w:id="2119" w:author="Elizabeth Marks" w:date="2021-04-27T05:33:00Z">
        <w:r w:rsidR="00CB381D" w:rsidRPr="00D61E47">
          <w:rPr>
            <w:rFonts w:ascii="Times New Roman" w:hAnsi="Times New Roman" w:cs="Times New Roman"/>
            <w:bCs/>
            <w:sz w:val="24"/>
            <w:szCs w:val="24"/>
            <w:rPrChange w:id="2120" w:author="Elizabeth Marks" w:date="2021-04-27T05:35:00Z">
              <w:rPr>
                <w:rFonts w:ascii="Times New Roman" w:hAnsi="Times New Roman" w:cs="Times New Roman"/>
                <w:bCs/>
                <w:sz w:val="24"/>
                <w:szCs w:val="24"/>
              </w:rPr>
            </w:rPrChange>
          </w:rPr>
          <w:t>,</w:t>
        </w:r>
      </w:ins>
      <w:ins w:id="2121" w:author="Elizabeth Marks" w:date="2021-04-27T03:59:00Z">
        <w:r w:rsidR="00FD0843" w:rsidRPr="00D61E47">
          <w:rPr>
            <w:rFonts w:ascii="Times New Roman" w:hAnsi="Times New Roman" w:cs="Times New Roman"/>
            <w:bCs/>
            <w:sz w:val="24"/>
            <w:szCs w:val="24"/>
            <w:rPrChange w:id="2122" w:author="Elizabeth Marks" w:date="2021-04-27T05:35:00Z">
              <w:rPr>
                <w:rFonts w:ascii="Times New Roman" w:hAnsi="Times New Roman" w:cs="Times New Roman"/>
                <w:bCs/>
                <w:sz w:val="24"/>
                <w:szCs w:val="24"/>
              </w:rPr>
            </w:rPrChange>
          </w:rPr>
          <w:t xml:space="preserve"> there is a</w:t>
        </w:r>
        <w:r w:rsidR="00221D9F" w:rsidRPr="00D61E47">
          <w:rPr>
            <w:rFonts w:ascii="Times New Roman" w:hAnsi="Times New Roman" w:cs="Times New Roman"/>
            <w:bCs/>
            <w:sz w:val="24"/>
            <w:szCs w:val="24"/>
            <w:rPrChange w:id="2123" w:author="Elizabeth Marks" w:date="2021-04-27T05:35:00Z">
              <w:rPr>
                <w:rFonts w:ascii="Times New Roman" w:hAnsi="Times New Roman" w:cs="Times New Roman"/>
                <w:bCs/>
                <w:sz w:val="24"/>
                <w:szCs w:val="24"/>
              </w:rPr>
            </w:rPrChange>
          </w:rPr>
          <w:t>n inevitable power imbalance between the employee and the organization</w:t>
        </w:r>
      </w:ins>
      <w:ins w:id="2124" w:author="Elizabeth Marks" w:date="2021-04-27T05:33:00Z">
        <w:r w:rsidR="00CB381D" w:rsidRPr="00D61E47">
          <w:rPr>
            <w:rFonts w:ascii="Times New Roman" w:hAnsi="Times New Roman" w:cs="Times New Roman"/>
            <w:bCs/>
            <w:sz w:val="24"/>
            <w:szCs w:val="24"/>
            <w:rPrChange w:id="2125" w:author="Elizabeth Marks" w:date="2021-04-27T05:35:00Z">
              <w:rPr>
                <w:rFonts w:ascii="Times New Roman" w:hAnsi="Times New Roman" w:cs="Times New Roman"/>
                <w:bCs/>
                <w:sz w:val="24"/>
                <w:szCs w:val="24"/>
              </w:rPr>
            </w:rPrChange>
          </w:rPr>
          <w:t>'</w:t>
        </w:r>
      </w:ins>
      <w:ins w:id="2126" w:author="Elizabeth Marks" w:date="2021-04-27T03:59:00Z">
        <w:r w:rsidR="00221D9F" w:rsidRPr="00D61E47">
          <w:rPr>
            <w:rFonts w:ascii="Times New Roman" w:hAnsi="Times New Roman" w:cs="Times New Roman"/>
            <w:bCs/>
            <w:sz w:val="24"/>
            <w:szCs w:val="24"/>
            <w:rPrChange w:id="2127" w:author="Elizabeth Marks" w:date="2021-04-27T05:35:00Z">
              <w:rPr>
                <w:rFonts w:ascii="Times New Roman" w:hAnsi="Times New Roman" w:cs="Times New Roman"/>
                <w:bCs/>
                <w:sz w:val="24"/>
                <w:szCs w:val="24"/>
              </w:rPr>
            </w:rPrChange>
          </w:rPr>
          <w:t>s representative (likely a team</w:t>
        </w:r>
      </w:ins>
      <w:ins w:id="2128" w:author="Elizabeth Marks" w:date="2021-04-27T04:00:00Z">
        <w:r w:rsidR="00221D9F" w:rsidRPr="00D61E47">
          <w:rPr>
            <w:rFonts w:ascii="Times New Roman" w:hAnsi="Times New Roman" w:cs="Times New Roman"/>
            <w:bCs/>
            <w:sz w:val="24"/>
            <w:szCs w:val="24"/>
            <w:rPrChange w:id="2129" w:author="Elizabeth Marks" w:date="2021-04-27T05:35:00Z">
              <w:rPr>
                <w:rFonts w:ascii="Times New Roman" w:hAnsi="Times New Roman" w:cs="Times New Roman"/>
                <w:bCs/>
                <w:sz w:val="24"/>
                <w:szCs w:val="24"/>
              </w:rPr>
            </w:rPrChange>
          </w:rPr>
          <w:t xml:space="preserve"> lead or manager) who is making the request</w:t>
        </w:r>
        <w:r w:rsidR="0007200F" w:rsidRPr="00D61E47">
          <w:rPr>
            <w:rFonts w:ascii="Times New Roman" w:hAnsi="Times New Roman" w:cs="Times New Roman"/>
            <w:bCs/>
            <w:sz w:val="24"/>
            <w:szCs w:val="24"/>
            <w:rPrChange w:id="2130" w:author="Elizabeth Marks" w:date="2021-04-27T05:35:00Z">
              <w:rPr>
                <w:rFonts w:ascii="Times New Roman" w:hAnsi="Times New Roman" w:cs="Times New Roman"/>
                <w:bCs/>
                <w:sz w:val="24"/>
                <w:szCs w:val="24"/>
              </w:rPr>
            </w:rPrChange>
          </w:rPr>
          <w:t>. This power difference and the multitude of potent</w:t>
        </w:r>
      </w:ins>
      <w:ins w:id="2131" w:author="Elizabeth Marks" w:date="2021-04-27T04:01:00Z">
        <w:r w:rsidR="0007200F" w:rsidRPr="00D61E47">
          <w:rPr>
            <w:rFonts w:ascii="Times New Roman" w:hAnsi="Times New Roman" w:cs="Times New Roman"/>
            <w:bCs/>
            <w:sz w:val="24"/>
            <w:szCs w:val="24"/>
            <w:rPrChange w:id="2132" w:author="Elizabeth Marks" w:date="2021-04-27T05:35:00Z">
              <w:rPr>
                <w:rFonts w:ascii="Times New Roman" w:hAnsi="Times New Roman" w:cs="Times New Roman"/>
                <w:bCs/>
                <w:sz w:val="24"/>
                <w:szCs w:val="24"/>
              </w:rPr>
            </w:rPrChange>
          </w:rPr>
          <w:t xml:space="preserve">ial negative outcomes that an employee may worry </w:t>
        </w:r>
      </w:ins>
      <w:ins w:id="2133" w:author="Elizabeth Marks" w:date="2021-04-27T05:34:00Z">
        <w:r w:rsidR="00C509FD" w:rsidRPr="00D61E47">
          <w:rPr>
            <w:rFonts w:ascii="Times New Roman" w:hAnsi="Times New Roman" w:cs="Times New Roman"/>
            <w:bCs/>
            <w:sz w:val="24"/>
            <w:szCs w:val="24"/>
            <w:rPrChange w:id="2134" w:author="Elizabeth Marks" w:date="2021-04-27T05:35:00Z">
              <w:rPr>
                <w:rFonts w:ascii="Times New Roman" w:hAnsi="Times New Roman" w:cs="Times New Roman"/>
                <w:bCs/>
                <w:sz w:val="24"/>
                <w:szCs w:val="24"/>
              </w:rPr>
            </w:rPrChange>
          </w:rPr>
          <w:t xml:space="preserve">about </w:t>
        </w:r>
      </w:ins>
      <w:ins w:id="2135" w:author="Elizabeth Marks" w:date="2021-04-27T04:01:00Z">
        <w:r w:rsidR="0094123E" w:rsidRPr="00D61E47">
          <w:rPr>
            <w:rFonts w:ascii="Times New Roman" w:hAnsi="Times New Roman" w:cs="Times New Roman"/>
            <w:bCs/>
            <w:sz w:val="24"/>
            <w:szCs w:val="24"/>
            <w:rPrChange w:id="2136" w:author="Elizabeth Marks" w:date="2021-04-27T05:35:00Z">
              <w:rPr>
                <w:rFonts w:ascii="Times New Roman" w:hAnsi="Times New Roman" w:cs="Times New Roman"/>
                <w:bCs/>
                <w:sz w:val="24"/>
                <w:szCs w:val="24"/>
              </w:rPr>
            </w:rPrChange>
          </w:rPr>
          <w:t>could result f</w:t>
        </w:r>
      </w:ins>
      <w:ins w:id="2137" w:author="Elizabeth Marks" w:date="2021-04-27T05:34:00Z">
        <w:r w:rsidR="00C509FD" w:rsidRPr="00D61E47">
          <w:rPr>
            <w:rFonts w:ascii="Times New Roman" w:hAnsi="Times New Roman" w:cs="Times New Roman"/>
            <w:bCs/>
            <w:sz w:val="24"/>
            <w:szCs w:val="24"/>
            <w:rPrChange w:id="2138" w:author="Elizabeth Marks" w:date="2021-04-27T05:35:00Z">
              <w:rPr>
                <w:rFonts w:ascii="Times New Roman" w:hAnsi="Times New Roman" w:cs="Times New Roman"/>
                <w:bCs/>
                <w:sz w:val="24"/>
                <w:szCs w:val="24"/>
              </w:rPr>
            </w:rPrChange>
          </w:rPr>
          <w:t>rom</w:t>
        </w:r>
      </w:ins>
      <w:ins w:id="2139" w:author="Elizabeth Marks" w:date="2021-04-27T04:01:00Z">
        <w:r w:rsidR="0094123E" w:rsidRPr="00D61E47">
          <w:rPr>
            <w:rFonts w:ascii="Times New Roman" w:hAnsi="Times New Roman" w:cs="Times New Roman"/>
            <w:bCs/>
            <w:sz w:val="24"/>
            <w:szCs w:val="24"/>
            <w:rPrChange w:id="2140" w:author="Elizabeth Marks" w:date="2021-04-27T05:35:00Z">
              <w:rPr>
                <w:rFonts w:ascii="Times New Roman" w:hAnsi="Times New Roman" w:cs="Times New Roman"/>
                <w:bCs/>
                <w:sz w:val="24"/>
                <w:szCs w:val="24"/>
              </w:rPr>
            </w:rPrChange>
          </w:rPr>
          <w:t xml:space="preserve"> their refusal</w:t>
        </w:r>
        <w:r w:rsidR="00AE3A76" w:rsidRPr="00D61E47">
          <w:rPr>
            <w:rFonts w:ascii="Times New Roman" w:hAnsi="Times New Roman" w:cs="Times New Roman"/>
            <w:bCs/>
            <w:sz w:val="24"/>
            <w:szCs w:val="24"/>
            <w:rPrChange w:id="2141" w:author="Elizabeth Marks" w:date="2021-04-27T05:35:00Z">
              <w:rPr>
                <w:rFonts w:ascii="Times New Roman" w:hAnsi="Times New Roman" w:cs="Times New Roman"/>
                <w:bCs/>
                <w:sz w:val="24"/>
                <w:szCs w:val="24"/>
              </w:rPr>
            </w:rPrChange>
          </w:rPr>
          <w:t xml:space="preserve"> effectively </w:t>
        </w:r>
      </w:ins>
      <w:ins w:id="2142" w:author="Elizabeth Marks" w:date="2021-04-27T04:02:00Z">
        <w:r w:rsidR="001966FA" w:rsidRPr="00D61E47">
          <w:rPr>
            <w:rFonts w:ascii="Times New Roman" w:hAnsi="Times New Roman" w:cs="Times New Roman"/>
            <w:bCs/>
            <w:sz w:val="24"/>
            <w:szCs w:val="24"/>
            <w:rPrChange w:id="2143" w:author="Elizabeth Marks" w:date="2021-04-27T05:35:00Z">
              <w:rPr>
                <w:rFonts w:ascii="Times New Roman" w:hAnsi="Times New Roman" w:cs="Times New Roman"/>
                <w:bCs/>
                <w:sz w:val="24"/>
                <w:szCs w:val="24"/>
              </w:rPr>
            </w:rPrChange>
          </w:rPr>
          <w:t>give a request the same psychological weight as an order (</w:t>
        </w:r>
        <w:r w:rsidR="00685225" w:rsidRPr="00D61E47">
          <w:rPr>
            <w:rFonts w:ascii="Times New Roman" w:hAnsi="Times New Roman" w:cs="Times New Roman"/>
            <w:bCs/>
            <w:sz w:val="24"/>
            <w:szCs w:val="24"/>
            <w:rPrChange w:id="2144" w:author="Elizabeth Marks" w:date="2021-04-27T05:35:00Z">
              <w:rPr>
                <w:rFonts w:ascii="Times New Roman" w:hAnsi="Times New Roman" w:cs="Times New Roman"/>
                <w:bCs/>
                <w:sz w:val="24"/>
                <w:szCs w:val="24"/>
              </w:rPr>
            </w:rPrChange>
          </w:rPr>
          <w:t>Kim</w:t>
        </w:r>
      </w:ins>
      <w:ins w:id="2145" w:author="Elizabeth Marks" w:date="2021-04-27T04:03:00Z">
        <w:r w:rsidR="00A06D4D" w:rsidRPr="00D61E47">
          <w:rPr>
            <w:rFonts w:ascii="Times New Roman" w:hAnsi="Times New Roman" w:cs="Times New Roman"/>
            <w:bCs/>
            <w:sz w:val="24"/>
            <w:szCs w:val="24"/>
            <w:rPrChange w:id="2146" w:author="Elizabeth Marks" w:date="2021-04-27T05:35:00Z">
              <w:rPr>
                <w:rFonts w:ascii="Times New Roman" w:hAnsi="Times New Roman" w:cs="Times New Roman"/>
                <w:bCs/>
                <w:sz w:val="24"/>
                <w:szCs w:val="24"/>
              </w:rPr>
            </w:rPrChange>
          </w:rPr>
          <w:t xml:space="preserve"> et al.,</w:t>
        </w:r>
        <w:r w:rsidR="00685225" w:rsidRPr="00D61E47">
          <w:rPr>
            <w:rFonts w:ascii="Times New Roman" w:hAnsi="Times New Roman" w:cs="Times New Roman"/>
            <w:bCs/>
            <w:sz w:val="24"/>
            <w:szCs w:val="24"/>
            <w:rPrChange w:id="2147" w:author="Elizabeth Marks" w:date="2021-04-27T05:35:00Z">
              <w:rPr>
                <w:rFonts w:ascii="Times New Roman" w:hAnsi="Times New Roman" w:cs="Times New Roman"/>
                <w:bCs/>
                <w:sz w:val="24"/>
                <w:szCs w:val="24"/>
              </w:rPr>
            </w:rPrChange>
          </w:rPr>
          <w:t xml:space="preserve"> 2019)</w:t>
        </w:r>
      </w:ins>
      <w:ins w:id="2148" w:author="Elizabeth Marks" w:date="2021-04-27T04:04:00Z">
        <w:r w:rsidR="00AE5435" w:rsidRPr="00D61E47">
          <w:rPr>
            <w:rFonts w:ascii="Times New Roman" w:hAnsi="Times New Roman" w:cs="Times New Roman"/>
            <w:bCs/>
            <w:sz w:val="24"/>
            <w:szCs w:val="24"/>
            <w:rPrChange w:id="2149" w:author="Elizabeth Marks" w:date="2021-04-27T05:35:00Z">
              <w:rPr>
                <w:rFonts w:ascii="Times New Roman" w:hAnsi="Times New Roman" w:cs="Times New Roman"/>
                <w:bCs/>
                <w:sz w:val="24"/>
                <w:szCs w:val="24"/>
              </w:rPr>
            </w:rPrChange>
          </w:rPr>
          <w:t>.</w:t>
        </w:r>
        <w:r w:rsidR="00C83C8F" w:rsidRPr="00D61E47">
          <w:rPr>
            <w:rFonts w:ascii="Times New Roman" w:hAnsi="Times New Roman" w:cs="Times New Roman"/>
            <w:bCs/>
            <w:sz w:val="24"/>
            <w:szCs w:val="24"/>
            <w:rPrChange w:id="2150" w:author="Elizabeth Marks" w:date="2021-04-27T05:35:00Z">
              <w:rPr>
                <w:rFonts w:ascii="Times New Roman" w:hAnsi="Times New Roman" w:cs="Times New Roman"/>
                <w:bCs/>
                <w:sz w:val="24"/>
                <w:szCs w:val="24"/>
              </w:rPr>
            </w:rPrChange>
          </w:rPr>
          <w:t xml:space="preserve"> The same could be said for the expectation placed on employees to shoulder mistreatment from their </w:t>
        </w:r>
        <w:r w:rsidR="009B481D" w:rsidRPr="00D61E47">
          <w:rPr>
            <w:rFonts w:ascii="Times New Roman" w:hAnsi="Times New Roman" w:cs="Times New Roman"/>
            <w:bCs/>
            <w:sz w:val="24"/>
            <w:szCs w:val="24"/>
            <w:rPrChange w:id="2151" w:author="Elizabeth Marks" w:date="2021-04-27T05:35:00Z">
              <w:rPr>
                <w:rFonts w:ascii="Times New Roman" w:hAnsi="Times New Roman" w:cs="Times New Roman"/>
                <w:bCs/>
                <w:sz w:val="24"/>
                <w:szCs w:val="24"/>
              </w:rPr>
            </w:rPrChange>
          </w:rPr>
          <w:t>supe</w:t>
        </w:r>
      </w:ins>
      <w:ins w:id="2152" w:author="Elizabeth Marks" w:date="2021-04-27T04:05:00Z">
        <w:r w:rsidR="009B481D" w:rsidRPr="00D61E47">
          <w:rPr>
            <w:rFonts w:ascii="Times New Roman" w:hAnsi="Times New Roman" w:cs="Times New Roman"/>
            <w:bCs/>
            <w:sz w:val="24"/>
            <w:szCs w:val="24"/>
            <w:rPrChange w:id="2153" w:author="Elizabeth Marks" w:date="2021-04-27T05:35:00Z">
              <w:rPr>
                <w:rFonts w:ascii="Times New Roman" w:hAnsi="Times New Roman" w:cs="Times New Roman"/>
                <w:bCs/>
                <w:sz w:val="24"/>
                <w:szCs w:val="24"/>
              </w:rPr>
            </w:rPrChange>
          </w:rPr>
          <w:t>rior</w:t>
        </w:r>
      </w:ins>
      <w:ins w:id="2154" w:author="Elizabeth Marks" w:date="2021-04-27T05:34:00Z">
        <w:r w:rsidR="00C509FD" w:rsidRPr="00D61E47">
          <w:rPr>
            <w:rFonts w:ascii="Times New Roman" w:hAnsi="Times New Roman" w:cs="Times New Roman"/>
            <w:bCs/>
            <w:sz w:val="24"/>
            <w:szCs w:val="24"/>
            <w:rPrChange w:id="2155" w:author="Elizabeth Marks" w:date="2021-04-27T05:35:00Z">
              <w:rPr>
                <w:rFonts w:ascii="Times New Roman" w:hAnsi="Times New Roman" w:cs="Times New Roman"/>
                <w:bCs/>
                <w:sz w:val="24"/>
                <w:szCs w:val="24"/>
              </w:rPr>
            </w:rPrChange>
          </w:rPr>
          <w:t>s</w:t>
        </w:r>
      </w:ins>
      <w:ins w:id="2156" w:author="Elizabeth Marks" w:date="2021-04-27T04:05:00Z">
        <w:r w:rsidR="009B481D" w:rsidRPr="00D61E47">
          <w:rPr>
            <w:rFonts w:ascii="Times New Roman" w:hAnsi="Times New Roman" w:cs="Times New Roman"/>
            <w:bCs/>
            <w:sz w:val="24"/>
            <w:szCs w:val="24"/>
            <w:rPrChange w:id="2157" w:author="Elizabeth Marks" w:date="2021-04-27T05:35:00Z">
              <w:rPr>
                <w:rFonts w:ascii="Times New Roman" w:hAnsi="Times New Roman" w:cs="Times New Roman"/>
                <w:bCs/>
                <w:sz w:val="24"/>
                <w:szCs w:val="24"/>
              </w:rPr>
            </w:rPrChange>
          </w:rPr>
          <w:t>. Should they fear negative repercussions</w:t>
        </w:r>
      </w:ins>
      <w:ins w:id="2158" w:author="Elizabeth Marks" w:date="2021-04-27T05:34:00Z">
        <w:r w:rsidR="00C509FD" w:rsidRPr="00D61E47">
          <w:rPr>
            <w:rFonts w:ascii="Times New Roman" w:hAnsi="Times New Roman" w:cs="Times New Roman"/>
            <w:bCs/>
            <w:sz w:val="24"/>
            <w:szCs w:val="24"/>
            <w:rPrChange w:id="2159" w:author="Elizabeth Marks" w:date="2021-04-27T05:35:00Z">
              <w:rPr>
                <w:rFonts w:ascii="Times New Roman" w:hAnsi="Times New Roman" w:cs="Times New Roman"/>
                <w:bCs/>
                <w:sz w:val="24"/>
                <w:szCs w:val="24"/>
              </w:rPr>
            </w:rPrChange>
          </w:rPr>
          <w:t>,</w:t>
        </w:r>
      </w:ins>
      <w:ins w:id="2160" w:author="Elizabeth Marks" w:date="2021-04-27T04:05:00Z">
        <w:r w:rsidR="009B481D" w:rsidRPr="00D61E47">
          <w:rPr>
            <w:rFonts w:ascii="Times New Roman" w:hAnsi="Times New Roman" w:cs="Times New Roman"/>
            <w:bCs/>
            <w:sz w:val="24"/>
            <w:szCs w:val="24"/>
            <w:rPrChange w:id="2161" w:author="Elizabeth Marks" w:date="2021-04-27T05:35:00Z">
              <w:rPr>
                <w:rFonts w:ascii="Times New Roman" w:hAnsi="Times New Roman" w:cs="Times New Roman"/>
                <w:bCs/>
                <w:sz w:val="24"/>
                <w:szCs w:val="24"/>
              </w:rPr>
            </w:rPrChange>
          </w:rPr>
          <w:t xml:space="preserve"> </w:t>
        </w:r>
        <w:r w:rsidR="00B14F56" w:rsidRPr="00D61E47">
          <w:rPr>
            <w:rFonts w:ascii="Times New Roman" w:hAnsi="Times New Roman" w:cs="Times New Roman"/>
            <w:bCs/>
            <w:sz w:val="24"/>
            <w:szCs w:val="24"/>
            <w:rPrChange w:id="2162" w:author="Elizabeth Marks" w:date="2021-04-27T05:35:00Z">
              <w:rPr>
                <w:rFonts w:ascii="Times New Roman" w:hAnsi="Times New Roman" w:cs="Times New Roman"/>
                <w:bCs/>
                <w:sz w:val="24"/>
                <w:szCs w:val="24"/>
              </w:rPr>
            </w:rPrChange>
          </w:rPr>
          <w:t xml:space="preserve">this </w:t>
        </w:r>
      </w:ins>
      <w:ins w:id="2163" w:author="Elizabeth Marks" w:date="2021-04-27T04:06:00Z">
        <w:r w:rsidR="002B491A" w:rsidRPr="00D61E47">
          <w:rPr>
            <w:rFonts w:ascii="Times New Roman" w:hAnsi="Times New Roman" w:cs="Times New Roman"/>
            <w:bCs/>
            <w:sz w:val="24"/>
            <w:szCs w:val="24"/>
            <w:rPrChange w:id="2164" w:author="Elizabeth Marks" w:date="2021-04-27T05:35:00Z">
              <w:rPr>
                <w:rFonts w:ascii="Times New Roman" w:hAnsi="Times New Roman" w:cs="Times New Roman"/>
                <w:bCs/>
                <w:sz w:val="24"/>
                <w:szCs w:val="24"/>
              </w:rPr>
            </w:rPrChange>
          </w:rPr>
          <w:t>creates</w:t>
        </w:r>
      </w:ins>
      <w:ins w:id="2165" w:author="Elizabeth Marks" w:date="2021-04-27T04:05:00Z">
        <w:r w:rsidR="00B14F56" w:rsidRPr="00D61E47">
          <w:rPr>
            <w:rFonts w:ascii="Times New Roman" w:hAnsi="Times New Roman" w:cs="Times New Roman"/>
            <w:bCs/>
            <w:sz w:val="24"/>
            <w:szCs w:val="24"/>
            <w:rPrChange w:id="2166" w:author="Elizabeth Marks" w:date="2021-04-27T05:35:00Z">
              <w:rPr>
                <w:rFonts w:ascii="Times New Roman" w:hAnsi="Times New Roman" w:cs="Times New Roman"/>
                <w:bCs/>
                <w:sz w:val="24"/>
                <w:szCs w:val="24"/>
              </w:rPr>
            </w:rPrChange>
          </w:rPr>
          <w:t xml:space="preserve"> a psycholog</w:t>
        </w:r>
      </w:ins>
      <w:ins w:id="2167" w:author="Elizabeth Marks" w:date="2021-04-27T04:06:00Z">
        <w:r w:rsidR="00B14F56" w:rsidRPr="00D61E47">
          <w:rPr>
            <w:rFonts w:ascii="Times New Roman" w:hAnsi="Times New Roman" w:cs="Times New Roman"/>
            <w:bCs/>
            <w:sz w:val="24"/>
            <w:szCs w:val="24"/>
            <w:rPrChange w:id="2168" w:author="Elizabeth Marks" w:date="2021-04-27T05:35:00Z">
              <w:rPr>
                <w:rFonts w:ascii="Times New Roman" w:hAnsi="Times New Roman" w:cs="Times New Roman"/>
                <w:bCs/>
                <w:sz w:val="24"/>
                <w:szCs w:val="24"/>
              </w:rPr>
            </w:rPrChange>
          </w:rPr>
          <w:t xml:space="preserve">ical barrier </w:t>
        </w:r>
        <w:r w:rsidR="002B491A" w:rsidRPr="00D61E47">
          <w:rPr>
            <w:rFonts w:ascii="Times New Roman" w:hAnsi="Times New Roman" w:cs="Times New Roman"/>
            <w:bCs/>
            <w:sz w:val="24"/>
            <w:szCs w:val="24"/>
            <w:rPrChange w:id="2169" w:author="Elizabeth Marks" w:date="2021-04-27T05:35:00Z">
              <w:rPr>
                <w:rFonts w:ascii="Times New Roman" w:hAnsi="Times New Roman" w:cs="Times New Roman"/>
                <w:bCs/>
                <w:sz w:val="24"/>
                <w:szCs w:val="24"/>
              </w:rPr>
            </w:rPrChange>
          </w:rPr>
          <w:t xml:space="preserve">to raising their complaints or seeking fair treatment. </w:t>
        </w:r>
      </w:ins>
      <w:ins w:id="2170" w:author="Elizabeth Marks" w:date="2021-04-27T04:07:00Z">
        <w:r w:rsidR="00473533" w:rsidRPr="00D61E47">
          <w:rPr>
            <w:rFonts w:ascii="Times New Roman" w:hAnsi="Times New Roman" w:cs="Times New Roman"/>
            <w:bCs/>
            <w:sz w:val="24"/>
            <w:szCs w:val="24"/>
            <w:rPrChange w:id="2171" w:author="Elizabeth Marks" w:date="2021-04-27T05:35:00Z">
              <w:rPr>
                <w:rFonts w:ascii="Times New Roman" w:hAnsi="Times New Roman" w:cs="Times New Roman"/>
                <w:bCs/>
                <w:sz w:val="24"/>
                <w:szCs w:val="24"/>
              </w:rPr>
            </w:rPrChange>
          </w:rPr>
          <w:t xml:space="preserve">To </w:t>
        </w:r>
        <w:r w:rsidR="000E5730" w:rsidRPr="00D61E47">
          <w:rPr>
            <w:rFonts w:ascii="Times New Roman" w:hAnsi="Times New Roman" w:cs="Times New Roman"/>
            <w:bCs/>
            <w:sz w:val="24"/>
            <w:szCs w:val="24"/>
            <w:rPrChange w:id="2172" w:author="Elizabeth Marks" w:date="2021-04-27T05:35:00Z">
              <w:rPr>
                <w:rFonts w:ascii="Times New Roman" w:hAnsi="Times New Roman" w:cs="Times New Roman"/>
                <w:bCs/>
                <w:sz w:val="24"/>
                <w:szCs w:val="24"/>
              </w:rPr>
            </w:rPrChange>
          </w:rPr>
          <w:t>ensure that our study captures the aspects of a</w:t>
        </w:r>
      </w:ins>
      <w:ins w:id="2173" w:author="Elizabeth Marks" w:date="2021-04-27T04:18:00Z">
        <w:r w:rsidR="00486E29" w:rsidRPr="00D61E47">
          <w:rPr>
            <w:rFonts w:ascii="Times New Roman" w:hAnsi="Times New Roman" w:cs="Times New Roman"/>
            <w:bCs/>
            <w:sz w:val="24"/>
            <w:szCs w:val="24"/>
            <w:rPrChange w:id="2174" w:author="Elizabeth Marks" w:date="2021-04-27T05:35:00Z">
              <w:rPr>
                <w:rFonts w:ascii="Times New Roman" w:hAnsi="Times New Roman" w:cs="Times New Roman"/>
                <w:bCs/>
                <w:sz w:val="24"/>
                <w:szCs w:val="24"/>
              </w:rPr>
            </w:rPrChange>
          </w:rPr>
          <w:t xml:space="preserve"> fairness-based act of exploitation, we followed </w:t>
        </w:r>
        <w:r w:rsidR="00307870" w:rsidRPr="00D61E47">
          <w:rPr>
            <w:rFonts w:ascii="Times New Roman" w:hAnsi="Times New Roman" w:cs="Times New Roman"/>
            <w:bCs/>
            <w:sz w:val="24"/>
            <w:szCs w:val="24"/>
            <w:rPrChange w:id="2175" w:author="Elizabeth Marks" w:date="2021-04-27T05:35:00Z">
              <w:rPr>
                <w:rFonts w:ascii="Times New Roman" w:hAnsi="Times New Roman" w:cs="Times New Roman"/>
                <w:bCs/>
                <w:sz w:val="24"/>
                <w:szCs w:val="24"/>
              </w:rPr>
            </w:rPrChange>
          </w:rPr>
          <w:t>Kim et al</w:t>
        </w:r>
      </w:ins>
      <w:ins w:id="2176" w:author="Elizabeth Marks" w:date="2021-04-27T05:35:00Z">
        <w:r w:rsidR="00C509FD" w:rsidRPr="00D61E47">
          <w:rPr>
            <w:rFonts w:ascii="Times New Roman" w:hAnsi="Times New Roman" w:cs="Times New Roman"/>
            <w:bCs/>
            <w:sz w:val="24"/>
            <w:szCs w:val="24"/>
            <w:rPrChange w:id="2177" w:author="Elizabeth Marks" w:date="2021-04-27T05:35:00Z">
              <w:rPr>
                <w:rFonts w:ascii="Times New Roman" w:hAnsi="Times New Roman" w:cs="Times New Roman"/>
                <w:bCs/>
                <w:sz w:val="24"/>
                <w:szCs w:val="24"/>
              </w:rPr>
            </w:rPrChange>
          </w:rPr>
          <w:t>.</w:t>
        </w:r>
      </w:ins>
      <w:ins w:id="2178" w:author="Elizabeth Marks" w:date="2021-04-27T05:26:00Z">
        <w:r w:rsidR="00A96077" w:rsidRPr="00D61E47">
          <w:rPr>
            <w:rFonts w:ascii="Times New Roman" w:hAnsi="Times New Roman" w:cs="Times New Roman"/>
            <w:bCs/>
            <w:sz w:val="24"/>
            <w:szCs w:val="24"/>
            <w:rPrChange w:id="2179" w:author="Elizabeth Marks" w:date="2021-04-27T05:35:00Z">
              <w:rPr>
                <w:rFonts w:ascii="Times New Roman" w:hAnsi="Times New Roman" w:cs="Times New Roman"/>
                <w:bCs/>
                <w:sz w:val="24"/>
                <w:szCs w:val="24"/>
              </w:rPr>
            </w:rPrChange>
          </w:rPr>
          <w:t>'</w:t>
        </w:r>
      </w:ins>
      <w:ins w:id="2180" w:author="Elizabeth Marks" w:date="2021-04-27T04:18:00Z">
        <w:r w:rsidR="00307870" w:rsidRPr="00D61E47">
          <w:rPr>
            <w:rFonts w:ascii="Times New Roman" w:hAnsi="Times New Roman" w:cs="Times New Roman"/>
            <w:bCs/>
            <w:sz w:val="24"/>
            <w:szCs w:val="24"/>
            <w:rPrChange w:id="2181" w:author="Elizabeth Marks" w:date="2021-04-27T05:35:00Z">
              <w:rPr>
                <w:rFonts w:ascii="Times New Roman" w:hAnsi="Times New Roman" w:cs="Times New Roman"/>
                <w:bCs/>
                <w:sz w:val="24"/>
                <w:szCs w:val="24"/>
              </w:rPr>
            </w:rPrChange>
          </w:rPr>
          <w:t xml:space="preserve">s (2019) method of </w:t>
        </w:r>
      </w:ins>
      <w:ins w:id="2182" w:author="Elizabeth Marks" w:date="2021-04-27T04:19:00Z">
        <w:r w:rsidR="00781D2E" w:rsidRPr="00D61E47">
          <w:rPr>
            <w:rFonts w:ascii="Times New Roman" w:hAnsi="Times New Roman" w:cs="Times New Roman"/>
            <w:bCs/>
            <w:sz w:val="24"/>
            <w:szCs w:val="24"/>
            <w:rPrChange w:id="2183" w:author="Elizabeth Marks" w:date="2021-04-27T05:35:00Z">
              <w:rPr>
                <w:rFonts w:ascii="Times New Roman" w:hAnsi="Times New Roman" w:cs="Times New Roman"/>
                <w:bCs/>
                <w:sz w:val="24"/>
                <w:szCs w:val="24"/>
              </w:rPr>
            </w:rPrChange>
          </w:rPr>
          <w:t xml:space="preserve">clearly communicating to </w:t>
        </w:r>
        <w:r w:rsidR="00781D2E" w:rsidRPr="00D61E47">
          <w:rPr>
            <w:rFonts w:ascii="Times New Roman" w:hAnsi="Times New Roman" w:cs="Times New Roman"/>
            <w:bCs/>
            <w:sz w:val="24"/>
            <w:szCs w:val="24"/>
            <w:rPrChange w:id="2184" w:author="Elizabeth Marks" w:date="2021-04-27T05:35:00Z">
              <w:rPr>
                <w:rFonts w:ascii="Times New Roman" w:hAnsi="Times New Roman" w:cs="Times New Roman"/>
                <w:bCs/>
                <w:sz w:val="24"/>
                <w:szCs w:val="24"/>
              </w:rPr>
            </w:rPrChange>
          </w:rPr>
          <w:lastRenderedPageBreak/>
          <w:t>participants that our employee in question was not offered extra compensation for any additional work or roles he was ask</w:t>
        </w:r>
      </w:ins>
      <w:ins w:id="2185" w:author="Elizabeth Marks" w:date="2021-04-27T05:35:00Z">
        <w:r w:rsidR="00D61E47" w:rsidRPr="00D61E47">
          <w:rPr>
            <w:rFonts w:ascii="Times New Roman" w:hAnsi="Times New Roman" w:cs="Times New Roman"/>
            <w:bCs/>
            <w:sz w:val="24"/>
            <w:szCs w:val="24"/>
            <w:rPrChange w:id="2186" w:author="Elizabeth Marks" w:date="2021-04-27T05:35:00Z">
              <w:rPr>
                <w:rFonts w:ascii="Times New Roman" w:hAnsi="Times New Roman" w:cs="Times New Roman"/>
                <w:bCs/>
                <w:sz w:val="24"/>
                <w:szCs w:val="24"/>
              </w:rPr>
            </w:rPrChange>
          </w:rPr>
          <w:t>ed</w:t>
        </w:r>
      </w:ins>
      <w:ins w:id="2187" w:author="Elizabeth Marks" w:date="2021-04-27T04:19:00Z">
        <w:r w:rsidR="00781D2E" w:rsidRPr="00D61E47">
          <w:rPr>
            <w:rFonts w:ascii="Times New Roman" w:hAnsi="Times New Roman" w:cs="Times New Roman"/>
            <w:bCs/>
            <w:sz w:val="24"/>
            <w:szCs w:val="24"/>
            <w:rPrChange w:id="2188" w:author="Elizabeth Marks" w:date="2021-04-27T05:35:00Z">
              <w:rPr>
                <w:rFonts w:ascii="Times New Roman" w:hAnsi="Times New Roman" w:cs="Times New Roman"/>
                <w:bCs/>
                <w:sz w:val="24"/>
                <w:szCs w:val="24"/>
              </w:rPr>
            </w:rPrChange>
          </w:rPr>
          <w:t xml:space="preserve"> to take on</w:t>
        </w:r>
        <w:r w:rsidR="00B115A4" w:rsidRPr="00D61E47">
          <w:rPr>
            <w:rFonts w:ascii="Times New Roman" w:hAnsi="Times New Roman" w:cs="Times New Roman"/>
            <w:bCs/>
            <w:sz w:val="24"/>
            <w:szCs w:val="24"/>
            <w:rPrChange w:id="2189" w:author="Elizabeth Marks" w:date="2021-04-27T05:35:00Z">
              <w:rPr>
                <w:rFonts w:ascii="Times New Roman" w:hAnsi="Times New Roman" w:cs="Times New Roman"/>
                <w:bCs/>
                <w:sz w:val="24"/>
                <w:szCs w:val="24"/>
              </w:rPr>
            </w:rPrChange>
          </w:rPr>
          <w:t>.</w:t>
        </w:r>
      </w:ins>
      <w:ins w:id="2190" w:author="Elizabeth Marks" w:date="2021-04-27T04:18:00Z">
        <w:r w:rsidR="00486E29" w:rsidRPr="00D61E47">
          <w:rPr>
            <w:rFonts w:ascii="Times New Roman" w:hAnsi="Times New Roman" w:cs="Times New Roman"/>
            <w:bCs/>
            <w:sz w:val="24"/>
            <w:szCs w:val="24"/>
            <w:rPrChange w:id="2191" w:author="Elizabeth Marks" w:date="2021-04-27T05:35:00Z">
              <w:rPr>
                <w:rFonts w:ascii="Times New Roman" w:hAnsi="Times New Roman" w:cs="Times New Roman"/>
                <w:bCs/>
                <w:sz w:val="24"/>
                <w:szCs w:val="24"/>
              </w:rPr>
            </w:rPrChange>
          </w:rPr>
          <w:t xml:space="preserve"> </w:t>
        </w:r>
      </w:ins>
      <w:moveToRangeEnd w:id="1785"/>
    </w:p>
    <w:p w14:paraId="2CD65209" w14:textId="0D7AB9CC" w:rsidR="008A5FB8" w:rsidRPr="00D61E47" w:rsidRDefault="003652D0" w:rsidP="008514EA">
      <w:pPr>
        <w:spacing w:before="100" w:beforeAutospacing="1" w:after="100" w:afterAutospacing="1" w:line="480" w:lineRule="auto"/>
        <w:rPr>
          <w:ins w:id="2192" w:author="Elizabeth Marks" w:date="2021-03-08T14:47:00Z"/>
          <w:rFonts w:ascii="Times New Roman" w:hAnsi="Times New Roman" w:cs="Times New Roman"/>
          <w:b/>
          <w:sz w:val="24"/>
          <w:szCs w:val="24"/>
          <w:rPrChange w:id="2193" w:author="Elizabeth Marks" w:date="2021-04-27T05:35:00Z">
            <w:rPr>
              <w:ins w:id="2194" w:author="Elizabeth Marks" w:date="2021-03-08T14:47:00Z"/>
              <w:sz w:val="24"/>
              <w:szCs w:val="24"/>
            </w:rPr>
          </w:rPrChange>
        </w:rPr>
        <w:pPrChange w:id="2195" w:author="Elizabeth Marks" w:date="2021-04-27T04:50:00Z">
          <w:pPr>
            <w:spacing w:before="100" w:beforeAutospacing="1" w:after="100" w:afterAutospacing="1" w:line="480" w:lineRule="auto"/>
          </w:pPr>
        </w:pPrChange>
      </w:pPr>
      <w:ins w:id="2196" w:author="William Hall" w:date="2021-02-15T13:26:00Z">
        <w:del w:id="2197" w:author="Elizabeth Marks" w:date="2021-02-21T22:19:00Z">
          <w:r w:rsidRPr="00D61E47" w:rsidDel="00AB1C99">
            <w:rPr>
              <w:rFonts w:ascii="Times New Roman" w:hAnsi="Times New Roman" w:cs="Times New Roman"/>
              <w:b/>
              <w:bCs/>
              <w:sz w:val="24"/>
              <w:szCs w:val="24"/>
              <w:highlight w:val="magenta"/>
              <w:lang w:val="en-US"/>
              <w:rPrChange w:id="2198" w:author="Elizabeth Marks" w:date="2021-04-27T05:35:00Z">
                <w:rPr>
                  <w:lang w:val="en-US"/>
                </w:rPr>
              </w:rPrChange>
            </w:rPr>
            <w:delText>In paragraph three, you want to lay out the hypotheses</w:delText>
          </w:r>
        </w:del>
      </w:ins>
      <w:ins w:id="2199" w:author="William Hall" w:date="2021-02-15T13:27:00Z">
        <w:del w:id="2200" w:author="Elizabeth Marks" w:date="2021-02-21T22:19:00Z">
          <w:r w:rsidRPr="00D61E47" w:rsidDel="00AB1C99">
            <w:rPr>
              <w:rFonts w:ascii="Times New Roman" w:hAnsi="Times New Roman" w:cs="Times New Roman"/>
              <w:b/>
              <w:bCs/>
              <w:sz w:val="24"/>
              <w:szCs w:val="24"/>
              <w:highlight w:val="magenta"/>
              <w:lang w:val="en-US"/>
              <w:rPrChange w:id="2201" w:author="Elizabeth Marks" w:date="2021-04-27T05:35:00Z">
                <w:rPr>
                  <w:lang w:val="en-US"/>
                </w:rPr>
              </w:rPrChange>
            </w:rPr>
            <w:delText xml:space="preserve"> of the current work. What’s the big idea that we test in this research?</w:delText>
          </w:r>
        </w:del>
      </w:ins>
    </w:p>
    <w:p w14:paraId="47C162F3" w14:textId="77777777" w:rsidR="00E010AC" w:rsidRPr="00D61E47" w:rsidRDefault="0000014F" w:rsidP="00FA1C1E">
      <w:pPr>
        <w:spacing w:line="480" w:lineRule="auto"/>
        <w:rPr>
          <w:ins w:id="2202" w:author="Elizabeth Marks" w:date="2021-04-23T05:14:00Z"/>
          <w:rFonts w:ascii="Times New Roman" w:hAnsi="Times New Roman" w:cs="Times New Roman"/>
          <w:sz w:val="24"/>
          <w:szCs w:val="24"/>
          <w:rPrChange w:id="2203" w:author="Elizabeth Marks" w:date="2021-04-27T05:35:00Z">
            <w:rPr>
              <w:ins w:id="2204" w:author="Elizabeth Marks" w:date="2021-04-23T05:14:00Z"/>
              <w:rFonts w:ascii="Times New Roman" w:hAnsi="Times New Roman" w:cs="Times New Roman"/>
              <w:sz w:val="24"/>
              <w:szCs w:val="24"/>
            </w:rPr>
          </w:rPrChange>
        </w:rPr>
      </w:pPr>
      <w:ins w:id="2205" w:author="Elizabeth Marks" w:date="2021-04-23T05:12:00Z">
        <w:r w:rsidRPr="00D61E47">
          <w:rPr>
            <w:rFonts w:ascii="Times New Roman" w:hAnsi="Times New Roman" w:cs="Times New Roman"/>
            <w:b/>
            <w:bCs/>
            <w:sz w:val="24"/>
            <w:szCs w:val="24"/>
            <w:lang w:val="en-US"/>
            <w:rPrChange w:id="2206" w:author="Elizabeth Marks" w:date="2021-04-27T05:35:00Z">
              <w:rPr>
                <w:rFonts w:ascii="Times New Roman" w:hAnsi="Times New Roman" w:cs="Times New Roman"/>
                <w:b/>
                <w:bCs/>
                <w:sz w:val="24"/>
                <w:szCs w:val="24"/>
                <w:lang w:val="en-US"/>
              </w:rPr>
            </w:rPrChange>
          </w:rPr>
          <w:t>Hypothese</w:t>
        </w:r>
      </w:ins>
      <w:ins w:id="2207" w:author="Elizabeth Marks" w:date="2021-04-23T05:13:00Z">
        <w:r w:rsidR="00FA1C1E" w:rsidRPr="00D61E47">
          <w:rPr>
            <w:rFonts w:ascii="Times New Roman" w:hAnsi="Times New Roman" w:cs="Times New Roman"/>
            <w:b/>
            <w:bCs/>
            <w:sz w:val="24"/>
            <w:szCs w:val="24"/>
            <w:lang w:val="en-US"/>
            <w:rPrChange w:id="2208" w:author="Elizabeth Marks" w:date="2021-04-27T05:35:00Z">
              <w:rPr>
                <w:rFonts w:ascii="Times New Roman" w:hAnsi="Times New Roman" w:cs="Times New Roman"/>
                <w:b/>
                <w:bCs/>
                <w:sz w:val="24"/>
                <w:szCs w:val="24"/>
                <w:lang w:val="en-US"/>
              </w:rPr>
            </w:rPrChange>
          </w:rPr>
          <w:t>s</w:t>
        </w:r>
      </w:ins>
    </w:p>
    <w:p w14:paraId="7ED86BE9" w14:textId="04A6F5E5" w:rsidR="00527D60" w:rsidRPr="00D61E47" w:rsidRDefault="00E010AC">
      <w:pPr>
        <w:spacing w:line="480" w:lineRule="auto"/>
        <w:ind w:firstLine="720"/>
        <w:rPr>
          <w:ins w:id="2209" w:author="Elizabeth Marks" w:date="2021-04-23T04:46:00Z"/>
          <w:rFonts w:ascii="Times New Roman" w:hAnsi="Times New Roman" w:cs="Times New Roman"/>
          <w:sz w:val="24"/>
          <w:szCs w:val="24"/>
          <w:rPrChange w:id="2210" w:author="Elizabeth Marks" w:date="2021-04-27T05:35:00Z">
            <w:rPr>
              <w:ins w:id="2211" w:author="Elizabeth Marks" w:date="2021-04-23T04:46:00Z"/>
              <w:rFonts w:ascii="Times New Roman" w:hAnsi="Times New Roman" w:cs="Times New Roman"/>
              <w:sz w:val="24"/>
              <w:szCs w:val="24"/>
            </w:rPr>
          </w:rPrChange>
        </w:rPr>
        <w:pPrChange w:id="2212" w:author="Elizabeth Marks" w:date="2021-04-23T13:28:00Z">
          <w:pPr>
            <w:spacing w:line="480" w:lineRule="auto"/>
          </w:pPr>
        </w:pPrChange>
      </w:pPr>
      <w:ins w:id="2213" w:author="Elizabeth Marks" w:date="2021-04-23T05:14:00Z">
        <w:r w:rsidRPr="00D61E47">
          <w:rPr>
            <w:rFonts w:ascii="Times New Roman" w:hAnsi="Times New Roman" w:cs="Times New Roman"/>
            <w:sz w:val="24"/>
            <w:szCs w:val="24"/>
            <w:rPrChange w:id="2214" w:author="Elizabeth Marks" w:date="2021-04-27T05:35:00Z">
              <w:rPr>
                <w:rFonts w:ascii="Times New Roman" w:hAnsi="Times New Roman" w:cs="Times New Roman"/>
                <w:sz w:val="24"/>
                <w:szCs w:val="24"/>
              </w:rPr>
            </w:rPrChange>
          </w:rPr>
          <w:t xml:space="preserve">To investigate the impact of </w:t>
        </w:r>
        <w:r w:rsidR="006C3AA3" w:rsidRPr="00D61E47">
          <w:rPr>
            <w:rFonts w:ascii="Times New Roman" w:hAnsi="Times New Roman" w:cs="Times New Roman"/>
            <w:sz w:val="24"/>
            <w:szCs w:val="24"/>
            <w:rPrChange w:id="2215" w:author="Elizabeth Marks" w:date="2021-04-27T05:35:00Z">
              <w:rPr>
                <w:rFonts w:ascii="Times New Roman" w:hAnsi="Times New Roman" w:cs="Times New Roman"/>
                <w:sz w:val="24"/>
                <w:szCs w:val="24"/>
              </w:rPr>
            </w:rPrChange>
          </w:rPr>
          <w:t>signalling clan culture with perks on the</w:t>
        </w:r>
      </w:ins>
      <w:ins w:id="2216" w:author="Elizabeth Marks" w:date="2021-04-23T05:15:00Z">
        <w:r w:rsidR="00CF4F78" w:rsidRPr="00D61E47">
          <w:rPr>
            <w:rFonts w:ascii="Times New Roman" w:hAnsi="Times New Roman" w:cs="Times New Roman"/>
            <w:sz w:val="24"/>
            <w:szCs w:val="24"/>
            <w:rPrChange w:id="2217" w:author="Elizabeth Marks" w:date="2021-04-27T05:35:00Z">
              <w:rPr>
                <w:rFonts w:ascii="Times New Roman" w:hAnsi="Times New Roman" w:cs="Times New Roman"/>
                <w:sz w:val="24"/>
                <w:szCs w:val="24"/>
              </w:rPr>
            </w:rPrChange>
          </w:rPr>
          <w:t xml:space="preserve"> bolstering of positive perceptions of </w:t>
        </w:r>
        <w:r w:rsidR="004D10C2" w:rsidRPr="00D61E47">
          <w:rPr>
            <w:rFonts w:ascii="Times New Roman" w:hAnsi="Times New Roman" w:cs="Times New Roman"/>
            <w:sz w:val="24"/>
            <w:szCs w:val="24"/>
            <w:rPrChange w:id="2218" w:author="Elizabeth Marks" w:date="2021-04-27T05:35:00Z">
              <w:rPr>
                <w:rFonts w:ascii="Times New Roman" w:hAnsi="Times New Roman" w:cs="Times New Roman"/>
                <w:sz w:val="24"/>
                <w:szCs w:val="24"/>
              </w:rPr>
            </w:rPrChange>
          </w:rPr>
          <w:t>tech organizations in the face of conflicting information</w:t>
        </w:r>
      </w:ins>
      <w:ins w:id="2219" w:author="Elizabeth Marks" w:date="2021-04-23T14:37:00Z">
        <w:r w:rsidR="00DB3CEB" w:rsidRPr="00D61E47">
          <w:rPr>
            <w:rFonts w:ascii="Times New Roman" w:hAnsi="Times New Roman" w:cs="Times New Roman"/>
            <w:sz w:val="24"/>
            <w:szCs w:val="24"/>
            <w:rPrChange w:id="2220" w:author="Elizabeth Marks" w:date="2021-04-27T05:35:00Z">
              <w:rPr>
                <w:rFonts w:ascii="Times New Roman" w:hAnsi="Times New Roman" w:cs="Times New Roman"/>
                <w:sz w:val="24"/>
                <w:szCs w:val="24"/>
              </w:rPr>
            </w:rPrChange>
          </w:rPr>
          <w:t>,</w:t>
        </w:r>
      </w:ins>
      <w:ins w:id="2221" w:author="Elizabeth Marks" w:date="2021-04-23T05:15:00Z">
        <w:r w:rsidR="004D10C2" w:rsidRPr="00D61E47">
          <w:rPr>
            <w:rFonts w:ascii="Times New Roman" w:hAnsi="Times New Roman" w:cs="Times New Roman"/>
            <w:sz w:val="24"/>
            <w:szCs w:val="24"/>
            <w:rPrChange w:id="2222" w:author="Elizabeth Marks" w:date="2021-04-27T05:35:00Z">
              <w:rPr>
                <w:rFonts w:ascii="Times New Roman" w:hAnsi="Times New Roman" w:cs="Times New Roman"/>
                <w:sz w:val="24"/>
                <w:szCs w:val="24"/>
              </w:rPr>
            </w:rPrChange>
          </w:rPr>
          <w:t xml:space="preserve"> we plan to </w:t>
        </w:r>
      </w:ins>
      <w:ins w:id="2223" w:author="Elizabeth Marks" w:date="2021-04-23T14:37:00Z">
        <w:r w:rsidR="00DB3CEB" w:rsidRPr="00D61E47">
          <w:rPr>
            <w:rFonts w:ascii="Times New Roman" w:hAnsi="Times New Roman" w:cs="Times New Roman"/>
            <w:sz w:val="24"/>
            <w:szCs w:val="24"/>
            <w:rPrChange w:id="2224" w:author="Elizabeth Marks" w:date="2021-04-27T05:35:00Z">
              <w:rPr>
                <w:rFonts w:ascii="Times New Roman" w:hAnsi="Times New Roman" w:cs="Times New Roman"/>
                <w:sz w:val="24"/>
                <w:szCs w:val="24"/>
              </w:rPr>
            </w:rPrChange>
          </w:rPr>
          <w:t>explor</w:t>
        </w:r>
      </w:ins>
      <w:ins w:id="2225" w:author="Elizabeth Marks" w:date="2021-04-23T05:15:00Z">
        <w:r w:rsidR="004D10C2" w:rsidRPr="00D61E47">
          <w:rPr>
            <w:rFonts w:ascii="Times New Roman" w:hAnsi="Times New Roman" w:cs="Times New Roman"/>
            <w:sz w:val="24"/>
            <w:szCs w:val="24"/>
            <w:rPrChange w:id="2226" w:author="Elizabeth Marks" w:date="2021-04-27T05:35:00Z">
              <w:rPr>
                <w:rFonts w:ascii="Times New Roman" w:hAnsi="Times New Roman" w:cs="Times New Roman"/>
                <w:sz w:val="24"/>
                <w:szCs w:val="24"/>
              </w:rPr>
            </w:rPrChange>
          </w:rPr>
          <w:t>e the following three hypotheses</w:t>
        </w:r>
      </w:ins>
      <w:ins w:id="2227" w:author="Elizabeth Marks" w:date="2021-04-23T05:16:00Z">
        <w:r w:rsidR="004D10C2" w:rsidRPr="00D61E47">
          <w:rPr>
            <w:rFonts w:ascii="Times New Roman" w:hAnsi="Times New Roman" w:cs="Times New Roman"/>
            <w:sz w:val="24"/>
            <w:szCs w:val="24"/>
            <w:rPrChange w:id="2228" w:author="Elizabeth Marks" w:date="2021-04-27T05:35:00Z">
              <w:rPr>
                <w:rFonts w:ascii="Times New Roman" w:hAnsi="Times New Roman" w:cs="Times New Roman"/>
                <w:sz w:val="24"/>
                <w:szCs w:val="24"/>
              </w:rPr>
            </w:rPrChange>
          </w:rPr>
          <w:t>.</w:t>
        </w:r>
      </w:ins>
      <w:ins w:id="2229" w:author="Elizabeth Marks" w:date="2021-04-23T05:15:00Z">
        <w:r w:rsidR="004D10C2" w:rsidRPr="00D61E47">
          <w:rPr>
            <w:rFonts w:ascii="Times New Roman" w:hAnsi="Times New Roman" w:cs="Times New Roman"/>
            <w:sz w:val="24"/>
            <w:szCs w:val="24"/>
            <w:rPrChange w:id="2230" w:author="Elizabeth Marks" w:date="2021-04-27T05:35:00Z">
              <w:rPr>
                <w:rFonts w:ascii="Times New Roman" w:hAnsi="Times New Roman" w:cs="Times New Roman"/>
                <w:sz w:val="24"/>
                <w:szCs w:val="24"/>
              </w:rPr>
            </w:rPrChange>
          </w:rPr>
          <w:t xml:space="preserve"> </w:t>
        </w:r>
      </w:ins>
      <w:ins w:id="2231" w:author="Elizabeth Marks" w:date="2021-04-23T04:46:00Z">
        <w:r w:rsidR="00527D60" w:rsidRPr="00D61E47">
          <w:rPr>
            <w:rFonts w:ascii="Times New Roman" w:hAnsi="Times New Roman" w:cs="Times New Roman"/>
            <w:sz w:val="24"/>
            <w:szCs w:val="24"/>
            <w:rPrChange w:id="2232" w:author="Elizabeth Marks" w:date="2021-04-27T05:35:00Z">
              <w:rPr>
                <w:rFonts w:ascii="Times New Roman" w:hAnsi="Times New Roman" w:cs="Times New Roman"/>
                <w:sz w:val="24"/>
                <w:szCs w:val="24"/>
              </w:rPr>
            </w:rPrChange>
          </w:rPr>
          <w:t xml:space="preserve">First, observers who encounter an organization </w:t>
        </w:r>
      </w:ins>
      <w:ins w:id="2233" w:author="Elizabeth Marks" w:date="2021-04-23T14:37:00Z">
        <w:r w:rsidR="00646E52" w:rsidRPr="00D61E47">
          <w:rPr>
            <w:rFonts w:ascii="Times New Roman" w:hAnsi="Times New Roman" w:cs="Times New Roman"/>
            <w:sz w:val="24"/>
            <w:szCs w:val="24"/>
            <w:rPrChange w:id="2234" w:author="Elizabeth Marks" w:date="2021-04-27T05:35:00Z">
              <w:rPr>
                <w:rFonts w:ascii="Times New Roman" w:hAnsi="Times New Roman" w:cs="Times New Roman"/>
                <w:sz w:val="24"/>
                <w:szCs w:val="24"/>
              </w:rPr>
            </w:rPrChange>
          </w:rPr>
          <w:t xml:space="preserve">with </w:t>
        </w:r>
      </w:ins>
      <w:ins w:id="2235" w:author="Elizabeth Marks" w:date="2021-04-23T04:46:00Z">
        <w:r w:rsidR="00527D60" w:rsidRPr="00D61E47">
          <w:rPr>
            <w:rFonts w:ascii="Times New Roman" w:hAnsi="Times New Roman" w:cs="Times New Roman"/>
            <w:sz w:val="24"/>
            <w:szCs w:val="24"/>
            <w:rPrChange w:id="2236" w:author="Elizabeth Marks" w:date="2021-04-27T05:35:00Z">
              <w:rPr>
                <w:rFonts w:ascii="Times New Roman" w:hAnsi="Times New Roman" w:cs="Times New Roman"/>
                <w:sz w:val="24"/>
                <w:szCs w:val="24"/>
              </w:rPr>
            </w:rPrChange>
          </w:rPr>
          <w:t xml:space="preserve">the telltale novel perks seen in </w:t>
        </w:r>
        <w:proofErr w:type="gramStart"/>
        <w:r w:rsidR="00527D60" w:rsidRPr="00D61E47">
          <w:rPr>
            <w:rFonts w:ascii="Times New Roman" w:hAnsi="Times New Roman" w:cs="Times New Roman"/>
            <w:sz w:val="24"/>
            <w:szCs w:val="24"/>
            <w:rPrChange w:id="2237" w:author="Elizabeth Marks" w:date="2021-04-27T05:35:00Z">
              <w:rPr>
                <w:rFonts w:ascii="Times New Roman" w:hAnsi="Times New Roman" w:cs="Times New Roman"/>
                <w:sz w:val="24"/>
                <w:szCs w:val="24"/>
              </w:rPr>
            </w:rPrChange>
          </w:rPr>
          <w:t>silicon valley</w:t>
        </w:r>
        <w:proofErr w:type="gramEnd"/>
        <w:r w:rsidR="00527D60" w:rsidRPr="00D61E47">
          <w:rPr>
            <w:rFonts w:ascii="Times New Roman" w:hAnsi="Times New Roman" w:cs="Times New Roman"/>
            <w:sz w:val="24"/>
            <w:szCs w:val="24"/>
            <w:rPrChange w:id="2238" w:author="Elizabeth Marks" w:date="2021-04-27T05:35:00Z">
              <w:rPr>
                <w:rFonts w:ascii="Times New Roman" w:hAnsi="Times New Roman" w:cs="Times New Roman"/>
                <w:sz w:val="24"/>
                <w:szCs w:val="24"/>
              </w:rPr>
            </w:rPrChange>
          </w:rPr>
          <w:t xml:space="preserve"> will rate instances of exploitation as more justified than participants who encounter a version of the organization without novel perks. Our second hypothes</w:t>
        </w:r>
      </w:ins>
      <w:ins w:id="2239" w:author="Elizabeth Marks" w:date="2021-04-23T14:37:00Z">
        <w:r w:rsidR="00646E52" w:rsidRPr="00D61E47">
          <w:rPr>
            <w:rFonts w:ascii="Times New Roman" w:hAnsi="Times New Roman" w:cs="Times New Roman"/>
            <w:sz w:val="24"/>
            <w:szCs w:val="24"/>
            <w:rPrChange w:id="2240" w:author="Elizabeth Marks" w:date="2021-04-27T05:35:00Z">
              <w:rPr>
                <w:rFonts w:ascii="Times New Roman" w:hAnsi="Times New Roman" w:cs="Times New Roman"/>
                <w:sz w:val="24"/>
                <w:szCs w:val="24"/>
              </w:rPr>
            </w:rPrChange>
          </w:rPr>
          <w:t>i</w:t>
        </w:r>
      </w:ins>
      <w:ins w:id="2241" w:author="Elizabeth Marks" w:date="2021-04-23T04:46:00Z">
        <w:r w:rsidR="00527D60" w:rsidRPr="00D61E47">
          <w:rPr>
            <w:rFonts w:ascii="Times New Roman" w:hAnsi="Times New Roman" w:cs="Times New Roman"/>
            <w:sz w:val="24"/>
            <w:szCs w:val="24"/>
            <w:rPrChange w:id="2242" w:author="Elizabeth Marks" w:date="2021-04-27T05:35:00Z">
              <w:rPr>
                <w:rFonts w:ascii="Times New Roman" w:hAnsi="Times New Roman" w:cs="Times New Roman"/>
                <w:sz w:val="24"/>
                <w:szCs w:val="24"/>
              </w:rPr>
            </w:rPrChange>
          </w:rPr>
          <w:t>s is that participants who encounter the organization with novel perks will rate instances of mistreatment as more justified than participants who encounter the version of the organization without novel perks. Lastly, we predict that participants who encounter the organization with novel perks will consider higher expectations than industry norm</w:t>
        </w:r>
      </w:ins>
      <w:ins w:id="2243" w:author="Elizabeth Marks" w:date="2021-04-23T14:37:00Z">
        <w:r w:rsidR="00646E52" w:rsidRPr="00D61E47">
          <w:rPr>
            <w:rFonts w:ascii="Times New Roman" w:hAnsi="Times New Roman" w:cs="Times New Roman"/>
            <w:sz w:val="24"/>
            <w:szCs w:val="24"/>
            <w:rPrChange w:id="2244" w:author="Elizabeth Marks" w:date="2021-04-27T05:35:00Z">
              <w:rPr>
                <w:rFonts w:ascii="Times New Roman" w:hAnsi="Times New Roman" w:cs="Times New Roman"/>
                <w:sz w:val="24"/>
                <w:szCs w:val="24"/>
              </w:rPr>
            </w:rPrChange>
          </w:rPr>
          <w:t>s</w:t>
        </w:r>
      </w:ins>
      <w:ins w:id="2245" w:author="Elizabeth Marks" w:date="2021-04-23T04:46:00Z">
        <w:r w:rsidR="00527D60" w:rsidRPr="00D61E47">
          <w:rPr>
            <w:rFonts w:ascii="Times New Roman" w:hAnsi="Times New Roman" w:cs="Times New Roman"/>
            <w:sz w:val="24"/>
            <w:szCs w:val="24"/>
            <w:rPrChange w:id="2246" w:author="Elizabeth Marks" w:date="2021-04-27T05:35:00Z">
              <w:rPr>
                <w:rFonts w:ascii="Times New Roman" w:hAnsi="Times New Roman" w:cs="Times New Roman"/>
                <w:sz w:val="24"/>
                <w:szCs w:val="24"/>
              </w:rPr>
            </w:rPrChange>
          </w:rPr>
          <w:t xml:space="preserve"> as more acceptable than participants who encounter the organization without novel perks. </w:t>
        </w:r>
      </w:ins>
    </w:p>
    <w:p w14:paraId="563ACB8C" w14:textId="130C30DE" w:rsidR="008B6ADB" w:rsidRPr="00D61E47" w:rsidDel="00E9623C" w:rsidRDefault="008B6ADB">
      <w:pPr>
        <w:spacing w:line="480" w:lineRule="auto"/>
        <w:rPr>
          <w:ins w:id="2247" w:author="William Hall" w:date="2021-02-15T13:27:00Z"/>
          <w:del w:id="2248" w:author="Elizabeth Marks" w:date="2021-04-12T20:59:00Z"/>
          <w:rFonts w:ascii="Times New Roman" w:hAnsi="Times New Roman" w:cs="Times New Roman"/>
          <w:sz w:val="24"/>
          <w:szCs w:val="24"/>
          <w:rPrChange w:id="2249" w:author="Elizabeth Marks" w:date="2021-04-27T05:35:00Z">
            <w:rPr>
              <w:ins w:id="2250" w:author="William Hall" w:date="2021-02-15T13:27:00Z"/>
              <w:del w:id="2251" w:author="Elizabeth Marks" w:date="2021-04-12T20:59:00Z"/>
              <w:lang w:val="en-US"/>
            </w:rPr>
          </w:rPrChange>
        </w:rPr>
        <w:pPrChange w:id="2252" w:author="Elizabeth Marks" w:date="2021-04-23T05:13:00Z">
          <w:pPr/>
        </w:pPrChange>
      </w:pPr>
    </w:p>
    <w:p w14:paraId="5010F377" w14:textId="7B2632CD" w:rsidR="00F35F9C" w:rsidRPr="00D61E47" w:rsidDel="00AC3DE3" w:rsidRDefault="003652D0">
      <w:pPr>
        <w:spacing w:line="480" w:lineRule="auto"/>
        <w:rPr>
          <w:del w:id="2253" w:author="Elizabeth Marks" w:date="2021-02-21T22:22:00Z"/>
          <w:rFonts w:ascii="Times New Roman" w:hAnsi="Times New Roman" w:cs="Times New Roman"/>
          <w:sz w:val="24"/>
          <w:szCs w:val="24"/>
          <w:lang w:val="en-US"/>
          <w:rPrChange w:id="2254" w:author="Elizabeth Marks" w:date="2021-04-27T05:35:00Z">
            <w:rPr>
              <w:del w:id="2255" w:author="Elizabeth Marks" w:date="2021-02-21T22:22:00Z"/>
              <w:rFonts w:ascii="Times New Roman" w:hAnsi="Times New Roman" w:cs="Times New Roman"/>
              <w:sz w:val="24"/>
              <w:szCs w:val="24"/>
              <w:lang w:val="en-US"/>
            </w:rPr>
          </w:rPrChange>
        </w:rPr>
      </w:pPr>
      <w:ins w:id="2256" w:author="William Hall" w:date="2021-02-15T13:27:00Z">
        <w:del w:id="2257" w:author="Elizabeth Marks" w:date="2021-02-21T22:22:00Z">
          <w:r w:rsidRPr="00D61E47" w:rsidDel="00AB1C99">
            <w:rPr>
              <w:rFonts w:ascii="Times New Roman" w:hAnsi="Times New Roman" w:cs="Times New Roman"/>
              <w:sz w:val="24"/>
              <w:szCs w:val="24"/>
              <w:highlight w:val="magenta"/>
              <w:lang w:val="en-US"/>
              <w:rPrChange w:id="2258" w:author="Elizabeth Marks" w:date="2021-04-27T05:35:00Z">
                <w:rPr>
                  <w:lang w:val="en-US"/>
                </w:rPr>
              </w:rPrChange>
            </w:rPr>
            <w:delText>Paragraph 4 is when you start getting into the psychological literature. I think the first, or at least a very early parag</w:delText>
          </w:r>
        </w:del>
      </w:ins>
      <w:ins w:id="2259" w:author="William Hall" w:date="2021-02-15T13:28:00Z">
        <w:del w:id="2260" w:author="Elizabeth Marks" w:date="2021-02-21T22:22:00Z">
          <w:r w:rsidRPr="00D61E47" w:rsidDel="00AB1C99">
            <w:rPr>
              <w:rFonts w:ascii="Times New Roman" w:hAnsi="Times New Roman" w:cs="Times New Roman"/>
              <w:sz w:val="24"/>
              <w:szCs w:val="24"/>
              <w:highlight w:val="magenta"/>
              <w:lang w:val="en-US"/>
              <w:rPrChange w:id="2261" w:author="Elizabeth Marks" w:date="2021-04-27T05:35:00Z">
                <w:rPr>
                  <w:lang w:val="en-US"/>
                </w:rPr>
              </w:rPrChange>
            </w:rPr>
            <w:delText>raph, should be something on organizational culture. You might take a look at the chapter on culture from your pych 4p19 text</w:delText>
          </w:r>
        </w:del>
      </w:ins>
      <w:ins w:id="2262" w:author="William Hall" w:date="2021-02-15T13:30:00Z">
        <w:del w:id="2263" w:author="Elizabeth Marks" w:date="2021-02-21T22:22:00Z">
          <w:r w:rsidRPr="00D61E47" w:rsidDel="00AB1C99">
            <w:rPr>
              <w:rFonts w:ascii="Times New Roman" w:hAnsi="Times New Roman" w:cs="Times New Roman"/>
              <w:sz w:val="24"/>
              <w:szCs w:val="24"/>
              <w:highlight w:val="magenta"/>
              <w:lang w:val="en-US"/>
              <w:rPrChange w:id="2264" w:author="Elizabeth Marks" w:date="2021-04-27T05:35:00Z">
                <w:rPr>
                  <w:highlight w:val="magenta"/>
                  <w:lang w:val="en-US"/>
                </w:rPr>
              </w:rPrChange>
            </w:rPr>
            <w:delText xml:space="preserve"> for a good overview of the psycghological literature on workplace culture</w:delText>
          </w:r>
        </w:del>
      </w:ins>
      <w:ins w:id="2265" w:author="William Hall" w:date="2021-02-15T13:28:00Z">
        <w:del w:id="2266" w:author="Elizabeth Marks" w:date="2021-02-21T22:22:00Z">
          <w:r w:rsidRPr="00D61E47" w:rsidDel="00AB1C99">
            <w:rPr>
              <w:rFonts w:ascii="Times New Roman" w:hAnsi="Times New Roman" w:cs="Times New Roman"/>
              <w:sz w:val="24"/>
              <w:szCs w:val="24"/>
              <w:highlight w:val="magenta"/>
              <w:lang w:val="en-US"/>
              <w:rPrChange w:id="2267" w:author="Elizabeth Marks" w:date="2021-04-27T05:35:00Z">
                <w:rPr>
                  <w:lang w:val="en-US"/>
                </w:rPr>
              </w:rPrChange>
            </w:rPr>
            <w:delText>.</w:delText>
          </w:r>
          <w:r w:rsidRPr="00D61E47" w:rsidDel="00AB1C99">
            <w:rPr>
              <w:rFonts w:ascii="Times New Roman" w:hAnsi="Times New Roman" w:cs="Times New Roman"/>
              <w:sz w:val="24"/>
              <w:szCs w:val="24"/>
              <w:lang w:val="en-US"/>
              <w:rPrChange w:id="2268" w:author="Elizabeth Marks" w:date="2021-04-27T05:35:00Z">
                <w:rPr>
                  <w:lang w:val="en-US"/>
                </w:rPr>
              </w:rPrChange>
            </w:rPr>
            <w:delText xml:space="preserve">  </w:delText>
          </w:r>
        </w:del>
      </w:ins>
    </w:p>
    <w:p w14:paraId="40C5F309" w14:textId="56B4D8AE" w:rsidR="00754BFD" w:rsidRPr="00D61E47" w:rsidDel="007F6EB2" w:rsidRDefault="006026CE">
      <w:pPr>
        <w:spacing w:line="480" w:lineRule="auto"/>
        <w:rPr>
          <w:del w:id="2269" w:author="Elizabeth Marks" w:date="2021-02-21T22:26:00Z"/>
          <w:rFonts w:ascii="Times New Roman" w:hAnsi="Times New Roman" w:cs="Times New Roman"/>
          <w:sz w:val="24"/>
          <w:szCs w:val="24"/>
          <w:lang w:val="en-US"/>
          <w:rPrChange w:id="2270" w:author="Elizabeth Marks" w:date="2021-04-27T05:35:00Z">
            <w:rPr>
              <w:del w:id="2271" w:author="Elizabeth Marks" w:date="2021-02-21T22:26:00Z"/>
              <w:rFonts w:ascii="Times New Roman" w:hAnsi="Times New Roman" w:cs="Times New Roman"/>
              <w:sz w:val="24"/>
              <w:szCs w:val="24"/>
              <w:lang w:val="en-US"/>
            </w:rPr>
          </w:rPrChange>
        </w:rPr>
      </w:pPr>
      <w:del w:id="2272" w:author="Elizabeth Marks" w:date="2021-02-21T22:26:00Z">
        <w:r w:rsidRPr="00D61E47" w:rsidDel="00E52461">
          <w:rPr>
            <w:rFonts w:ascii="Times New Roman" w:hAnsi="Times New Roman" w:cs="Times New Roman"/>
            <w:sz w:val="24"/>
            <w:szCs w:val="24"/>
            <w:lang w:val="en-US"/>
            <w:rPrChange w:id="2273" w:author="Elizabeth Marks" w:date="2021-04-27T05:35:00Z">
              <w:rPr>
                <w:lang w:val="en-US"/>
              </w:rPr>
            </w:rPrChange>
          </w:rPr>
          <w:delText>---weird gap ---</w:delText>
        </w:r>
      </w:del>
    </w:p>
    <w:p w14:paraId="5865D0E5" w14:textId="4CC5141B" w:rsidR="00264658" w:rsidRPr="00D61E47" w:rsidDel="00E52461" w:rsidRDefault="002B4E7E">
      <w:pPr>
        <w:spacing w:line="480" w:lineRule="auto"/>
        <w:rPr>
          <w:moveFrom w:id="2274" w:author="Elizabeth Marks" w:date="2021-02-21T22:29:00Z"/>
          <w:rFonts w:ascii="Times New Roman" w:hAnsi="Times New Roman" w:cs="Times New Roman"/>
          <w:sz w:val="24"/>
          <w:szCs w:val="24"/>
          <w:lang w:val="en-US"/>
          <w:rPrChange w:id="2275" w:author="Elizabeth Marks" w:date="2021-04-27T05:35:00Z">
            <w:rPr>
              <w:moveFrom w:id="2276" w:author="Elizabeth Marks" w:date="2021-02-21T22:29:00Z"/>
              <w:lang w:val="en-US"/>
            </w:rPr>
          </w:rPrChange>
        </w:rPr>
        <w:pPrChange w:id="2277" w:author="Elizabeth Marks" w:date="2021-04-23T05:13:00Z">
          <w:pPr/>
        </w:pPrChange>
      </w:pPr>
      <w:moveFromRangeStart w:id="2278" w:author="Elizabeth Marks" w:date="2021-02-21T22:29:00Z" w:name="move64838839"/>
      <w:commentRangeStart w:id="2279"/>
      <w:moveFrom w:id="2280" w:author="Elizabeth Marks" w:date="2021-02-21T22:29:00Z">
        <w:del w:id="2281" w:author="Elizabeth Marks" w:date="2021-04-12T20:59:00Z">
          <w:r w:rsidRPr="00D61E47" w:rsidDel="00E9623C">
            <w:rPr>
              <w:rFonts w:ascii="Times New Roman" w:hAnsi="Times New Roman" w:cs="Times New Roman"/>
              <w:sz w:val="24"/>
              <w:szCs w:val="24"/>
              <w:rPrChange w:id="2282" w:author="Elizabeth Marks" w:date="2021-04-27T05:35:00Z">
                <w:rPr/>
              </w:rPrChange>
            </w:rPr>
            <w:delText xml:space="preserve"> </w:delText>
          </w:r>
          <w:r w:rsidR="0033659D" w:rsidRPr="00D61E47" w:rsidDel="00E9623C">
            <w:rPr>
              <w:rFonts w:ascii="Times New Roman" w:hAnsi="Times New Roman" w:cs="Times New Roman"/>
              <w:sz w:val="24"/>
              <w:szCs w:val="24"/>
              <w:lang w:val="en-US"/>
              <w:rPrChange w:id="2283" w:author="Elizabeth Marks" w:date="2021-04-27T05:35:00Z">
                <w:rPr>
                  <w:lang w:val="en-US"/>
                </w:rPr>
              </w:rPrChange>
            </w:rPr>
            <w:delText xml:space="preserve">Exploitation has been an issue of concern for along time. As the complexities of the modern workforce grow more nuanced, attempts at clearly defining exploitation have had to shift from clear cut definitions to increasingly complicated set of parameters </w:delText>
          </w:r>
          <w:r w:rsidR="006F0041" w:rsidRPr="00D61E47" w:rsidDel="00E9623C">
            <w:rPr>
              <w:rFonts w:ascii="Times New Roman" w:hAnsi="Times New Roman" w:cs="Times New Roman"/>
              <w:sz w:val="24"/>
              <w:szCs w:val="24"/>
              <w:lang w:val="en-US"/>
              <w:rPrChange w:id="2284" w:author="Elizabeth Marks" w:date="2021-04-27T05:35:00Z">
                <w:rPr>
                  <w:lang w:val="en-US"/>
                </w:rPr>
              </w:rPrChange>
            </w:rPr>
            <w:delText>t</w:delText>
          </w:r>
          <w:r w:rsidR="0033659D" w:rsidRPr="00D61E47" w:rsidDel="00E9623C">
            <w:rPr>
              <w:rFonts w:ascii="Times New Roman" w:hAnsi="Times New Roman" w:cs="Times New Roman"/>
              <w:sz w:val="24"/>
              <w:szCs w:val="24"/>
              <w:lang w:val="en-US"/>
              <w:rPrChange w:id="2285" w:author="Elizabeth Marks" w:date="2021-04-27T05:35:00Z">
                <w:rPr>
                  <w:lang w:val="en-US"/>
                </w:rPr>
              </w:rPrChange>
            </w:rPr>
            <w:delText>o account for the large number of ways someone can be exploited. That being said, the bulk of attention from policymakers has been on extreme cases of exploitations  such as sweatshop work, child labour or clear human rights violations. Thi</w:delText>
          </w:r>
          <w:r w:rsidR="00945479" w:rsidRPr="00D61E47" w:rsidDel="00E9623C">
            <w:rPr>
              <w:rFonts w:ascii="Times New Roman" w:hAnsi="Times New Roman" w:cs="Times New Roman"/>
              <w:sz w:val="24"/>
              <w:szCs w:val="24"/>
              <w:lang w:val="en-US"/>
              <w:rPrChange w:id="2286" w:author="Elizabeth Marks" w:date="2021-04-27T05:35:00Z">
                <w:rPr>
                  <w:lang w:val="en-US"/>
                </w:rPr>
              </w:rPrChange>
            </w:rPr>
            <w:delText xml:space="preserve">s leaves many </w:delText>
          </w:r>
          <w:r w:rsidR="0033659D" w:rsidRPr="00D61E47" w:rsidDel="00E9623C">
            <w:rPr>
              <w:rFonts w:ascii="Times New Roman" w:hAnsi="Times New Roman" w:cs="Times New Roman"/>
              <w:sz w:val="24"/>
              <w:szCs w:val="24"/>
              <w:lang w:val="en-US"/>
              <w:rPrChange w:id="2287" w:author="Elizabeth Marks" w:date="2021-04-27T05:35:00Z">
                <w:rPr>
                  <w:lang w:val="en-US"/>
                </w:rPr>
              </w:rPrChange>
            </w:rPr>
            <w:delText xml:space="preserve">of the less </w:delText>
          </w:r>
          <w:r w:rsidR="006F0041" w:rsidRPr="00D61E47" w:rsidDel="00E9623C">
            <w:rPr>
              <w:rFonts w:ascii="Times New Roman" w:hAnsi="Times New Roman" w:cs="Times New Roman"/>
              <w:sz w:val="24"/>
              <w:szCs w:val="24"/>
              <w:lang w:val="en-US"/>
              <w:rPrChange w:id="2288" w:author="Elizabeth Marks" w:date="2021-04-27T05:35:00Z">
                <w:rPr>
                  <w:lang w:val="en-US"/>
                </w:rPr>
              </w:rPrChange>
            </w:rPr>
            <w:delText>obvious</w:delText>
          </w:r>
          <w:r w:rsidR="0033659D" w:rsidRPr="00D61E47" w:rsidDel="00E9623C">
            <w:rPr>
              <w:rFonts w:ascii="Times New Roman" w:hAnsi="Times New Roman" w:cs="Times New Roman"/>
              <w:sz w:val="24"/>
              <w:szCs w:val="24"/>
              <w:lang w:val="en-US"/>
              <w:rPrChange w:id="2289" w:author="Elizabeth Marks" w:date="2021-04-27T05:35:00Z">
                <w:rPr>
                  <w:lang w:val="en-US"/>
                </w:rPr>
              </w:rPrChange>
            </w:rPr>
            <w:delText xml:space="preserve"> forms of exploitations escape mainstream attention such as pressure to work unpaid overtime and accept ever-blurring lines between work and home life or accepting subtle mistreatment in the workplace.</w:delText>
          </w:r>
          <w:commentRangeEnd w:id="2279"/>
          <w:r w:rsidR="003652D0" w:rsidRPr="00D61E47" w:rsidDel="00E9623C">
            <w:rPr>
              <w:rStyle w:val="CommentReference"/>
              <w:rFonts w:ascii="Times New Roman" w:hAnsi="Times New Roman" w:cs="Times New Roman"/>
              <w:sz w:val="24"/>
              <w:szCs w:val="24"/>
              <w:rPrChange w:id="2290" w:author="Elizabeth Marks" w:date="2021-04-27T05:35:00Z">
                <w:rPr>
                  <w:rStyle w:val="CommentReference"/>
                </w:rPr>
              </w:rPrChange>
            </w:rPr>
            <w:commentReference w:id="2279"/>
          </w:r>
        </w:del>
      </w:moveFrom>
    </w:p>
    <w:moveFromRangeEnd w:id="2278"/>
    <w:p w14:paraId="666B7788" w14:textId="77777777" w:rsidR="00C371DF" w:rsidRPr="00D61E47" w:rsidRDefault="00C371DF">
      <w:pPr>
        <w:spacing w:line="480" w:lineRule="auto"/>
        <w:rPr>
          <w:rFonts w:ascii="Times New Roman" w:hAnsi="Times New Roman" w:cs="Times New Roman"/>
          <w:sz w:val="24"/>
          <w:szCs w:val="24"/>
          <w:lang w:val="en-US"/>
          <w:rPrChange w:id="2291" w:author="Elizabeth Marks" w:date="2021-04-27T05:35:00Z">
            <w:rPr>
              <w:lang w:val="en-US"/>
            </w:rPr>
          </w:rPrChange>
        </w:rPr>
        <w:pPrChange w:id="2292" w:author="Elizabeth Marks" w:date="2021-04-23T05:13:00Z">
          <w:pPr/>
        </w:pPrChange>
      </w:pPr>
    </w:p>
    <w:sectPr w:rsidR="00C371DF" w:rsidRPr="00D61E4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9" w:author="William Hall" w:date="2021-04-23T15:17:00Z" w:initials="WH">
    <w:p w14:paraId="0AD20A4D" w14:textId="77777777" w:rsidR="00AD59AF" w:rsidRDefault="00AD59AF" w:rsidP="00AD59AF">
      <w:pPr>
        <w:pStyle w:val="CommentText"/>
      </w:pPr>
      <w:r>
        <w:rPr>
          <w:rStyle w:val="CommentReference"/>
        </w:rPr>
        <w:annotationRef/>
      </w:r>
      <w:r>
        <w:t xml:space="preserve">Make this into an APA citation. </w:t>
      </w:r>
    </w:p>
  </w:comment>
  <w:comment w:id="151" w:author="William Hall" w:date="2021-04-23T15:17:00Z" w:initials="WH">
    <w:p w14:paraId="36E1E824" w14:textId="77777777" w:rsidR="00AD59AF" w:rsidRDefault="00AD59AF" w:rsidP="00AD59AF">
      <w:pPr>
        <w:pStyle w:val="CommentText"/>
      </w:pPr>
      <w:r>
        <w:rPr>
          <w:rStyle w:val="CommentReference"/>
        </w:rPr>
        <w:annotationRef/>
      </w:r>
      <w:r>
        <w:t xml:space="preserve">This language is a bit too causal. Read through a psych journal article and write in a similarly formal style. </w:t>
      </w:r>
    </w:p>
  </w:comment>
  <w:comment w:id="435" w:author="Elizabeth Marks" w:date="2021-02-21T15:14:00Z" w:initials="EM">
    <w:p w14:paraId="452D3378" w14:textId="00A28AF2" w:rsidR="0060574B" w:rsidRDefault="0060574B">
      <w:pPr>
        <w:pStyle w:val="CommentText"/>
      </w:pPr>
      <w:r>
        <w:rPr>
          <w:rStyle w:val="CommentReference"/>
        </w:rPr>
        <w:annotationRef/>
      </w:r>
      <w:r>
        <w:t>I have sources for this I need to re-</w:t>
      </w:r>
      <w:proofErr w:type="gramStart"/>
      <w:r>
        <w:t>find</w:t>
      </w:r>
      <w:proofErr w:type="gramEnd"/>
    </w:p>
  </w:comment>
  <w:comment w:id="2279" w:author="William Hall" w:date="2021-02-15T13:29:00Z" w:initials="WH">
    <w:p w14:paraId="180EDD39" w14:textId="39C0DE88" w:rsidR="003652D0" w:rsidRDefault="003652D0">
      <w:pPr>
        <w:pStyle w:val="CommentText"/>
      </w:pPr>
      <w:r>
        <w:rPr>
          <w:rStyle w:val="CommentReference"/>
        </w:rPr>
        <w:annotationRef/>
      </w:r>
      <w:r>
        <w:t xml:space="preserve">Good! </w:t>
      </w:r>
      <w:proofErr w:type="gramStart"/>
      <w:r>
        <w:t>But,</w:t>
      </w:r>
      <w:proofErr w:type="gramEnd"/>
      <w:r>
        <w:t xml:space="preserve"> I think this should be coming much later in the introduction.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D20A4D" w15:done="1"/>
  <w15:commentEx w15:paraId="36E1E824" w15:done="1"/>
  <w15:commentEx w15:paraId="452D3378" w15:done="0"/>
  <w15:commentEx w15:paraId="180EDD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D638A" w16cex:dateUtc="2021-04-23T19:17:00Z"/>
  <w16cex:commentExtensible w16cex:durableId="242D63A2" w16cex:dateUtc="2021-04-23T19:17:00Z"/>
  <w16cex:commentExtensible w16cex:durableId="23DCF73E" w16cex:dateUtc="2021-02-21T20:14:00Z"/>
  <w16cex:commentExtensible w16cex:durableId="23D4F5AC" w16cex:dateUtc="2021-02-15T1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D20A4D" w16cid:durableId="242D638A"/>
  <w16cid:commentId w16cid:paraId="36E1E824" w16cid:durableId="242D63A2"/>
  <w16cid:commentId w16cid:paraId="452D3378" w16cid:durableId="23DCF73E"/>
  <w16cid:commentId w16cid:paraId="180EDD39" w16cid:durableId="23D4F5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4C6E"/>
    <w:multiLevelType w:val="multilevel"/>
    <w:tmpl w:val="AE8A5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44403"/>
    <w:multiLevelType w:val="multilevel"/>
    <w:tmpl w:val="BAFCF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D7B80"/>
    <w:multiLevelType w:val="multilevel"/>
    <w:tmpl w:val="736A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B2592F"/>
    <w:multiLevelType w:val="hybridMultilevel"/>
    <w:tmpl w:val="4EEAE8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A61729"/>
    <w:multiLevelType w:val="multilevel"/>
    <w:tmpl w:val="8862A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213C1"/>
    <w:multiLevelType w:val="multilevel"/>
    <w:tmpl w:val="1506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40522E"/>
    <w:multiLevelType w:val="multilevel"/>
    <w:tmpl w:val="0E681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6"/>
  </w:num>
  <w:num w:numId="5">
    <w:abstractNumId w:val="2"/>
  </w:num>
  <w:num w:numId="6">
    <w:abstractNumId w:val="1"/>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zabeth Marks">
    <w15:presenceInfo w15:providerId="Windows Live" w15:userId="23c45164968f2109"/>
  </w15:person>
  <w15:person w15:author="William Hall">
    <w15:presenceInfo w15:providerId="AD" w15:userId="S::will.hall@utoronto.ca::28a7ef54-dc5e-450d-b9ef-7b1d25bc1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NzMxNLawMDI1MzRW0lEKTi0uzszPAykwNK8FAI53+yEtAAAA"/>
  </w:docVars>
  <w:rsids>
    <w:rsidRoot w:val="00A0114E"/>
    <w:rsid w:val="0000014F"/>
    <w:rsid w:val="00002138"/>
    <w:rsid w:val="000023E1"/>
    <w:rsid w:val="00004B0A"/>
    <w:rsid w:val="000145FD"/>
    <w:rsid w:val="00014DB7"/>
    <w:rsid w:val="000159A4"/>
    <w:rsid w:val="00021C48"/>
    <w:rsid w:val="000225D8"/>
    <w:rsid w:val="000231D0"/>
    <w:rsid w:val="0002427F"/>
    <w:rsid w:val="000316E5"/>
    <w:rsid w:val="00043B55"/>
    <w:rsid w:val="00046A7D"/>
    <w:rsid w:val="00051F70"/>
    <w:rsid w:val="000538FA"/>
    <w:rsid w:val="00054B86"/>
    <w:rsid w:val="0005655F"/>
    <w:rsid w:val="00057F47"/>
    <w:rsid w:val="000618BE"/>
    <w:rsid w:val="0006238A"/>
    <w:rsid w:val="00062BD7"/>
    <w:rsid w:val="0006409D"/>
    <w:rsid w:val="000649B4"/>
    <w:rsid w:val="00064C0F"/>
    <w:rsid w:val="00066FBB"/>
    <w:rsid w:val="0007200F"/>
    <w:rsid w:val="000743FF"/>
    <w:rsid w:val="00081A25"/>
    <w:rsid w:val="0008719C"/>
    <w:rsid w:val="00091585"/>
    <w:rsid w:val="0009316E"/>
    <w:rsid w:val="000A7C3C"/>
    <w:rsid w:val="000B25E4"/>
    <w:rsid w:val="000B2E88"/>
    <w:rsid w:val="000B412C"/>
    <w:rsid w:val="000B7808"/>
    <w:rsid w:val="000C0B6B"/>
    <w:rsid w:val="000C550A"/>
    <w:rsid w:val="000C7B5A"/>
    <w:rsid w:val="000D088B"/>
    <w:rsid w:val="000D245B"/>
    <w:rsid w:val="000D34D7"/>
    <w:rsid w:val="000D456F"/>
    <w:rsid w:val="000D5639"/>
    <w:rsid w:val="000E0776"/>
    <w:rsid w:val="000E1E50"/>
    <w:rsid w:val="000E5730"/>
    <w:rsid w:val="001021D6"/>
    <w:rsid w:val="00102506"/>
    <w:rsid w:val="001029B5"/>
    <w:rsid w:val="001063DC"/>
    <w:rsid w:val="00107C1B"/>
    <w:rsid w:val="0011156E"/>
    <w:rsid w:val="001131EA"/>
    <w:rsid w:val="00120D47"/>
    <w:rsid w:val="0013269F"/>
    <w:rsid w:val="00136203"/>
    <w:rsid w:val="001365D6"/>
    <w:rsid w:val="00141DEC"/>
    <w:rsid w:val="00141F72"/>
    <w:rsid w:val="00147220"/>
    <w:rsid w:val="001476B2"/>
    <w:rsid w:val="00147A17"/>
    <w:rsid w:val="00147BBB"/>
    <w:rsid w:val="001523AA"/>
    <w:rsid w:val="001568C5"/>
    <w:rsid w:val="00161A04"/>
    <w:rsid w:val="001620DF"/>
    <w:rsid w:val="00162DAB"/>
    <w:rsid w:val="00163BC4"/>
    <w:rsid w:val="00171DC1"/>
    <w:rsid w:val="00174D4F"/>
    <w:rsid w:val="001819C5"/>
    <w:rsid w:val="00185AEB"/>
    <w:rsid w:val="00186DA4"/>
    <w:rsid w:val="001966FA"/>
    <w:rsid w:val="001970BD"/>
    <w:rsid w:val="00197F42"/>
    <w:rsid w:val="001A05AE"/>
    <w:rsid w:val="001B18DE"/>
    <w:rsid w:val="001B1CAB"/>
    <w:rsid w:val="001C08D6"/>
    <w:rsid w:val="001C4075"/>
    <w:rsid w:val="001C6DB1"/>
    <w:rsid w:val="001D07DF"/>
    <w:rsid w:val="001D0BD6"/>
    <w:rsid w:val="001D1232"/>
    <w:rsid w:val="001E21BF"/>
    <w:rsid w:val="001E70AB"/>
    <w:rsid w:val="001F2883"/>
    <w:rsid w:val="001F5A9C"/>
    <w:rsid w:val="00200C52"/>
    <w:rsid w:val="00204397"/>
    <w:rsid w:val="0020633A"/>
    <w:rsid w:val="00207B74"/>
    <w:rsid w:val="00210858"/>
    <w:rsid w:val="00211A1F"/>
    <w:rsid w:val="00213931"/>
    <w:rsid w:val="002149F8"/>
    <w:rsid w:val="0021741B"/>
    <w:rsid w:val="00221D9F"/>
    <w:rsid w:val="00224AFF"/>
    <w:rsid w:val="00231557"/>
    <w:rsid w:val="002352DA"/>
    <w:rsid w:val="00236209"/>
    <w:rsid w:val="002402B1"/>
    <w:rsid w:val="00240483"/>
    <w:rsid w:val="00240A06"/>
    <w:rsid w:val="00242A9C"/>
    <w:rsid w:val="00243EEE"/>
    <w:rsid w:val="0024563C"/>
    <w:rsid w:val="00245FA0"/>
    <w:rsid w:val="00246191"/>
    <w:rsid w:val="00246612"/>
    <w:rsid w:val="00250DDE"/>
    <w:rsid w:val="002525E8"/>
    <w:rsid w:val="00253B7E"/>
    <w:rsid w:val="00256BDA"/>
    <w:rsid w:val="002640C3"/>
    <w:rsid w:val="00264658"/>
    <w:rsid w:val="00271571"/>
    <w:rsid w:val="0027220B"/>
    <w:rsid w:val="00276174"/>
    <w:rsid w:val="002826C0"/>
    <w:rsid w:val="00285105"/>
    <w:rsid w:val="00285CB9"/>
    <w:rsid w:val="00291089"/>
    <w:rsid w:val="00292447"/>
    <w:rsid w:val="00295586"/>
    <w:rsid w:val="00297773"/>
    <w:rsid w:val="002A642A"/>
    <w:rsid w:val="002B0155"/>
    <w:rsid w:val="002B3480"/>
    <w:rsid w:val="002B491A"/>
    <w:rsid w:val="002B4E7E"/>
    <w:rsid w:val="002B5539"/>
    <w:rsid w:val="002B5825"/>
    <w:rsid w:val="002B59DE"/>
    <w:rsid w:val="002B727F"/>
    <w:rsid w:val="002B7450"/>
    <w:rsid w:val="002B78CD"/>
    <w:rsid w:val="002C5AA9"/>
    <w:rsid w:val="002C5CA7"/>
    <w:rsid w:val="002D1829"/>
    <w:rsid w:val="002D543F"/>
    <w:rsid w:val="002D58A7"/>
    <w:rsid w:val="002D7545"/>
    <w:rsid w:val="002D7EEE"/>
    <w:rsid w:val="002E2260"/>
    <w:rsid w:val="002E6903"/>
    <w:rsid w:val="002F1B73"/>
    <w:rsid w:val="002F3BBE"/>
    <w:rsid w:val="002F55C3"/>
    <w:rsid w:val="002F6681"/>
    <w:rsid w:val="002F7D1C"/>
    <w:rsid w:val="00301EF2"/>
    <w:rsid w:val="00302F11"/>
    <w:rsid w:val="003062DB"/>
    <w:rsid w:val="00307870"/>
    <w:rsid w:val="00307C61"/>
    <w:rsid w:val="00311E44"/>
    <w:rsid w:val="00323C36"/>
    <w:rsid w:val="00323ED1"/>
    <w:rsid w:val="00324C34"/>
    <w:rsid w:val="00324CD7"/>
    <w:rsid w:val="00326DD7"/>
    <w:rsid w:val="00331D99"/>
    <w:rsid w:val="00335A5F"/>
    <w:rsid w:val="0033659D"/>
    <w:rsid w:val="00336BA8"/>
    <w:rsid w:val="00343C7A"/>
    <w:rsid w:val="0034400F"/>
    <w:rsid w:val="00354710"/>
    <w:rsid w:val="00363FA9"/>
    <w:rsid w:val="0036417A"/>
    <w:rsid w:val="003642D9"/>
    <w:rsid w:val="003647CF"/>
    <w:rsid w:val="003652D0"/>
    <w:rsid w:val="00366AB3"/>
    <w:rsid w:val="00372E0D"/>
    <w:rsid w:val="003761DE"/>
    <w:rsid w:val="00376D79"/>
    <w:rsid w:val="003770A1"/>
    <w:rsid w:val="00380656"/>
    <w:rsid w:val="00382742"/>
    <w:rsid w:val="00382C39"/>
    <w:rsid w:val="00384367"/>
    <w:rsid w:val="0038447A"/>
    <w:rsid w:val="0038476A"/>
    <w:rsid w:val="00384E97"/>
    <w:rsid w:val="00385DFB"/>
    <w:rsid w:val="00391E85"/>
    <w:rsid w:val="00392083"/>
    <w:rsid w:val="00397036"/>
    <w:rsid w:val="00397E19"/>
    <w:rsid w:val="00397EB2"/>
    <w:rsid w:val="003A504F"/>
    <w:rsid w:val="003A5B74"/>
    <w:rsid w:val="003C16DB"/>
    <w:rsid w:val="003C19DD"/>
    <w:rsid w:val="003C410F"/>
    <w:rsid w:val="003C60BE"/>
    <w:rsid w:val="003D1591"/>
    <w:rsid w:val="003D517C"/>
    <w:rsid w:val="003D5574"/>
    <w:rsid w:val="003D72D2"/>
    <w:rsid w:val="003E3B3F"/>
    <w:rsid w:val="003E5F29"/>
    <w:rsid w:val="003F0321"/>
    <w:rsid w:val="003F777E"/>
    <w:rsid w:val="00402D69"/>
    <w:rsid w:val="00402F45"/>
    <w:rsid w:val="00403845"/>
    <w:rsid w:val="004050D9"/>
    <w:rsid w:val="004060B1"/>
    <w:rsid w:val="00414909"/>
    <w:rsid w:val="00421AEC"/>
    <w:rsid w:val="00421D62"/>
    <w:rsid w:val="00424800"/>
    <w:rsid w:val="00425C43"/>
    <w:rsid w:val="00427B6D"/>
    <w:rsid w:val="0043366B"/>
    <w:rsid w:val="004345F2"/>
    <w:rsid w:val="00435DE9"/>
    <w:rsid w:val="004427CE"/>
    <w:rsid w:val="004440B2"/>
    <w:rsid w:val="004463D2"/>
    <w:rsid w:val="004513D9"/>
    <w:rsid w:val="00454DA3"/>
    <w:rsid w:val="004610DE"/>
    <w:rsid w:val="00464E67"/>
    <w:rsid w:val="00472A64"/>
    <w:rsid w:val="00472C75"/>
    <w:rsid w:val="00473533"/>
    <w:rsid w:val="00473EE3"/>
    <w:rsid w:val="00475E1F"/>
    <w:rsid w:val="0047694E"/>
    <w:rsid w:val="00476D4F"/>
    <w:rsid w:val="00477917"/>
    <w:rsid w:val="00483B52"/>
    <w:rsid w:val="004857ED"/>
    <w:rsid w:val="00486E29"/>
    <w:rsid w:val="00494FBE"/>
    <w:rsid w:val="00495830"/>
    <w:rsid w:val="004979EE"/>
    <w:rsid w:val="004A019D"/>
    <w:rsid w:val="004A3A5F"/>
    <w:rsid w:val="004A654E"/>
    <w:rsid w:val="004A6824"/>
    <w:rsid w:val="004A7F90"/>
    <w:rsid w:val="004B14A8"/>
    <w:rsid w:val="004B1C9D"/>
    <w:rsid w:val="004B4C54"/>
    <w:rsid w:val="004B61DD"/>
    <w:rsid w:val="004B6E80"/>
    <w:rsid w:val="004B7943"/>
    <w:rsid w:val="004D10C2"/>
    <w:rsid w:val="004D53CB"/>
    <w:rsid w:val="004D72FE"/>
    <w:rsid w:val="004E1070"/>
    <w:rsid w:val="004E1D78"/>
    <w:rsid w:val="004E5141"/>
    <w:rsid w:val="004F1283"/>
    <w:rsid w:val="004F5277"/>
    <w:rsid w:val="004F5D53"/>
    <w:rsid w:val="00501941"/>
    <w:rsid w:val="0050734D"/>
    <w:rsid w:val="00510A20"/>
    <w:rsid w:val="00511B1E"/>
    <w:rsid w:val="00514451"/>
    <w:rsid w:val="005156BF"/>
    <w:rsid w:val="00516C27"/>
    <w:rsid w:val="00516DF0"/>
    <w:rsid w:val="00527D60"/>
    <w:rsid w:val="005340F5"/>
    <w:rsid w:val="00543691"/>
    <w:rsid w:val="00562B94"/>
    <w:rsid w:val="00564DE2"/>
    <w:rsid w:val="00566E30"/>
    <w:rsid w:val="00567552"/>
    <w:rsid w:val="00572CCD"/>
    <w:rsid w:val="005739A9"/>
    <w:rsid w:val="00574FB5"/>
    <w:rsid w:val="005755B7"/>
    <w:rsid w:val="00583616"/>
    <w:rsid w:val="00592D26"/>
    <w:rsid w:val="00594BCF"/>
    <w:rsid w:val="005A1260"/>
    <w:rsid w:val="005A25C1"/>
    <w:rsid w:val="005A4B0C"/>
    <w:rsid w:val="005A61CF"/>
    <w:rsid w:val="005A73C9"/>
    <w:rsid w:val="005B2D76"/>
    <w:rsid w:val="005B4D54"/>
    <w:rsid w:val="005B7FB7"/>
    <w:rsid w:val="005D1E9E"/>
    <w:rsid w:val="005D29A1"/>
    <w:rsid w:val="005D6454"/>
    <w:rsid w:val="005F2325"/>
    <w:rsid w:val="005F314A"/>
    <w:rsid w:val="005F4F84"/>
    <w:rsid w:val="005F64DC"/>
    <w:rsid w:val="005F67C6"/>
    <w:rsid w:val="005F7893"/>
    <w:rsid w:val="006026CE"/>
    <w:rsid w:val="0060574B"/>
    <w:rsid w:val="00610DD0"/>
    <w:rsid w:val="006152D0"/>
    <w:rsid w:val="0062034F"/>
    <w:rsid w:val="0062080E"/>
    <w:rsid w:val="0062099D"/>
    <w:rsid w:val="00622B2F"/>
    <w:rsid w:val="00622F36"/>
    <w:rsid w:val="006254EC"/>
    <w:rsid w:val="0062577E"/>
    <w:rsid w:val="00626F25"/>
    <w:rsid w:val="00634B05"/>
    <w:rsid w:val="0063512A"/>
    <w:rsid w:val="006366E4"/>
    <w:rsid w:val="00636CEB"/>
    <w:rsid w:val="00644DDE"/>
    <w:rsid w:val="00646E52"/>
    <w:rsid w:val="0064701C"/>
    <w:rsid w:val="00653EB7"/>
    <w:rsid w:val="00656536"/>
    <w:rsid w:val="006611EA"/>
    <w:rsid w:val="006636A3"/>
    <w:rsid w:val="0066504E"/>
    <w:rsid w:val="00665FFE"/>
    <w:rsid w:val="00671768"/>
    <w:rsid w:val="00671F45"/>
    <w:rsid w:val="0067245B"/>
    <w:rsid w:val="006734DA"/>
    <w:rsid w:val="006745DD"/>
    <w:rsid w:val="006758D6"/>
    <w:rsid w:val="006802AB"/>
    <w:rsid w:val="006802BD"/>
    <w:rsid w:val="00681E5D"/>
    <w:rsid w:val="00682BF5"/>
    <w:rsid w:val="00685225"/>
    <w:rsid w:val="006860AB"/>
    <w:rsid w:val="00690B7C"/>
    <w:rsid w:val="00691060"/>
    <w:rsid w:val="006925A2"/>
    <w:rsid w:val="006A452E"/>
    <w:rsid w:val="006A60DB"/>
    <w:rsid w:val="006B0047"/>
    <w:rsid w:val="006B3B09"/>
    <w:rsid w:val="006C0D74"/>
    <w:rsid w:val="006C255C"/>
    <w:rsid w:val="006C3AA3"/>
    <w:rsid w:val="006C4DC0"/>
    <w:rsid w:val="006C4DF8"/>
    <w:rsid w:val="006C6C74"/>
    <w:rsid w:val="006C7822"/>
    <w:rsid w:val="006D364C"/>
    <w:rsid w:val="006D478E"/>
    <w:rsid w:val="006D4BE2"/>
    <w:rsid w:val="006D6673"/>
    <w:rsid w:val="006D7B1B"/>
    <w:rsid w:val="006E2F82"/>
    <w:rsid w:val="006E481B"/>
    <w:rsid w:val="006F0041"/>
    <w:rsid w:val="006F15C3"/>
    <w:rsid w:val="006F2524"/>
    <w:rsid w:val="006F3493"/>
    <w:rsid w:val="0070049D"/>
    <w:rsid w:val="00700BA0"/>
    <w:rsid w:val="00701E72"/>
    <w:rsid w:val="007043AE"/>
    <w:rsid w:val="00707426"/>
    <w:rsid w:val="00710503"/>
    <w:rsid w:val="00712A4E"/>
    <w:rsid w:val="00715A5C"/>
    <w:rsid w:val="007224B4"/>
    <w:rsid w:val="0072255F"/>
    <w:rsid w:val="00724BD6"/>
    <w:rsid w:val="0072537C"/>
    <w:rsid w:val="007301B2"/>
    <w:rsid w:val="00732B67"/>
    <w:rsid w:val="00741C22"/>
    <w:rsid w:val="00743FDF"/>
    <w:rsid w:val="0074463F"/>
    <w:rsid w:val="00746B94"/>
    <w:rsid w:val="00747514"/>
    <w:rsid w:val="0075274C"/>
    <w:rsid w:val="00754582"/>
    <w:rsid w:val="00754BFD"/>
    <w:rsid w:val="00754D57"/>
    <w:rsid w:val="0075700C"/>
    <w:rsid w:val="00760C0B"/>
    <w:rsid w:val="00762B7B"/>
    <w:rsid w:val="007702E0"/>
    <w:rsid w:val="00771978"/>
    <w:rsid w:val="00771A97"/>
    <w:rsid w:val="00775205"/>
    <w:rsid w:val="00776880"/>
    <w:rsid w:val="00777AA9"/>
    <w:rsid w:val="00777AD2"/>
    <w:rsid w:val="00781D2E"/>
    <w:rsid w:val="00781F5A"/>
    <w:rsid w:val="00782324"/>
    <w:rsid w:val="0079189A"/>
    <w:rsid w:val="007937D2"/>
    <w:rsid w:val="00793F28"/>
    <w:rsid w:val="00796E99"/>
    <w:rsid w:val="007A025C"/>
    <w:rsid w:val="007A3E62"/>
    <w:rsid w:val="007A4BE0"/>
    <w:rsid w:val="007A5960"/>
    <w:rsid w:val="007A6FA1"/>
    <w:rsid w:val="007B108E"/>
    <w:rsid w:val="007B32E5"/>
    <w:rsid w:val="007C078B"/>
    <w:rsid w:val="007C481E"/>
    <w:rsid w:val="007D3FF3"/>
    <w:rsid w:val="007D4AC7"/>
    <w:rsid w:val="007E01D0"/>
    <w:rsid w:val="007E2827"/>
    <w:rsid w:val="007E302F"/>
    <w:rsid w:val="007E3D89"/>
    <w:rsid w:val="007E54FF"/>
    <w:rsid w:val="007E5C21"/>
    <w:rsid w:val="007E63B0"/>
    <w:rsid w:val="007E6D92"/>
    <w:rsid w:val="007E74A1"/>
    <w:rsid w:val="007E77F3"/>
    <w:rsid w:val="007F04CE"/>
    <w:rsid w:val="007F25DF"/>
    <w:rsid w:val="007F473C"/>
    <w:rsid w:val="007F54E2"/>
    <w:rsid w:val="007F6AE8"/>
    <w:rsid w:val="007F6EB2"/>
    <w:rsid w:val="00801AA2"/>
    <w:rsid w:val="00805F65"/>
    <w:rsid w:val="008069FE"/>
    <w:rsid w:val="008120F9"/>
    <w:rsid w:val="0081283E"/>
    <w:rsid w:val="00815425"/>
    <w:rsid w:val="00815F9E"/>
    <w:rsid w:val="00816B7A"/>
    <w:rsid w:val="00816E21"/>
    <w:rsid w:val="00821A4C"/>
    <w:rsid w:val="00822543"/>
    <w:rsid w:val="00822EFF"/>
    <w:rsid w:val="0082383B"/>
    <w:rsid w:val="00823B3E"/>
    <w:rsid w:val="00823F6C"/>
    <w:rsid w:val="00825548"/>
    <w:rsid w:val="00827698"/>
    <w:rsid w:val="00832737"/>
    <w:rsid w:val="00832EF0"/>
    <w:rsid w:val="00841511"/>
    <w:rsid w:val="008418CE"/>
    <w:rsid w:val="00847D1F"/>
    <w:rsid w:val="008510EC"/>
    <w:rsid w:val="008514EA"/>
    <w:rsid w:val="008544A0"/>
    <w:rsid w:val="00860003"/>
    <w:rsid w:val="00861A4B"/>
    <w:rsid w:val="0086485F"/>
    <w:rsid w:val="00864E58"/>
    <w:rsid w:val="00872806"/>
    <w:rsid w:val="00872BC4"/>
    <w:rsid w:val="00874A46"/>
    <w:rsid w:val="00877FDD"/>
    <w:rsid w:val="00882D16"/>
    <w:rsid w:val="00885DE6"/>
    <w:rsid w:val="008860A1"/>
    <w:rsid w:val="00887AF3"/>
    <w:rsid w:val="00892A04"/>
    <w:rsid w:val="008966AF"/>
    <w:rsid w:val="00897D4D"/>
    <w:rsid w:val="008A2FAC"/>
    <w:rsid w:val="008A36ED"/>
    <w:rsid w:val="008A42D3"/>
    <w:rsid w:val="008A5D4A"/>
    <w:rsid w:val="008A5FB8"/>
    <w:rsid w:val="008B3869"/>
    <w:rsid w:val="008B3C6E"/>
    <w:rsid w:val="008B4357"/>
    <w:rsid w:val="008B6ADB"/>
    <w:rsid w:val="008B6C44"/>
    <w:rsid w:val="008B6EF7"/>
    <w:rsid w:val="008C18DF"/>
    <w:rsid w:val="008C1EA6"/>
    <w:rsid w:val="008C2320"/>
    <w:rsid w:val="008C7F79"/>
    <w:rsid w:val="008D388E"/>
    <w:rsid w:val="008D4D7C"/>
    <w:rsid w:val="008D4EE0"/>
    <w:rsid w:val="008E0710"/>
    <w:rsid w:val="008E1C1D"/>
    <w:rsid w:val="008E23C8"/>
    <w:rsid w:val="008E3454"/>
    <w:rsid w:val="008E63E2"/>
    <w:rsid w:val="008E63EB"/>
    <w:rsid w:val="008F0FF5"/>
    <w:rsid w:val="008F235B"/>
    <w:rsid w:val="008F4B9F"/>
    <w:rsid w:val="008F56AD"/>
    <w:rsid w:val="008F758F"/>
    <w:rsid w:val="009005D9"/>
    <w:rsid w:val="00901D9D"/>
    <w:rsid w:val="00905407"/>
    <w:rsid w:val="00907FAA"/>
    <w:rsid w:val="00914BDE"/>
    <w:rsid w:val="00915276"/>
    <w:rsid w:val="00915E8F"/>
    <w:rsid w:val="00916AD3"/>
    <w:rsid w:val="00920BC3"/>
    <w:rsid w:val="00922FF9"/>
    <w:rsid w:val="0092508A"/>
    <w:rsid w:val="00926FE6"/>
    <w:rsid w:val="00927903"/>
    <w:rsid w:val="0093005F"/>
    <w:rsid w:val="00936975"/>
    <w:rsid w:val="0094123E"/>
    <w:rsid w:val="00941998"/>
    <w:rsid w:val="00943725"/>
    <w:rsid w:val="00943B84"/>
    <w:rsid w:val="00945479"/>
    <w:rsid w:val="009536CF"/>
    <w:rsid w:val="00961E06"/>
    <w:rsid w:val="009637AD"/>
    <w:rsid w:val="00963E7A"/>
    <w:rsid w:val="00965C14"/>
    <w:rsid w:val="00967416"/>
    <w:rsid w:val="00970D7B"/>
    <w:rsid w:val="00971509"/>
    <w:rsid w:val="00977E06"/>
    <w:rsid w:val="0098244C"/>
    <w:rsid w:val="009853F0"/>
    <w:rsid w:val="00986C69"/>
    <w:rsid w:val="009928D0"/>
    <w:rsid w:val="0099537C"/>
    <w:rsid w:val="00996A00"/>
    <w:rsid w:val="009A4B77"/>
    <w:rsid w:val="009A5759"/>
    <w:rsid w:val="009A7194"/>
    <w:rsid w:val="009A7E91"/>
    <w:rsid w:val="009B1CEE"/>
    <w:rsid w:val="009B2240"/>
    <w:rsid w:val="009B34E5"/>
    <w:rsid w:val="009B37C3"/>
    <w:rsid w:val="009B481D"/>
    <w:rsid w:val="009B6C4F"/>
    <w:rsid w:val="009C51DF"/>
    <w:rsid w:val="009C62BC"/>
    <w:rsid w:val="009C7234"/>
    <w:rsid w:val="009C78CB"/>
    <w:rsid w:val="009D0950"/>
    <w:rsid w:val="009D1875"/>
    <w:rsid w:val="009D51C1"/>
    <w:rsid w:val="009D6F95"/>
    <w:rsid w:val="009E3B1B"/>
    <w:rsid w:val="009E600F"/>
    <w:rsid w:val="009E61FF"/>
    <w:rsid w:val="009E7800"/>
    <w:rsid w:val="009F1E56"/>
    <w:rsid w:val="009F2782"/>
    <w:rsid w:val="00A0041C"/>
    <w:rsid w:val="00A0114E"/>
    <w:rsid w:val="00A02BE6"/>
    <w:rsid w:val="00A049C4"/>
    <w:rsid w:val="00A06D4D"/>
    <w:rsid w:val="00A11C58"/>
    <w:rsid w:val="00A120FD"/>
    <w:rsid w:val="00A217B9"/>
    <w:rsid w:val="00A23FF7"/>
    <w:rsid w:val="00A24D65"/>
    <w:rsid w:val="00A256E2"/>
    <w:rsid w:val="00A25A88"/>
    <w:rsid w:val="00A25B76"/>
    <w:rsid w:val="00A27C6D"/>
    <w:rsid w:val="00A300F8"/>
    <w:rsid w:val="00A3036C"/>
    <w:rsid w:val="00A305C0"/>
    <w:rsid w:val="00A317E5"/>
    <w:rsid w:val="00A36DA6"/>
    <w:rsid w:val="00A3704A"/>
    <w:rsid w:val="00A42010"/>
    <w:rsid w:val="00A43481"/>
    <w:rsid w:val="00A448E9"/>
    <w:rsid w:val="00A52864"/>
    <w:rsid w:val="00A5622A"/>
    <w:rsid w:val="00A60006"/>
    <w:rsid w:val="00A60109"/>
    <w:rsid w:val="00A627DF"/>
    <w:rsid w:val="00A63B3B"/>
    <w:rsid w:val="00A63DFD"/>
    <w:rsid w:val="00A66AC1"/>
    <w:rsid w:val="00A6729A"/>
    <w:rsid w:val="00A678BD"/>
    <w:rsid w:val="00A7260E"/>
    <w:rsid w:val="00A73DD0"/>
    <w:rsid w:val="00A77676"/>
    <w:rsid w:val="00A825AD"/>
    <w:rsid w:val="00A84004"/>
    <w:rsid w:val="00A90A14"/>
    <w:rsid w:val="00A96077"/>
    <w:rsid w:val="00A97A47"/>
    <w:rsid w:val="00AA24CD"/>
    <w:rsid w:val="00AA39CF"/>
    <w:rsid w:val="00AB1C99"/>
    <w:rsid w:val="00AB6D64"/>
    <w:rsid w:val="00AC092B"/>
    <w:rsid w:val="00AC3DE3"/>
    <w:rsid w:val="00AC504F"/>
    <w:rsid w:val="00AC6D2C"/>
    <w:rsid w:val="00AC775E"/>
    <w:rsid w:val="00AD3467"/>
    <w:rsid w:val="00AD59AF"/>
    <w:rsid w:val="00AD6F4C"/>
    <w:rsid w:val="00AD7F0C"/>
    <w:rsid w:val="00AE3A76"/>
    <w:rsid w:val="00AE5435"/>
    <w:rsid w:val="00AF3043"/>
    <w:rsid w:val="00AF7FED"/>
    <w:rsid w:val="00B001FE"/>
    <w:rsid w:val="00B01449"/>
    <w:rsid w:val="00B03261"/>
    <w:rsid w:val="00B061B4"/>
    <w:rsid w:val="00B06D81"/>
    <w:rsid w:val="00B07C9B"/>
    <w:rsid w:val="00B10FA9"/>
    <w:rsid w:val="00B113A5"/>
    <w:rsid w:val="00B115A4"/>
    <w:rsid w:val="00B1312E"/>
    <w:rsid w:val="00B14F56"/>
    <w:rsid w:val="00B16CCE"/>
    <w:rsid w:val="00B25A0E"/>
    <w:rsid w:val="00B33B8C"/>
    <w:rsid w:val="00B33E71"/>
    <w:rsid w:val="00B36109"/>
    <w:rsid w:val="00B37749"/>
    <w:rsid w:val="00B377E4"/>
    <w:rsid w:val="00B4205A"/>
    <w:rsid w:val="00B44BC4"/>
    <w:rsid w:val="00B50E44"/>
    <w:rsid w:val="00B51E85"/>
    <w:rsid w:val="00B535B9"/>
    <w:rsid w:val="00B61416"/>
    <w:rsid w:val="00B61ED9"/>
    <w:rsid w:val="00B625E1"/>
    <w:rsid w:val="00B65D4F"/>
    <w:rsid w:val="00B67EE3"/>
    <w:rsid w:val="00B728FA"/>
    <w:rsid w:val="00B72AF1"/>
    <w:rsid w:val="00B7538A"/>
    <w:rsid w:val="00B81B75"/>
    <w:rsid w:val="00B81F21"/>
    <w:rsid w:val="00B82826"/>
    <w:rsid w:val="00B9148C"/>
    <w:rsid w:val="00B970AB"/>
    <w:rsid w:val="00BA0AA4"/>
    <w:rsid w:val="00BA0FA7"/>
    <w:rsid w:val="00BA1555"/>
    <w:rsid w:val="00BA718B"/>
    <w:rsid w:val="00BB0780"/>
    <w:rsid w:val="00BB12FF"/>
    <w:rsid w:val="00BB1D04"/>
    <w:rsid w:val="00BB597B"/>
    <w:rsid w:val="00BB72F6"/>
    <w:rsid w:val="00BB7502"/>
    <w:rsid w:val="00BC0A02"/>
    <w:rsid w:val="00BC3DA5"/>
    <w:rsid w:val="00BC7A1D"/>
    <w:rsid w:val="00BD2DA2"/>
    <w:rsid w:val="00BD3998"/>
    <w:rsid w:val="00BD57A4"/>
    <w:rsid w:val="00BD6BF8"/>
    <w:rsid w:val="00BD6F91"/>
    <w:rsid w:val="00BE0B6D"/>
    <w:rsid w:val="00BE1051"/>
    <w:rsid w:val="00BE2E8E"/>
    <w:rsid w:val="00BE442B"/>
    <w:rsid w:val="00BE4A71"/>
    <w:rsid w:val="00BE509A"/>
    <w:rsid w:val="00BE58CD"/>
    <w:rsid w:val="00BE7C35"/>
    <w:rsid w:val="00BF0E96"/>
    <w:rsid w:val="00BF233C"/>
    <w:rsid w:val="00BF3A3F"/>
    <w:rsid w:val="00BF50F1"/>
    <w:rsid w:val="00BF558B"/>
    <w:rsid w:val="00BF5805"/>
    <w:rsid w:val="00C0281D"/>
    <w:rsid w:val="00C13D75"/>
    <w:rsid w:val="00C15139"/>
    <w:rsid w:val="00C16FBB"/>
    <w:rsid w:val="00C204CD"/>
    <w:rsid w:val="00C22340"/>
    <w:rsid w:val="00C23D8F"/>
    <w:rsid w:val="00C2500A"/>
    <w:rsid w:val="00C26A1C"/>
    <w:rsid w:val="00C31C04"/>
    <w:rsid w:val="00C371DF"/>
    <w:rsid w:val="00C420AB"/>
    <w:rsid w:val="00C45A20"/>
    <w:rsid w:val="00C45DA0"/>
    <w:rsid w:val="00C45FFC"/>
    <w:rsid w:val="00C464CF"/>
    <w:rsid w:val="00C47CFE"/>
    <w:rsid w:val="00C47F19"/>
    <w:rsid w:val="00C509FD"/>
    <w:rsid w:val="00C51BF4"/>
    <w:rsid w:val="00C52220"/>
    <w:rsid w:val="00C52608"/>
    <w:rsid w:val="00C52C34"/>
    <w:rsid w:val="00C54C22"/>
    <w:rsid w:val="00C56F84"/>
    <w:rsid w:val="00C649AC"/>
    <w:rsid w:val="00C72DCE"/>
    <w:rsid w:val="00C80787"/>
    <w:rsid w:val="00C80C1D"/>
    <w:rsid w:val="00C8252D"/>
    <w:rsid w:val="00C82548"/>
    <w:rsid w:val="00C82AAB"/>
    <w:rsid w:val="00C83C8F"/>
    <w:rsid w:val="00C85B86"/>
    <w:rsid w:val="00C90BA9"/>
    <w:rsid w:val="00C91B08"/>
    <w:rsid w:val="00C93F4C"/>
    <w:rsid w:val="00C95395"/>
    <w:rsid w:val="00CA0892"/>
    <w:rsid w:val="00CA0E69"/>
    <w:rsid w:val="00CA0F97"/>
    <w:rsid w:val="00CA1040"/>
    <w:rsid w:val="00CA196D"/>
    <w:rsid w:val="00CA1EC3"/>
    <w:rsid w:val="00CA3263"/>
    <w:rsid w:val="00CA691C"/>
    <w:rsid w:val="00CB0790"/>
    <w:rsid w:val="00CB338D"/>
    <w:rsid w:val="00CB381D"/>
    <w:rsid w:val="00CB761A"/>
    <w:rsid w:val="00CC3D38"/>
    <w:rsid w:val="00CD0920"/>
    <w:rsid w:val="00CD2A4F"/>
    <w:rsid w:val="00CD5BC1"/>
    <w:rsid w:val="00CD6664"/>
    <w:rsid w:val="00CD7554"/>
    <w:rsid w:val="00CD7C45"/>
    <w:rsid w:val="00CE60E1"/>
    <w:rsid w:val="00CE6471"/>
    <w:rsid w:val="00CF0489"/>
    <w:rsid w:val="00CF0D99"/>
    <w:rsid w:val="00CF4815"/>
    <w:rsid w:val="00CF4F78"/>
    <w:rsid w:val="00CF6D80"/>
    <w:rsid w:val="00CF7A61"/>
    <w:rsid w:val="00D01FDC"/>
    <w:rsid w:val="00D03FEB"/>
    <w:rsid w:val="00D065FD"/>
    <w:rsid w:val="00D1157A"/>
    <w:rsid w:val="00D1311A"/>
    <w:rsid w:val="00D24A4F"/>
    <w:rsid w:val="00D254DF"/>
    <w:rsid w:val="00D25E25"/>
    <w:rsid w:val="00D31455"/>
    <w:rsid w:val="00D3429A"/>
    <w:rsid w:val="00D350D4"/>
    <w:rsid w:val="00D35699"/>
    <w:rsid w:val="00D356B6"/>
    <w:rsid w:val="00D379B3"/>
    <w:rsid w:val="00D37E97"/>
    <w:rsid w:val="00D4319E"/>
    <w:rsid w:val="00D4399E"/>
    <w:rsid w:val="00D46347"/>
    <w:rsid w:val="00D52056"/>
    <w:rsid w:val="00D54A94"/>
    <w:rsid w:val="00D5748C"/>
    <w:rsid w:val="00D61E47"/>
    <w:rsid w:val="00D73516"/>
    <w:rsid w:val="00D777EF"/>
    <w:rsid w:val="00D809C3"/>
    <w:rsid w:val="00D81FB6"/>
    <w:rsid w:val="00D84CA8"/>
    <w:rsid w:val="00D863EE"/>
    <w:rsid w:val="00D86E0A"/>
    <w:rsid w:val="00D93DBB"/>
    <w:rsid w:val="00D964D3"/>
    <w:rsid w:val="00DA40CC"/>
    <w:rsid w:val="00DA6AA3"/>
    <w:rsid w:val="00DB0575"/>
    <w:rsid w:val="00DB0F49"/>
    <w:rsid w:val="00DB1B69"/>
    <w:rsid w:val="00DB3856"/>
    <w:rsid w:val="00DB3BCA"/>
    <w:rsid w:val="00DB3CEB"/>
    <w:rsid w:val="00DB5ACE"/>
    <w:rsid w:val="00DB5E14"/>
    <w:rsid w:val="00DB7445"/>
    <w:rsid w:val="00DB7AAE"/>
    <w:rsid w:val="00DB7D66"/>
    <w:rsid w:val="00DD4097"/>
    <w:rsid w:val="00DE2F30"/>
    <w:rsid w:val="00DE62A3"/>
    <w:rsid w:val="00DF1C71"/>
    <w:rsid w:val="00DF4960"/>
    <w:rsid w:val="00DF6C22"/>
    <w:rsid w:val="00E010AC"/>
    <w:rsid w:val="00E01481"/>
    <w:rsid w:val="00E03248"/>
    <w:rsid w:val="00E0603D"/>
    <w:rsid w:val="00E11E83"/>
    <w:rsid w:val="00E174E0"/>
    <w:rsid w:val="00E17F59"/>
    <w:rsid w:val="00E2425A"/>
    <w:rsid w:val="00E244F8"/>
    <w:rsid w:val="00E24563"/>
    <w:rsid w:val="00E26E91"/>
    <w:rsid w:val="00E27BAF"/>
    <w:rsid w:val="00E31FB5"/>
    <w:rsid w:val="00E32DA0"/>
    <w:rsid w:val="00E33BD1"/>
    <w:rsid w:val="00E40331"/>
    <w:rsid w:val="00E43DEC"/>
    <w:rsid w:val="00E447FB"/>
    <w:rsid w:val="00E45267"/>
    <w:rsid w:val="00E45937"/>
    <w:rsid w:val="00E467F1"/>
    <w:rsid w:val="00E50ACF"/>
    <w:rsid w:val="00E52461"/>
    <w:rsid w:val="00E52CA7"/>
    <w:rsid w:val="00E551D0"/>
    <w:rsid w:val="00E556D0"/>
    <w:rsid w:val="00E57067"/>
    <w:rsid w:val="00E61814"/>
    <w:rsid w:val="00E61DA0"/>
    <w:rsid w:val="00E62766"/>
    <w:rsid w:val="00E65DD8"/>
    <w:rsid w:val="00E674D4"/>
    <w:rsid w:val="00E6775F"/>
    <w:rsid w:val="00E71329"/>
    <w:rsid w:val="00E71D7B"/>
    <w:rsid w:val="00E71EDF"/>
    <w:rsid w:val="00E7532E"/>
    <w:rsid w:val="00E87059"/>
    <w:rsid w:val="00E9034C"/>
    <w:rsid w:val="00E904D1"/>
    <w:rsid w:val="00E91C60"/>
    <w:rsid w:val="00E922ED"/>
    <w:rsid w:val="00E946FE"/>
    <w:rsid w:val="00E9623C"/>
    <w:rsid w:val="00E97189"/>
    <w:rsid w:val="00EA0E25"/>
    <w:rsid w:val="00EA1E87"/>
    <w:rsid w:val="00EA577A"/>
    <w:rsid w:val="00EA5782"/>
    <w:rsid w:val="00EA61EE"/>
    <w:rsid w:val="00EB6871"/>
    <w:rsid w:val="00EB6AA0"/>
    <w:rsid w:val="00EC18D4"/>
    <w:rsid w:val="00EC54AD"/>
    <w:rsid w:val="00EC735C"/>
    <w:rsid w:val="00ED254B"/>
    <w:rsid w:val="00ED2760"/>
    <w:rsid w:val="00ED3D9E"/>
    <w:rsid w:val="00ED5F05"/>
    <w:rsid w:val="00ED73AB"/>
    <w:rsid w:val="00EE29BC"/>
    <w:rsid w:val="00EE36BF"/>
    <w:rsid w:val="00EE7EF9"/>
    <w:rsid w:val="00EF53FB"/>
    <w:rsid w:val="00F0101F"/>
    <w:rsid w:val="00F100D9"/>
    <w:rsid w:val="00F125AC"/>
    <w:rsid w:val="00F142B5"/>
    <w:rsid w:val="00F1471C"/>
    <w:rsid w:val="00F15446"/>
    <w:rsid w:val="00F16852"/>
    <w:rsid w:val="00F203B2"/>
    <w:rsid w:val="00F265A3"/>
    <w:rsid w:val="00F30EEB"/>
    <w:rsid w:val="00F32698"/>
    <w:rsid w:val="00F32D9A"/>
    <w:rsid w:val="00F3483D"/>
    <w:rsid w:val="00F35F9C"/>
    <w:rsid w:val="00F42C4B"/>
    <w:rsid w:val="00F44650"/>
    <w:rsid w:val="00F514D0"/>
    <w:rsid w:val="00F549F2"/>
    <w:rsid w:val="00F55AA5"/>
    <w:rsid w:val="00F56CE9"/>
    <w:rsid w:val="00F57446"/>
    <w:rsid w:val="00F62B39"/>
    <w:rsid w:val="00F6409B"/>
    <w:rsid w:val="00F72CBD"/>
    <w:rsid w:val="00F74FD9"/>
    <w:rsid w:val="00F766C2"/>
    <w:rsid w:val="00F81CD8"/>
    <w:rsid w:val="00F922A0"/>
    <w:rsid w:val="00F92594"/>
    <w:rsid w:val="00F9569B"/>
    <w:rsid w:val="00F95B2F"/>
    <w:rsid w:val="00FA135C"/>
    <w:rsid w:val="00FA1C1E"/>
    <w:rsid w:val="00FA1F5F"/>
    <w:rsid w:val="00FA2108"/>
    <w:rsid w:val="00FA28BE"/>
    <w:rsid w:val="00FA45C7"/>
    <w:rsid w:val="00FA5971"/>
    <w:rsid w:val="00FB0386"/>
    <w:rsid w:val="00FB26DB"/>
    <w:rsid w:val="00FB3347"/>
    <w:rsid w:val="00FB5237"/>
    <w:rsid w:val="00FC0768"/>
    <w:rsid w:val="00FC385B"/>
    <w:rsid w:val="00FD0843"/>
    <w:rsid w:val="00FD18BA"/>
    <w:rsid w:val="00FD1D43"/>
    <w:rsid w:val="00FD5210"/>
    <w:rsid w:val="00FE6DFD"/>
    <w:rsid w:val="00FF09CB"/>
    <w:rsid w:val="00FF4076"/>
    <w:rsid w:val="00FF57CC"/>
    <w:rsid w:val="00FF71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90EC"/>
  <w15:chartTrackingRefBased/>
  <w15:docId w15:val="{B286042B-E037-4113-9361-0111B9E67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1C71"/>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k">
    <w:name w:val="link"/>
    <w:basedOn w:val="DefaultParagraphFont"/>
    <w:rsid w:val="00754BFD"/>
  </w:style>
  <w:style w:type="character" w:styleId="Hyperlink">
    <w:name w:val="Hyperlink"/>
    <w:basedOn w:val="DefaultParagraphFont"/>
    <w:uiPriority w:val="99"/>
    <w:unhideWhenUsed/>
    <w:rsid w:val="00754BFD"/>
    <w:rPr>
      <w:color w:val="0000FF"/>
      <w:u w:val="single"/>
    </w:rPr>
  </w:style>
  <w:style w:type="character" w:customStyle="1" w:styleId="inlinkchart">
    <w:name w:val="inlink_chart"/>
    <w:basedOn w:val="DefaultParagraphFont"/>
    <w:rsid w:val="005F67C6"/>
  </w:style>
  <w:style w:type="character" w:styleId="UnresolvedMention">
    <w:name w:val="Unresolved Mention"/>
    <w:basedOn w:val="DefaultParagraphFont"/>
    <w:uiPriority w:val="99"/>
    <w:semiHidden/>
    <w:unhideWhenUsed/>
    <w:rsid w:val="00D01FDC"/>
    <w:rPr>
      <w:color w:val="605E5C"/>
      <w:shd w:val="clear" w:color="auto" w:fill="E1DFDD"/>
    </w:rPr>
  </w:style>
  <w:style w:type="character" w:styleId="FollowedHyperlink">
    <w:name w:val="FollowedHyperlink"/>
    <w:basedOn w:val="DefaultParagraphFont"/>
    <w:uiPriority w:val="99"/>
    <w:semiHidden/>
    <w:unhideWhenUsed/>
    <w:rsid w:val="00331D99"/>
    <w:rPr>
      <w:color w:val="954F72" w:themeColor="followedHyperlink"/>
      <w:u w:val="single"/>
    </w:rPr>
  </w:style>
  <w:style w:type="character" w:styleId="CommentReference">
    <w:name w:val="annotation reference"/>
    <w:basedOn w:val="DefaultParagraphFont"/>
    <w:unhideWhenUsed/>
    <w:rsid w:val="003652D0"/>
    <w:rPr>
      <w:sz w:val="16"/>
      <w:szCs w:val="16"/>
    </w:rPr>
  </w:style>
  <w:style w:type="paragraph" w:styleId="CommentText">
    <w:name w:val="annotation text"/>
    <w:basedOn w:val="Normal"/>
    <w:link w:val="CommentTextChar"/>
    <w:unhideWhenUsed/>
    <w:rsid w:val="003652D0"/>
    <w:pPr>
      <w:spacing w:line="240" w:lineRule="auto"/>
    </w:pPr>
    <w:rPr>
      <w:sz w:val="20"/>
      <w:szCs w:val="20"/>
    </w:rPr>
  </w:style>
  <w:style w:type="character" w:customStyle="1" w:styleId="CommentTextChar">
    <w:name w:val="Comment Text Char"/>
    <w:basedOn w:val="DefaultParagraphFont"/>
    <w:link w:val="CommentText"/>
    <w:rsid w:val="003652D0"/>
    <w:rPr>
      <w:sz w:val="20"/>
      <w:szCs w:val="20"/>
    </w:rPr>
  </w:style>
  <w:style w:type="paragraph" w:styleId="CommentSubject">
    <w:name w:val="annotation subject"/>
    <w:basedOn w:val="CommentText"/>
    <w:next w:val="CommentText"/>
    <w:link w:val="CommentSubjectChar"/>
    <w:uiPriority w:val="99"/>
    <w:semiHidden/>
    <w:unhideWhenUsed/>
    <w:rsid w:val="003652D0"/>
    <w:rPr>
      <w:b/>
      <w:bCs/>
    </w:rPr>
  </w:style>
  <w:style w:type="character" w:customStyle="1" w:styleId="CommentSubjectChar">
    <w:name w:val="Comment Subject Char"/>
    <w:basedOn w:val="CommentTextChar"/>
    <w:link w:val="CommentSubject"/>
    <w:uiPriority w:val="99"/>
    <w:semiHidden/>
    <w:rsid w:val="003652D0"/>
    <w:rPr>
      <w:b/>
      <w:bCs/>
      <w:sz w:val="20"/>
      <w:szCs w:val="20"/>
    </w:rPr>
  </w:style>
  <w:style w:type="paragraph" w:styleId="NormalWeb">
    <w:name w:val="Normal (Web)"/>
    <w:basedOn w:val="Normal"/>
    <w:uiPriority w:val="99"/>
    <w:semiHidden/>
    <w:unhideWhenUsed/>
    <w:rsid w:val="00BB72F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DF1C71"/>
    <w:rPr>
      <w:rFonts w:ascii="Times New Roman" w:eastAsia="Times New Roman" w:hAnsi="Times New Roman" w:cs="Times New Roman"/>
      <w:b/>
      <w:bCs/>
      <w:sz w:val="27"/>
      <w:szCs w:val="27"/>
      <w:lang w:eastAsia="en-CA"/>
    </w:rPr>
  </w:style>
  <w:style w:type="character" w:styleId="Strong">
    <w:name w:val="Strong"/>
    <w:basedOn w:val="DefaultParagraphFont"/>
    <w:uiPriority w:val="22"/>
    <w:qFormat/>
    <w:rsid w:val="00DF1C71"/>
    <w:rPr>
      <w:b/>
      <w:bCs/>
    </w:rPr>
  </w:style>
  <w:style w:type="paragraph" w:styleId="ListParagraph">
    <w:name w:val="List Paragraph"/>
    <w:basedOn w:val="Normal"/>
    <w:uiPriority w:val="34"/>
    <w:qFormat/>
    <w:rsid w:val="00E45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51584">
      <w:bodyDiv w:val="1"/>
      <w:marLeft w:val="0"/>
      <w:marRight w:val="0"/>
      <w:marTop w:val="0"/>
      <w:marBottom w:val="0"/>
      <w:divBdr>
        <w:top w:val="none" w:sz="0" w:space="0" w:color="auto"/>
        <w:left w:val="none" w:sz="0" w:space="0" w:color="auto"/>
        <w:bottom w:val="none" w:sz="0" w:space="0" w:color="auto"/>
        <w:right w:val="none" w:sz="0" w:space="0" w:color="auto"/>
      </w:divBdr>
    </w:div>
    <w:div w:id="1058281223">
      <w:bodyDiv w:val="1"/>
      <w:marLeft w:val="0"/>
      <w:marRight w:val="0"/>
      <w:marTop w:val="0"/>
      <w:marBottom w:val="0"/>
      <w:divBdr>
        <w:top w:val="none" w:sz="0" w:space="0" w:color="auto"/>
        <w:left w:val="none" w:sz="0" w:space="0" w:color="auto"/>
        <w:bottom w:val="none" w:sz="0" w:space="0" w:color="auto"/>
        <w:right w:val="none" w:sz="0" w:space="0" w:color="auto"/>
      </w:divBdr>
    </w:div>
    <w:div w:id="1234314538">
      <w:bodyDiv w:val="1"/>
      <w:marLeft w:val="0"/>
      <w:marRight w:val="0"/>
      <w:marTop w:val="0"/>
      <w:marBottom w:val="0"/>
      <w:divBdr>
        <w:top w:val="none" w:sz="0" w:space="0" w:color="auto"/>
        <w:left w:val="none" w:sz="0" w:space="0" w:color="auto"/>
        <w:bottom w:val="none" w:sz="0" w:space="0" w:color="auto"/>
        <w:right w:val="none" w:sz="0" w:space="0" w:color="auto"/>
      </w:divBdr>
    </w:div>
    <w:div w:id="1897355340">
      <w:bodyDiv w:val="1"/>
      <w:marLeft w:val="0"/>
      <w:marRight w:val="0"/>
      <w:marTop w:val="0"/>
      <w:marBottom w:val="0"/>
      <w:divBdr>
        <w:top w:val="none" w:sz="0" w:space="0" w:color="auto"/>
        <w:left w:val="none" w:sz="0" w:space="0" w:color="auto"/>
        <w:bottom w:val="none" w:sz="0" w:space="0" w:color="auto"/>
        <w:right w:val="none" w:sz="0" w:space="0" w:color="auto"/>
      </w:divBdr>
    </w:div>
    <w:div w:id="192664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4105</TotalTime>
  <Pages>12</Pages>
  <Words>4781</Words>
  <Characters>27256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Marks</dc:creator>
  <cp:keywords/>
  <dc:description/>
  <cp:lastModifiedBy>Elizabeth Marks</cp:lastModifiedBy>
  <cp:revision>787</cp:revision>
  <dcterms:created xsi:type="dcterms:W3CDTF">2021-02-22T04:18:00Z</dcterms:created>
  <dcterms:modified xsi:type="dcterms:W3CDTF">2021-04-27T09:35:00Z</dcterms:modified>
</cp:coreProperties>
</file>