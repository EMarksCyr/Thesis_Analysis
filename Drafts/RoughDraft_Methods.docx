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8058A" w14:textId="77777777" w:rsidR="00E0417E" w:rsidRDefault="00E0417E">
      <w:pPr>
        <w:pStyle w:val="NormalWeb"/>
        <w:spacing w:before="0" w:beforeAutospacing="0" w:after="0" w:afterAutospacing="0" w:line="480" w:lineRule="auto"/>
        <w:rPr>
          <w:ins w:id="0" w:author="Elizabeth Marks" w:date="2021-04-13T15:17:00Z"/>
          <w:b/>
          <w:bCs/>
          <w:color w:val="000000"/>
        </w:rPr>
        <w:pPrChange w:id="1" w:author="Elizabeth Marks" w:date="2021-04-17T22:39:00Z">
          <w:pPr>
            <w:pStyle w:val="NormalWeb"/>
            <w:spacing w:before="0" w:beforeAutospacing="0" w:after="0" w:afterAutospacing="0" w:line="480" w:lineRule="auto"/>
            <w:jc w:val="center"/>
          </w:pPr>
        </w:pPrChange>
      </w:pPr>
    </w:p>
    <w:p w14:paraId="5747B017" w14:textId="1405BB05" w:rsidR="00C16501" w:rsidRPr="001D1315" w:rsidRDefault="00C16501" w:rsidP="00C16501">
      <w:pPr>
        <w:pStyle w:val="NormalWeb"/>
        <w:spacing w:before="0" w:beforeAutospacing="0" w:after="0" w:afterAutospacing="0" w:line="480" w:lineRule="auto"/>
        <w:jc w:val="center"/>
      </w:pPr>
      <w:r w:rsidRPr="001D1315">
        <w:rPr>
          <w:b/>
          <w:bCs/>
          <w:color w:val="000000"/>
        </w:rPr>
        <w:t>Methods</w:t>
      </w:r>
    </w:p>
    <w:p w14:paraId="743B4362" w14:textId="35EB4334" w:rsidR="00C16501" w:rsidRPr="001D1315" w:rsidRDefault="00C16501" w:rsidP="00C16501">
      <w:pPr>
        <w:pStyle w:val="NormalWeb"/>
        <w:spacing w:before="0" w:beforeAutospacing="0" w:after="0" w:afterAutospacing="0" w:line="480" w:lineRule="auto"/>
      </w:pPr>
      <w:del w:id="2" w:author="Elizabeth Marks" w:date="2021-04-18T04:16:00Z">
        <w:r w:rsidRPr="001D1315" w:rsidDel="004E686E">
          <w:rPr>
            <w:b/>
            <w:bCs/>
            <w:color w:val="000000"/>
          </w:rPr>
          <w:delText>Participants </w:delText>
        </w:r>
      </w:del>
      <w:ins w:id="3" w:author="Elizabeth Marks" w:date="2021-04-18T04:16:00Z">
        <w:r w:rsidR="004E686E">
          <w:rPr>
            <w:b/>
            <w:bCs/>
            <w:color w:val="000000"/>
          </w:rPr>
          <w:t>Sample</w:t>
        </w:r>
      </w:ins>
    </w:p>
    <w:p w14:paraId="20950F6C" w14:textId="4B75F08C" w:rsidR="00C16501" w:rsidRPr="001D1315" w:rsidRDefault="00C16501" w:rsidP="00C16501">
      <w:pPr>
        <w:pStyle w:val="NormalWeb"/>
        <w:spacing w:before="0" w:beforeAutospacing="0" w:after="0" w:afterAutospacing="0" w:line="480" w:lineRule="auto"/>
        <w:ind w:firstLine="720"/>
      </w:pPr>
      <w:r w:rsidRPr="001D1315">
        <w:rPr>
          <w:color w:val="000000"/>
        </w:rPr>
        <w:t xml:space="preserve">Participants were </w:t>
      </w:r>
      <w:ins w:id="4" w:author="Elizabeth Marks" w:date="2021-04-18T20:41:00Z">
        <w:r w:rsidR="00CC4479">
          <w:rPr>
            <w:color w:val="000000"/>
          </w:rPr>
          <w:t>291</w:t>
        </w:r>
      </w:ins>
      <w:del w:id="5" w:author="Elizabeth Marks" w:date="2021-04-18T20:41:00Z">
        <w:r w:rsidRPr="001D1315" w:rsidDel="00CC4479">
          <w:rPr>
            <w:color w:val="000000"/>
          </w:rPr>
          <w:delText>176</w:delText>
        </w:r>
      </w:del>
      <w:r w:rsidRPr="001D1315">
        <w:rPr>
          <w:color w:val="000000"/>
        </w:rPr>
        <w:t xml:space="preserve"> (</w:t>
      </w:r>
      <w:del w:id="6" w:author="Elizabeth Marks" w:date="2021-04-18T20:46:00Z">
        <w:r w:rsidRPr="001D1315" w:rsidDel="00CC4479">
          <w:rPr>
            <w:color w:val="000000"/>
          </w:rPr>
          <w:delText>8</w:delText>
        </w:r>
      </w:del>
      <w:del w:id="7" w:author="Elizabeth Marks" w:date="2021-04-18T20:41:00Z">
        <w:r w:rsidRPr="001D1315" w:rsidDel="00CC4479">
          <w:rPr>
            <w:color w:val="000000"/>
          </w:rPr>
          <w:delText>3.6</w:delText>
        </w:r>
      </w:del>
      <w:del w:id="8" w:author="Elizabeth Marks" w:date="2021-04-18T20:46:00Z">
        <w:r w:rsidRPr="001D1315" w:rsidDel="00CC4479">
          <w:rPr>
            <w:color w:val="000000"/>
          </w:rPr>
          <w:delText xml:space="preserve">% females, </w:delText>
        </w:r>
      </w:del>
      <w:r w:rsidRPr="001D1315">
        <w:rPr>
          <w:i/>
          <w:iCs/>
          <w:color w:val="000000"/>
        </w:rPr>
        <w:t>M</w:t>
      </w:r>
      <w:r w:rsidRPr="001D1315">
        <w:rPr>
          <w:i/>
          <w:iCs/>
          <w:color w:val="000000"/>
          <w:sz w:val="14"/>
          <w:szCs w:val="14"/>
          <w:vertAlign w:val="subscript"/>
        </w:rPr>
        <w:t xml:space="preserve">age </w:t>
      </w:r>
      <w:r w:rsidRPr="001D1315">
        <w:rPr>
          <w:color w:val="000000"/>
        </w:rPr>
        <w:t>= 19.3</w:t>
      </w:r>
      <w:ins w:id="9" w:author="Elizabeth Marks" w:date="2021-04-18T20:41:00Z">
        <w:r w:rsidR="00CC4479">
          <w:rPr>
            <w:color w:val="000000"/>
          </w:rPr>
          <w:t>5</w:t>
        </w:r>
      </w:ins>
      <w:del w:id="10" w:author="Elizabeth Marks" w:date="2021-04-18T20:41:00Z">
        <w:r w:rsidRPr="001D1315" w:rsidDel="00CC4479">
          <w:rPr>
            <w:color w:val="000000"/>
          </w:rPr>
          <w:delText>6</w:delText>
        </w:r>
      </w:del>
      <w:r w:rsidRPr="001D1315">
        <w:rPr>
          <w:color w:val="000000"/>
        </w:rPr>
        <w:t>,</w:t>
      </w:r>
      <w:r w:rsidRPr="001D1315">
        <w:rPr>
          <w:i/>
          <w:iCs/>
          <w:color w:val="000000"/>
        </w:rPr>
        <w:t xml:space="preserve"> </w:t>
      </w:r>
      <w:proofErr w:type="spellStart"/>
      <w:r w:rsidRPr="001D1315">
        <w:rPr>
          <w:i/>
          <w:iCs/>
          <w:color w:val="000000"/>
        </w:rPr>
        <w:t>SD</w:t>
      </w:r>
      <w:r w:rsidR="00370F19" w:rsidRPr="001D1315">
        <w:rPr>
          <w:i/>
          <w:iCs/>
          <w:color w:val="000000"/>
          <w:sz w:val="14"/>
          <w:szCs w:val="14"/>
          <w:vertAlign w:val="subscript"/>
        </w:rPr>
        <w:t>age</w:t>
      </w:r>
      <w:proofErr w:type="spellEnd"/>
      <w:r w:rsidRPr="001D1315">
        <w:rPr>
          <w:i/>
          <w:iCs/>
          <w:color w:val="000000"/>
        </w:rPr>
        <w:t xml:space="preserve"> </w:t>
      </w:r>
      <w:r w:rsidRPr="001D1315">
        <w:rPr>
          <w:color w:val="000000"/>
        </w:rPr>
        <w:t xml:space="preserve">= </w:t>
      </w:r>
      <w:ins w:id="11" w:author="Elizabeth Marks" w:date="2021-04-18T20:42:00Z">
        <w:r w:rsidR="00CC4479">
          <w:rPr>
            <w:color w:val="000000"/>
          </w:rPr>
          <w:t>2.38</w:t>
        </w:r>
      </w:ins>
      <w:del w:id="12" w:author="Elizabeth Marks" w:date="2021-04-18T20:42:00Z">
        <w:r w:rsidRPr="001D1315" w:rsidDel="00CC4479">
          <w:rPr>
            <w:color w:val="000000"/>
          </w:rPr>
          <w:delText>1.99</w:delText>
        </w:r>
      </w:del>
      <w:r w:rsidRPr="001D1315">
        <w:rPr>
          <w:color w:val="000000"/>
        </w:rPr>
        <w:t xml:space="preserve">) undergraduate students enrolled at Brock University.  Participants recruited on Brock’s online platform SONA and compensated with class credit. </w:t>
      </w:r>
      <w:del w:id="13" w:author="Elizabeth Marks" w:date="2021-04-18T20:42:00Z">
        <w:r w:rsidRPr="001D1315" w:rsidDel="00CC4479">
          <w:rPr>
            <w:color w:val="000000"/>
          </w:rPr>
          <w:delText xml:space="preserve">Eleven </w:delText>
        </w:r>
      </w:del>
      <w:ins w:id="14" w:author="Elizabeth Marks" w:date="2021-04-18T20:42:00Z">
        <w:r w:rsidR="00CC4479">
          <w:rPr>
            <w:color w:val="000000"/>
          </w:rPr>
          <w:t>Five</w:t>
        </w:r>
        <w:r w:rsidR="00CC4479" w:rsidRPr="001D1315">
          <w:rPr>
            <w:color w:val="000000"/>
          </w:rPr>
          <w:t xml:space="preserve"> </w:t>
        </w:r>
      </w:ins>
      <w:r w:rsidRPr="001D1315">
        <w:rPr>
          <w:color w:val="000000"/>
        </w:rPr>
        <w:t xml:space="preserve">participants were excluded from the analyses after failing one or more of the attention </w:t>
      </w:r>
      <w:proofErr w:type="gramStart"/>
      <w:r w:rsidRPr="001D1315">
        <w:rPr>
          <w:color w:val="000000"/>
        </w:rPr>
        <w:t>check</w:t>
      </w:r>
      <w:proofErr w:type="gramEnd"/>
      <w:r w:rsidRPr="001D1315">
        <w:rPr>
          <w:color w:val="000000"/>
        </w:rPr>
        <w:t xml:space="preserve"> mea</w:t>
      </w:r>
      <w:r>
        <w:rPr>
          <w:color w:val="000000"/>
        </w:rPr>
        <w:t>s</w:t>
      </w:r>
      <w:r w:rsidRPr="001D1315">
        <w:rPr>
          <w:color w:val="000000"/>
        </w:rPr>
        <w:t>ures.</w:t>
      </w:r>
      <w:ins w:id="15" w:author="Elizabeth Marks" w:date="2021-04-18T20:42:00Z">
        <w:r w:rsidR="00CC4479">
          <w:rPr>
            <w:color w:val="000000"/>
          </w:rPr>
          <w:t xml:space="preserve"> An additional twelve participants were excluded for leaving </w:t>
        </w:r>
        <w:proofErr w:type="gramStart"/>
        <w:r w:rsidR="00CC4479">
          <w:rPr>
            <w:color w:val="000000"/>
          </w:rPr>
          <w:t>the majority of</w:t>
        </w:r>
        <w:proofErr w:type="gramEnd"/>
        <w:r w:rsidR="00CC4479">
          <w:rPr>
            <w:color w:val="000000"/>
          </w:rPr>
          <w:t xml:space="preserve"> the </w:t>
        </w:r>
      </w:ins>
      <w:ins w:id="16" w:author="Elizabeth Marks" w:date="2021-04-18T20:43:00Z">
        <w:r w:rsidR="00CC4479">
          <w:rPr>
            <w:color w:val="000000"/>
          </w:rPr>
          <w:t>survey blank and one participant was excluded for not answering either manipulation check.</w:t>
        </w:r>
      </w:ins>
      <w:r w:rsidRPr="001D1315">
        <w:rPr>
          <w:color w:val="000000"/>
        </w:rPr>
        <w:t xml:space="preserve"> Thus, only </w:t>
      </w:r>
      <w:del w:id="17" w:author="Elizabeth Marks" w:date="2021-04-18T20:43:00Z">
        <w:r w:rsidRPr="001D1315" w:rsidDel="00CC4479">
          <w:rPr>
            <w:color w:val="000000"/>
          </w:rPr>
          <w:delText xml:space="preserve">165 </w:delText>
        </w:r>
      </w:del>
      <w:ins w:id="18" w:author="Elizabeth Marks" w:date="2021-04-18T20:43:00Z">
        <w:r w:rsidR="00CC4479">
          <w:rPr>
            <w:color w:val="000000"/>
          </w:rPr>
          <w:t>291</w:t>
        </w:r>
        <w:r w:rsidR="00CC4479" w:rsidRPr="001D1315">
          <w:rPr>
            <w:color w:val="000000"/>
          </w:rPr>
          <w:t xml:space="preserve"> </w:t>
        </w:r>
      </w:ins>
      <w:r w:rsidRPr="001D1315">
        <w:rPr>
          <w:color w:val="000000"/>
        </w:rPr>
        <w:t>participants were included in the reported analyses.</w:t>
      </w:r>
      <w:ins w:id="19" w:author="Elizabeth Marks" w:date="2021-04-18T20:44:00Z">
        <w:r w:rsidR="00CC4479">
          <w:rPr>
            <w:color w:val="000000"/>
          </w:rPr>
          <w:t xml:space="preserve"> Of the remaining sample, 67% was under the age of 20 with only 2.4% over the age of 25. </w:t>
        </w:r>
      </w:ins>
      <w:proofErr w:type="gramStart"/>
      <w:ins w:id="20" w:author="Elizabeth Marks" w:date="2021-04-18T20:46:00Z">
        <w:r w:rsidR="00CC4479">
          <w:rPr>
            <w:color w:val="000000"/>
          </w:rPr>
          <w:t>The vast majority of</w:t>
        </w:r>
        <w:proofErr w:type="gramEnd"/>
        <w:r w:rsidR="00CC4479">
          <w:rPr>
            <w:color w:val="000000"/>
          </w:rPr>
          <w:t xml:space="preserve"> the sample was female (83.8%) with one non-binary parti</w:t>
        </w:r>
      </w:ins>
      <w:ins w:id="21" w:author="Elizabeth Marks" w:date="2021-04-18T20:47:00Z">
        <w:r w:rsidR="00CC4479">
          <w:rPr>
            <w:color w:val="000000"/>
          </w:rPr>
          <w:t>cipant and the remainder identifying as male</w:t>
        </w:r>
      </w:ins>
      <w:ins w:id="22" w:author="Elizabeth Marks" w:date="2021-04-18T20:52:00Z">
        <w:r w:rsidR="00DB5C56">
          <w:rPr>
            <w:color w:val="000000"/>
          </w:rPr>
          <w:t xml:space="preserve"> (15.8%)</w:t>
        </w:r>
      </w:ins>
      <w:ins w:id="23" w:author="Elizabeth Marks" w:date="2021-04-18T20:47:00Z">
        <w:r w:rsidR="00CC4479">
          <w:rPr>
            <w:color w:val="000000"/>
          </w:rPr>
          <w:t>. The majority also identified as White/Caucasian/European (64.6%)</w:t>
        </w:r>
      </w:ins>
      <w:ins w:id="24" w:author="Elizabeth Marks" w:date="2021-04-18T20:49:00Z">
        <w:r w:rsidR="00CC4479">
          <w:rPr>
            <w:color w:val="000000"/>
          </w:rPr>
          <w:t>,</w:t>
        </w:r>
      </w:ins>
      <w:ins w:id="25" w:author="Elizabeth Marks" w:date="2021-04-18T20:48:00Z">
        <w:r w:rsidR="00CC4479">
          <w:rPr>
            <w:color w:val="000000"/>
          </w:rPr>
          <w:t xml:space="preserve"> Asian (12.7%)</w:t>
        </w:r>
      </w:ins>
      <w:ins w:id="26" w:author="Elizabeth Marks" w:date="2021-04-18T20:49:00Z">
        <w:r w:rsidR="00CC4479">
          <w:rPr>
            <w:color w:val="000000"/>
          </w:rPr>
          <w:t xml:space="preserve"> or Black/</w:t>
        </w:r>
        <w:proofErr w:type="gramStart"/>
        <w:r w:rsidR="00CC4479">
          <w:rPr>
            <w:color w:val="000000"/>
          </w:rPr>
          <w:t>African-American</w:t>
        </w:r>
        <w:proofErr w:type="gramEnd"/>
        <w:r w:rsidR="00CC4479">
          <w:rPr>
            <w:color w:val="000000"/>
          </w:rPr>
          <w:t xml:space="preserve"> (6.5%). Participants were asked which department of Brock they belonged to and the sample </w:t>
        </w:r>
      </w:ins>
      <w:ins w:id="27" w:author="Elizabeth Marks" w:date="2021-04-18T20:50:00Z">
        <w:r w:rsidR="00CC4479">
          <w:rPr>
            <w:color w:val="000000"/>
          </w:rPr>
          <w:t>mostly studied Social Sciences (35.2%), Health Sciences (29.3%) and Education (22.4%)</w:t>
        </w:r>
      </w:ins>
      <w:ins w:id="28" w:author="Elizabeth Marks" w:date="2021-04-18T20:51:00Z">
        <w:r w:rsidR="00CC4479">
          <w:rPr>
            <w:color w:val="000000"/>
          </w:rPr>
          <w:t>. It is of note that only 5.1% of the sample consisted of students studying Mathematics and Science.</w:t>
        </w:r>
      </w:ins>
    </w:p>
    <w:p w14:paraId="117D6FCA" w14:textId="77777777" w:rsidR="00C16501" w:rsidRPr="00C006B9" w:rsidRDefault="00C16501" w:rsidP="00C16501">
      <w:pPr>
        <w:pStyle w:val="NormalWeb"/>
        <w:spacing w:before="0" w:beforeAutospacing="0" w:after="0" w:afterAutospacing="0" w:line="480" w:lineRule="auto"/>
      </w:pPr>
      <w:r w:rsidRPr="00C006B9">
        <w:rPr>
          <w:b/>
          <w:bCs/>
          <w:color w:val="000000"/>
        </w:rPr>
        <w:t>Procedure</w:t>
      </w:r>
    </w:p>
    <w:p w14:paraId="14364BC9" w14:textId="7B76BE8D" w:rsidR="00C16501" w:rsidRDefault="00C16501" w:rsidP="00C16501">
      <w:pPr>
        <w:pStyle w:val="NormalWeb"/>
        <w:spacing w:before="0" w:beforeAutospacing="0" w:after="0" w:afterAutospacing="0" w:line="480" w:lineRule="auto"/>
        <w:ind w:firstLine="720"/>
        <w:rPr>
          <w:color w:val="000000"/>
        </w:rPr>
      </w:pPr>
      <w:r w:rsidRPr="00C006B9">
        <w:rPr>
          <w:color w:val="000000"/>
        </w:rPr>
        <w:t xml:space="preserve">Participants were </w:t>
      </w:r>
      <w:del w:id="29" w:author="William Hall" w:date="2021-04-13T11:08:00Z">
        <w:r w:rsidRPr="00C006B9" w:rsidDel="00E7669E">
          <w:rPr>
            <w:color w:val="000000"/>
          </w:rPr>
          <w:delText>broken up into</w:delText>
        </w:r>
      </w:del>
      <w:ins w:id="30" w:author="William Hall" w:date="2021-04-13T11:08:00Z">
        <w:r w:rsidR="00E7669E">
          <w:rPr>
            <w:color w:val="000000"/>
          </w:rPr>
          <w:t>randomly assigned into one of</w:t>
        </w:r>
      </w:ins>
      <w:r w:rsidRPr="00C006B9">
        <w:rPr>
          <w:color w:val="000000"/>
        </w:rPr>
        <w:t xml:space="preserve"> two conditions that differed </w:t>
      </w:r>
      <w:del w:id="31" w:author="William Hall" w:date="2021-04-13T11:08:00Z">
        <w:r w:rsidRPr="00C006B9" w:rsidDel="00E7669E">
          <w:rPr>
            <w:color w:val="000000"/>
          </w:rPr>
          <w:delText xml:space="preserve">solely </w:delText>
        </w:r>
      </w:del>
      <w:r w:rsidRPr="00C006B9">
        <w:rPr>
          <w:color w:val="000000"/>
        </w:rPr>
        <w:t xml:space="preserve">based on the presence of clan-culture signalling perks in the experimental condition and lack thereof in the control condition. All participants encountered the same initial introduction that described a fictitious employee </w:t>
      </w:r>
      <w:r>
        <w:rPr>
          <w:color w:val="000000"/>
        </w:rPr>
        <w:t xml:space="preserve">named John who worked as a software developer at </w:t>
      </w:r>
      <w:ins w:id="32" w:author="William Hall" w:date="2021-04-13T10:41:00Z">
        <w:r w:rsidR="006B5EDA">
          <w:rPr>
            <w:color w:val="000000"/>
          </w:rPr>
          <w:t xml:space="preserve">a </w:t>
        </w:r>
      </w:ins>
      <w:del w:id="33" w:author="William Hall" w:date="2021-04-13T10:41:00Z">
        <w:r w:rsidDel="006B5EDA">
          <w:rPr>
            <w:color w:val="000000"/>
          </w:rPr>
          <w:delText xml:space="preserve">a made up </w:delText>
        </w:r>
      </w:del>
      <w:r>
        <w:rPr>
          <w:color w:val="000000"/>
        </w:rPr>
        <w:t>company</w:t>
      </w:r>
      <w:ins w:id="34" w:author="William Hall" w:date="2021-04-13T10:41:00Z">
        <w:r w:rsidR="006B5EDA">
          <w:rPr>
            <w:color w:val="000000"/>
          </w:rPr>
          <w:t xml:space="preserve"> called</w:t>
        </w:r>
      </w:ins>
      <w:del w:id="35" w:author="William Hall" w:date="2021-04-13T10:41:00Z">
        <w:r w:rsidDel="006B5EDA">
          <w:rPr>
            <w:color w:val="000000"/>
          </w:rPr>
          <w:delText>,</w:delText>
        </w:r>
      </w:del>
      <w:r>
        <w:rPr>
          <w:color w:val="000000"/>
        </w:rPr>
        <w:t xml:space="preserve"> CCM. Next, </w:t>
      </w:r>
      <w:del w:id="36" w:author="William Hall" w:date="2021-04-13T10:41:00Z">
        <w:r w:rsidDel="006B5EDA">
          <w:rPr>
            <w:color w:val="000000"/>
          </w:rPr>
          <w:delText>members of</w:delText>
        </w:r>
      </w:del>
      <w:ins w:id="37" w:author="William Hall" w:date="2021-04-13T10:41:00Z">
        <w:r w:rsidR="006B5EDA">
          <w:rPr>
            <w:color w:val="000000"/>
          </w:rPr>
          <w:t>participants in the</w:t>
        </w:r>
      </w:ins>
      <w:del w:id="38" w:author="William Hall" w:date="2021-04-13T10:41:00Z">
        <w:r w:rsidDel="006B5EDA">
          <w:rPr>
            <w:color w:val="000000"/>
          </w:rPr>
          <w:delText xml:space="preserve"> the</w:delText>
        </w:r>
      </w:del>
      <w:r>
        <w:rPr>
          <w:color w:val="000000"/>
        </w:rPr>
        <w:t xml:space="preserve"> control condition </w:t>
      </w:r>
      <w:proofErr w:type="gramStart"/>
      <w:r>
        <w:rPr>
          <w:color w:val="000000"/>
        </w:rPr>
        <w:t>were</w:t>
      </w:r>
      <w:proofErr w:type="gramEnd"/>
      <w:r>
        <w:rPr>
          <w:color w:val="000000"/>
        </w:rPr>
        <w:t xml:space="preserve"> shown a online brochure displaying the employee benefits available to members within CCM. These can be seen in appendix (A?). They </w:t>
      </w:r>
      <w:r>
        <w:rPr>
          <w:color w:val="000000"/>
        </w:rPr>
        <w:lastRenderedPageBreak/>
        <w:t xml:space="preserve">describe a generic set of benefits including prescription drug coverage, vision and dental coverage, and mental health benefits. Members of the experimental condition were provided with an online brochure containing a set of benefits that included the following clan-culture signalling perks: several free meal options such as on-site cafes, a staff games room, an onsite gym, and an employee nap room. This brochure can also be seen in appendix (A). Participants in both conditions then </w:t>
      </w:r>
      <w:r w:rsidRPr="00C006B9">
        <w:rPr>
          <w:color w:val="000000"/>
        </w:rPr>
        <w:t xml:space="preserve">completed </w:t>
      </w:r>
      <w:r>
        <w:rPr>
          <w:color w:val="000000"/>
        </w:rPr>
        <w:t xml:space="preserve">the set of measures for our three key dependent variables as well as a variety of exploratory </w:t>
      </w:r>
      <w:del w:id="39" w:author="William Hall" w:date="2021-04-13T10:43:00Z">
        <w:r w:rsidDel="006B5EDA">
          <w:rPr>
            <w:color w:val="000000"/>
          </w:rPr>
          <w:delText>factors</w:delText>
        </w:r>
      </w:del>
      <w:ins w:id="40" w:author="William Hall" w:date="2021-04-13T10:43:00Z">
        <w:r w:rsidR="006B5EDA">
          <w:rPr>
            <w:color w:val="000000"/>
          </w:rPr>
          <w:t>measures</w:t>
        </w:r>
      </w:ins>
      <w:r>
        <w:rPr>
          <w:color w:val="000000"/>
        </w:rPr>
        <w:t xml:space="preserve">.  </w:t>
      </w:r>
    </w:p>
    <w:p w14:paraId="020628BA" w14:textId="77777777" w:rsidR="00C16501" w:rsidRPr="00415C8B" w:rsidRDefault="00C16501" w:rsidP="00C16501">
      <w:pPr>
        <w:pStyle w:val="NormalWeb"/>
        <w:spacing w:before="0" w:beforeAutospacing="0" w:after="0" w:afterAutospacing="0" w:line="480" w:lineRule="auto"/>
        <w:ind w:firstLine="720"/>
        <w:rPr>
          <w:color w:val="000000"/>
        </w:rPr>
      </w:pPr>
    </w:p>
    <w:p w14:paraId="41551EB8" w14:textId="21D3B710" w:rsidR="00C16501" w:rsidRPr="00AE1EE6" w:rsidRDefault="00DA3E68" w:rsidP="00C16501">
      <w:pPr>
        <w:pStyle w:val="NormalWeb"/>
        <w:spacing w:before="0" w:beforeAutospacing="0" w:after="0" w:afterAutospacing="0" w:line="480" w:lineRule="auto"/>
      </w:pPr>
      <w:ins w:id="41" w:author="Elizabeth Marks" w:date="2021-04-18T23:00:00Z">
        <w:r>
          <w:rPr>
            <w:b/>
            <w:bCs/>
            <w:color w:val="000000"/>
          </w:rPr>
          <w:t xml:space="preserve">Key Outcome </w:t>
        </w:r>
      </w:ins>
      <w:r w:rsidR="00C16501" w:rsidRPr="00AE1EE6">
        <w:rPr>
          <w:b/>
          <w:bCs/>
          <w:color w:val="000000"/>
        </w:rPr>
        <w:t>Measures </w:t>
      </w:r>
    </w:p>
    <w:p w14:paraId="798846B2" w14:textId="58839F9C" w:rsidR="00C16501" w:rsidDel="009E31AA" w:rsidRDefault="00C16501" w:rsidP="00C16501">
      <w:pPr>
        <w:pStyle w:val="NormalWeb"/>
        <w:spacing w:before="0" w:beforeAutospacing="0" w:after="0" w:afterAutospacing="0" w:line="480" w:lineRule="auto"/>
        <w:ind w:firstLine="720"/>
        <w:rPr>
          <w:del w:id="42" w:author="Elizabeth Marks" w:date="2021-04-17T20:54:00Z"/>
          <w:lang w:val="en-US"/>
        </w:rPr>
      </w:pPr>
      <w:del w:id="43" w:author="Elizabeth Marks" w:date="2021-04-17T20:54:00Z">
        <w:r w:rsidRPr="00AE1EE6" w:rsidDel="009E31AA">
          <w:rPr>
            <w:b/>
            <w:bCs/>
            <w:color w:val="000000"/>
          </w:rPr>
          <w:delText>Manipulation Check.</w:delText>
        </w:r>
      </w:del>
      <w:ins w:id="44" w:author="William Hall" w:date="2021-04-13T10:49:00Z">
        <w:del w:id="45" w:author="Elizabeth Marks" w:date="2021-04-17T20:54:00Z">
          <w:r w:rsidR="00265E1D" w:rsidDel="009E31AA">
            <w:rPr>
              <w:b/>
              <w:bCs/>
              <w:color w:val="000000"/>
            </w:rPr>
            <w:delText xml:space="preserve"> </w:delText>
          </w:r>
          <w:r w:rsidR="00265E1D" w:rsidDel="009E31AA">
            <w:rPr>
              <w:color w:val="000000"/>
            </w:rPr>
            <w:delText xml:space="preserve">To assess the effectiveness of our manipulation, </w:delText>
          </w:r>
        </w:del>
      </w:ins>
      <w:ins w:id="46" w:author="William Hall" w:date="2021-04-13T10:51:00Z">
        <w:del w:id="47" w:author="Elizabeth Marks" w:date="2021-04-17T20:54:00Z">
          <w:r w:rsidR="00265E1D" w:rsidDel="009E31AA">
            <w:rPr>
              <w:color w:val="000000"/>
            </w:rPr>
            <w:delText>participants</w:delText>
          </w:r>
        </w:del>
      </w:ins>
      <w:ins w:id="48" w:author="William Hall" w:date="2021-04-13T10:49:00Z">
        <w:del w:id="49" w:author="Elizabeth Marks" w:date="2021-04-17T20:54:00Z">
          <w:r w:rsidR="00265E1D" w:rsidDel="009E31AA">
            <w:rPr>
              <w:color w:val="000000"/>
            </w:rPr>
            <w:delText xml:space="preserve"> </w:delText>
          </w:r>
        </w:del>
      </w:ins>
      <w:ins w:id="50" w:author="William Hall" w:date="2021-04-13T10:50:00Z">
        <w:del w:id="51" w:author="Elizabeth Marks" w:date="2021-04-17T20:54:00Z">
          <w:r w:rsidR="00265E1D" w:rsidDel="009E31AA">
            <w:rPr>
              <w:color w:val="000000"/>
            </w:rPr>
            <w:delText>completed two items designed to measure</w:delText>
          </w:r>
        </w:del>
        <w:del w:id="52" w:author="Elizabeth Marks" w:date="2021-04-17T20:50:00Z">
          <w:r w:rsidR="00265E1D" w:rsidDel="009E31AA">
            <w:rPr>
              <w:color w:val="000000"/>
            </w:rPr>
            <w:delText>s</w:delText>
          </w:r>
        </w:del>
        <w:del w:id="53" w:author="Elizabeth Marks" w:date="2021-04-17T20:54:00Z">
          <w:r w:rsidR="00265E1D" w:rsidDel="009E31AA">
            <w:rPr>
              <w:color w:val="000000"/>
            </w:rPr>
            <w:delText xml:space="preserve"> the degree to which</w:delText>
          </w:r>
        </w:del>
      </w:ins>
      <w:del w:id="54" w:author="Elizabeth Marks" w:date="2021-04-17T20:54:00Z">
        <w:r w:rsidRPr="00AE1EE6" w:rsidDel="009E31AA">
          <w:rPr>
            <w:b/>
            <w:bCs/>
            <w:color w:val="000000"/>
          </w:rPr>
          <w:delText xml:space="preserve"> </w:delText>
        </w:r>
        <w:r w:rsidDel="009E31AA">
          <w:rPr>
            <w:lang w:val="en-US"/>
          </w:rPr>
          <w:delText>T</w:delText>
        </w:r>
        <w:r w:rsidRPr="00EF0B8B" w:rsidDel="009E31AA">
          <w:rPr>
            <w:lang w:val="en-US"/>
          </w:rPr>
          <w:delText xml:space="preserve">he manipulation's effectiveness </w:delText>
        </w:r>
        <w:r w:rsidDel="009E31AA">
          <w:rPr>
            <w:lang w:val="en-US"/>
          </w:rPr>
          <w:delText xml:space="preserve">was measured </w:delText>
        </w:r>
        <w:r w:rsidRPr="00EF0B8B" w:rsidDel="009E31AA">
          <w:rPr>
            <w:lang w:val="en-US"/>
          </w:rPr>
          <w:delText>by t</w:delText>
        </w:r>
        <w:r w:rsidDel="009E31AA">
          <w:rPr>
            <w:lang w:val="en-US"/>
          </w:rPr>
          <w:delText>wo items which assessed t</w:delText>
        </w:r>
        <w:r w:rsidRPr="00EF0B8B" w:rsidDel="009E31AA">
          <w:rPr>
            <w:lang w:val="en-US"/>
          </w:rPr>
          <w:delText>he degree to which participants</w:delText>
        </w:r>
      </w:del>
      <w:ins w:id="55" w:author="William Hall" w:date="2021-04-13T10:50:00Z">
        <w:del w:id="56" w:author="Elizabeth Marks" w:date="2021-04-17T20:54:00Z">
          <w:r w:rsidR="00265E1D" w:rsidDel="009E31AA">
            <w:rPr>
              <w:lang w:val="en-US"/>
            </w:rPr>
            <w:delText xml:space="preserve"> they</w:delText>
          </w:r>
        </w:del>
      </w:ins>
      <w:del w:id="57" w:author="Elizabeth Marks" w:date="2021-04-17T20:54:00Z">
        <w:r w:rsidRPr="00EF0B8B" w:rsidDel="009E31AA">
          <w:rPr>
            <w:lang w:val="en-US"/>
          </w:rPr>
          <w:delText xml:space="preserve"> perceived the target</w:delText>
        </w:r>
      </w:del>
      <w:ins w:id="58" w:author="William Hall" w:date="2021-04-13T10:50:00Z">
        <w:del w:id="59" w:author="Elizabeth Marks" w:date="2021-04-17T20:54:00Z">
          <w:r w:rsidR="00265E1D" w:rsidDel="009E31AA">
            <w:rPr>
              <w:lang w:val="en-US"/>
            </w:rPr>
            <w:delText>CCM</w:delText>
          </w:r>
        </w:del>
      </w:ins>
      <w:del w:id="60" w:author="Elizabeth Marks" w:date="2021-04-17T20:54:00Z">
        <w:r w:rsidRPr="00EF0B8B" w:rsidDel="009E31AA">
          <w:rPr>
            <w:lang w:val="en-US"/>
          </w:rPr>
          <w:delText xml:space="preserve"> company to</w:delText>
        </w:r>
      </w:del>
      <w:ins w:id="61" w:author="William Hall" w:date="2021-04-13T10:50:00Z">
        <w:del w:id="62" w:author="Elizabeth Marks" w:date="2021-04-17T20:54:00Z">
          <w:r w:rsidR="00265E1D" w:rsidDel="009E31AA">
            <w:rPr>
              <w:lang w:val="en-US"/>
            </w:rPr>
            <w:delText xml:space="preserve"> be p</w:delText>
          </w:r>
        </w:del>
      </w:ins>
      <w:del w:id="63" w:author="Elizabeth Marks" w:date="2021-04-17T20:54:00Z">
        <w:r w:rsidRPr="00EF0B8B" w:rsidDel="009E31AA">
          <w:rPr>
            <w:lang w:val="en-US"/>
          </w:rPr>
          <w:delText xml:space="preserve"> have provided</w:delText>
        </w:r>
      </w:del>
      <w:ins w:id="64" w:author="William Hall" w:date="2021-04-13T10:51:00Z">
        <w:del w:id="65" w:author="Elizabeth Marks" w:date="2021-04-17T20:54:00Z">
          <w:r w:rsidR="00265E1D" w:rsidDel="009E31AA">
            <w:rPr>
              <w:lang w:val="en-US"/>
            </w:rPr>
            <w:delText>ing</w:delText>
          </w:r>
        </w:del>
      </w:ins>
      <w:del w:id="66" w:author="Elizabeth Marks" w:date="2021-04-17T20:54:00Z">
        <w:r w:rsidRPr="00EF0B8B" w:rsidDel="009E31AA">
          <w:rPr>
            <w:lang w:val="en-US"/>
          </w:rPr>
          <w:delText xml:space="preserve"> its employees with perks.</w:delText>
        </w:r>
      </w:del>
      <w:ins w:id="67" w:author="William Hall" w:date="2021-04-13T10:51:00Z">
        <w:del w:id="68" w:author="Elizabeth Marks" w:date="2021-04-17T20:54:00Z">
          <w:r w:rsidR="00265E1D" w:rsidDel="009E31AA">
            <w:rPr>
              <w:lang w:val="en-US"/>
            </w:rPr>
            <w:delText xml:space="preserve"> </w:delText>
          </w:r>
        </w:del>
      </w:ins>
      <w:del w:id="69" w:author="Elizabeth Marks" w:date="2021-04-17T20:54:00Z">
        <w:r w:rsidRPr="00EF0B8B" w:rsidDel="009E31AA">
          <w:rPr>
            <w:lang w:val="en-US"/>
          </w:rPr>
          <w:delText xml:space="preserve"> </w:delText>
        </w:r>
        <w:r w:rsidDel="009E31AA">
          <w:rPr>
            <w:lang w:val="en-US"/>
          </w:rPr>
          <w:delText xml:space="preserve">These items were positively correlated </w:delText>
        </w:r>
        <w:r w:rsidRPr="00886EB9" w:rsidDel="009E31AA">
          <w:rPr>
            <w:lang w:val="en-US"/>
          </w:rPr>
          <w:delText>(</w:delText>
        </w:r>
        <w:r w:rsidRPr="00BA24C9" w:rsidDel="009E31AA">
          <w:rPr>
            <w:i/>
            <w:iCs/>
            <w:lang w:val="en-US"/>
          </w:rPr>
          <w:delText>r</w:delText>
        </w:r>
        <w:r w:rsidDel="009E31AA">
          <w:rPr>
            <w:lang w:val="en-US"/>
          </w:rPr>
          <w:delText xml:space="preserve"> </w:delText>
        </w:r>
        <w:r w:rsidRPr="00886EB9" w:rsidDel="009E31AA">
          <w:rPr>
            <w:lang w:val="en-US"/>
          </w:rPr>
          <w:delText>= 0.</w:delText>
        </w:r>
        <w:r w:rsidRPr="001C68A8" w:rsidDel="009E31AA">
          <w:rPr>
            <w:lang w:val="en-US"/>
          </w:rPr>
          <w:delText xml:space="preserve">27, </w:delText>
        </w:r>
        <w:r w:rsidRPr="00BA24C9" w:rsidDel="009E31AA">
          <w:rPr>
            <w:i/>
            <w:iCs/>
            <w:lang w:val="en-US"/>
          </w:rPr>
          <w:delText>p</w:delText>
        </w:r>
        <w:r w:rsidRPr="001C68A8" w:rsidDel="009E31AA">
          <w:rPr>
            <w:lang w:val="en-US"/>
          </w:rPr>
          <w:delText xml:space="preserve"> =</w:delText>
        </w:r>
        <w:r w:rsidDel="009E31AA">
          <w:rPr>
            <w:lang w:val="en-US"/>
          </w:rPr>
          <w:delText xml:space="preserve"> </w:delText>
        </w:r>
        <w:r w:rsidRPr="001C68A8" w:rsidDel="009E31AA">
          <w:rPr>
            <w:lang w:val="en-US"/>
          </w:rPr>
          <w:delText>&lt;.001),</w:delText>
        </w:r>
        <w:r w:rsidDel="009E31AA">
          <w:rPr>
            <w:lang w:val="en-US"/>
          </w:rPr>
          <w:delText xml:space="preserve"> however it was </w:delText>
        </w:r>
        <w:r w:rsidRPr="00886EB9" w:rsidDel="009E31AA">
          <w:rPr>
            <w:lang w:val="en-US"/>
          </w:rPr>
          <w:delText>insufficient to justify aggregation</w:delText>
        </w:r>
        <w:r w:rsidDel="009E31AA">
          <w:rPr>
            <w:lang w:val="en-US"/>
          </w:rPr>
          <w:delText>. As such, they were analyzed separately.</w:delText>
        </w:r>
      </w:del>
    </w:p>
    <w:p w14:paraId="7C0D00F0" w14:textId="0EC26904" w:rsidR="00C16501" w:rsidDel="009E31AA" w:rsidRDefault="00C16501">
      <w:pPr>
        <w:pStyle w:val="NormalWeb"/>
        <w:spacing w:before="0" w:beforeAutospacing="0" w:after="0" w:afterAutospacing="0" w:line="480" w:lineRule="auto"/>
        <w:ind w:firstLine="720"/>
        <w:rPr>
          <w:del w:id="70" w:author="Elizabeth Marks" w:date="2021-04-17T20:54:00Z"/>
          <w:lang w:val="en-US"/>
        </w:rPr>
      </w:pPr>
      <w:del w:id="71" w:author="Elizabeth Marks" w:date="2021-04-17T20:54:00Z">
        <w:r w:rsidDel="009E31AA">
          <w:rPr>
            <w:lang w:val="en-US"/>
          </w:rPr>
          <w:delText xml:space="preserve">The first item asked participants to agree to the following statement on a </w:delText>
        </w:r>
        <w:r w:rsidRPr="00A81928" w:rsidDel="009E31AA">
          <w:rPr>
            <w:color w:val="000000"/>
          </w:rPr>
          <w:delText>7-point Likert scale from "1" (</w:delText>
        </w:r>
        <w:r w:rsidRPr="00A81928" w:rsidDel="009E31AA">
          <w:rPr>
            <w:i/>
            <w:iCs/>
            <w:color w:val="000000"/>
          </w:rPr>
          <w:delText xml:space="preserve">strongly disagree) </w:delText>
        </w:r>
        <w:r w:rsidRPr="00A81928" w:rsidDel="009E31AA">
          <w:rPr>
            <w:color w:val="000000"/>
          </w:rPr>
          <w:delText xml:space="preserve">to "7" </w:delText>
        </w:r>
        <w:r w:rsidRPr="00A81928" w:rsidDel="009E31AA">
          <w:rPr>
            <w:i/>
            <w:iCs/>
            <w:color w:val="000000"/>
          </w:rPr>
          <w:delText>(strongly agree</w:delText>
        </w:r>
        <w:r w:rsidRPr="00A81928" w:rsidDel="009E31AA">
          <w:rPr>
            <w:color w:val="000000"/>
          </w:rPr>
          <w:delText>)</w:delText>
        </w:r>
        <w:r w:rsidDel="009E31AA">
          <w:rPr>
            <w:color w:val="000000"/>
          </w:rPr>
          <w:delText>: “</w:delText>
        </w:r>
        <w:r w:rsidRPr="00865933" w:rsidDel="009E31AA">
          <w:rPr>
            <w:color w:val="000000"/>
          </w:rPr>
          <w:delText>From the description of CCM, I got the sense that they provide employees with considerable perks.</w:delText>
        </w:r>
        <w:r w:rsidDel="009E31AA">
          <w:rPr>
            <w:color w:val="000000"/>
          </w:rPr>
          <w:delText xml:space="preserve">” The second item asked participants to briefly summarize their impression of CCM as a company. </w:delText>
        </w:r>
      </w:del>
      <w:ins w:id="72" w:author="William Hall" w:date="2021-04-13T10:51:00Z">
        <w:del w:id="73" w:author="Elizabeth Marks" w:date="2021-04-17T20:54:00Z">
          <w:r w:rsidR="00265E1D" w:rsidDel="009E31AA">
            <w:rPr>
              <w:lang w:val="en-US"/>
            </w:rPr>
            <w:delText xml:space="preserve">These items were positively correlated </w:delText>
          </w:r>
          <w:r w:rsidR="00265E1D" w:rsidRPr="00886EB9" w:rsidDel="009E31AA">
            <w:rPr>
              <w:lang w:val="en-US"/>
            </w:rPr>
            <w:delText>(</w:delText>
          </w:r>
          <w:r w:rsidR="00265E1D" w:rsidRPr="00BA24C9" w:rsidDel="009E31AA">
            <w:rPr>
              <w:i/>
              <w:iCs/>
              <w:lang w:val="en-US"/>
            </w:rPr>
            <w:delText>r</w:delText>
          </w:r>
          <w:r w:rsidR="00265E1D" w:rsidDel="009E31AA">
            <w:rPr>
              <w:lang w:val="en-US"/>
            </w:rPr>
            <w:delText xml:space="preserve"> </w:delText>
          </w:r>
          <w:r w:rsidR="00265E1D" w:rsidRPr="00886EB9" w:rsidDel="009E31AA">
            <w:rPr>
              <w:lang w:val="en-US"/>
            </w:rPr>
            <w:delText>= 0.</w:delText>
          </w:r>
          <w:r w:rsidR="00265E1D" w:rsidRPr="001C68A8" w:rsidDel="009E31AA">
            <w:rPr>
              <w:lang w:val="en-US"/>
            </w:rPr>
            <w:delText xml:space="preserve">27, </w:delText>
          </w:r>
          <w:r w:rsidR="00265E1D" w:rsidRPr="00BA24C9" w:rsidDel="009E31AA">
            <w:rPr>
              <w:i/>
              <w:iCs/>
              <w:lang w:val="en-US"/>
            </w:rPr>
            <w:delText>p</w:delText>
          </w:r>
          <w:r w:rsidR="00265E1D" w:rsidRPr="001C68A8" w:rsidDel="009E31AA">
            <w:rPr>
              <w:lang w:val="en-US"/>
            </w:rPr>
            <w:delText xml:space="preserve"> =</w:delText>
          </w:r>
          <w:r w:rsidR="00265E1D" w:rsidDel="009E31AA">
            <w:rPr>
              <w:lang w:val="en-US"/>
            </w:rPr>
            <w:delText xml:space="preserve"> </w:delText>
          </w:r>
          <w:r w:rsidR="00265E1D" w:rsidRPr="001C68A8" w:rsidDel="009E31AA">
            <w:rPr>
              <w:lang w:val="en-US"/>
            </w:rPr>
            <w:delText>&lt;.001),</w:delText>
          </w:r>
          <w:r w:rsidR="00265E1D" w:rsidDel="009E31AA">
            <w:rPr>
              <w:lang w:val="en-US"/>
            </w:rPr>
            <w:delText xml:space="preserve"> however it was </w:delText>
          </w:r>
          <w:r w:rsidR="00265E1D" w:rsidRPr="00886EB9" w:rsidDel="009E31AA">
            <w:rPr>
              <w:lang w:val="en-US"/>
            </w:rPr>
            <w:delText>insufficient to justify aggregation</w:delText>
          </w:r>
          <w:r w:rsidR="00265E1D" w:rsidDel="009E31AA">
            <w:rPr>
              <w:lang w:val="en-US"/>
            </w:rPr>
            <w:delText xml:space="preserve">, so they were analyzed separately. </w:delText>
          </w:r>
        </w:del>
      </w:ins>
      <w:del w:id="74" w:author="Elizabeth Marks" w:date="2021-04-17T20:54:00Z">
        <w:r w:rsidDel="009E31AA">
          <w:rPr>
            <w:color w:val="000000"/>
          </w:rPr>
          <w:delText>Both items can be seen in full in appendix B.</w:delText>
        </w:r>
      </w:del>
    </w:p>
    <w:p w14:paraId="19E9F525" w14:textId="6EF0A04C" w:rsidR="00C16501" w:rsidRDefault="00C16501" w:rsidP="00C16501">
      <w:pPr>
        <w:pStyle w:val="NormalWeb"/>
        <w:spacing w:before="0" w:beforeAutospacing="0" w:after="0" w:afterAutospacing="0" w:line="480" w:lineRule="auto"/>
        <w:ind w:firstLine="720"/>
        <w:rPr>
          <w:lang w:val="en-US"/>
        </w:rPr>
      </w:pPr>
      <w:r w:rsidRPr="00B50717">
        <w:rPr>
          <w:b/>
          <w:bCs/>
          <w:color w:val="000000"/>
        </w:rPr>
        <w:t xml:space="preserve">Exploitation Justification. </w:t>
      </w:r>
      <w:ins w:id="75" w:author="Elizabeth Marks" w:date="2021-04-17T20:51:00Z">
        <w:r w:rsidR="009E31AA">
          <w:rPr>
            <w:color w:val="000000"/>
          </w:rPr>
          <w:t>After learning about CCM</w:t>
        </w:r>
      </w:ins>
      <w:ins w:id="76" w:author="Elizabeth Marks" w:date="2021-04-17T20:53:00Z">
        <w:r w:rsidR="009E31AA">
          <w:rPr>
            <w:color w:val="000000"/>
          </w:rPr>
          <w:t>,</w:t>
        </w:r>
      </w:ins>
      <w:ins w:id="77" w:author="Elizabeth Marks" w:date="2021-04-17T20:51:00Z">
        <w:r w:rsidR="009E31AA">
          <w:rPr>
            <w:color w:val="000000"/>
          </w:rPr>
          <w:t xml:space="preserve"> participants completed two items </w:t>
        </w:r>
      </w:ins>
      <w:ins w:id="78" w:author="Elizabeth Marks" w:date="2021-04-17T20:52:00Z">
        <w:r w:rsidR="009E31AA">
          <w:rPr>
            <w:color w:val="000000"/>
          </w:rPr>
          <w:t>design</w:t>
        </w:r>
      </w:ins>
      <w:ins w:id="79" w:author="Elizabeth Marks" w:date="2021-04-17T20:53:00Z">
        <w:r w:rsidR="009E31AA">
          <w:rPr>
            <w:color w:val="000000"/>
          </w:rPr>
          <w:t>ed</w:t>
        </w:r>
      </w:ins>
      <w:ins w:id="80" w:author="Elizabeth Marks" w:date="2021-04-17T20:52:00Z">
        <w:r w:rsidR="009E31AA">
          <w:rPr>
            <w:color w:val="000000"/>
          </w:rPr>
          <w:t xml:space="preserve"> to measure the degree to which they justified exploitative behaviour being carried out towards John.</w:t>
        </w:r>
      </w:ins>
      <w:ins w:id="81" w:author="Elizabeth Marks" w:date="2021-04-17T20:53:00Z">
        <w:r w:rsidR="009E31AA">
          <w:rPr>
            <w:color w:val="000000"/>
          </w:rPr>
          <w:t xml:space="preserve"> </w:t>
        </w:r>
      </w:ins>
      <w:del w:id="82" w:author="Elizabeth Marks" w:date="2021-04-17T20:53:00Z">
        <w:r w:rsidRPr="00B50717" w:rsidDel="009E31AA">
          <w:rPr>
            <w:lang w:val="en-US"/>
          </w:rPr>
          <w:delText>Like</w:delText>
        </w:r>
        <w:r w:rsidDel="009E31AA">
          <w:rPr>
            <w:lang w:val="en-US"/>
          </w:rPr>
          <w:delText xml:space="preserve"> the manipulation measure, t</w:delText>
        </w:r>
        <w:r w:rsidRPr="00EF0B8B" w:rsidDel="009E31AA">
          <w:rPr>
            <w:lang w:val="en-US"/>
          </w:rPr>
          <w:delText>he</w:delText>
        </w:r>
      </w:del>
      <w:ins w:id="83" w:author="Elizabeth Marks" w:date="2021-04-17T20:53:00Z">
        <w:r w:rsidR="009E31AA">
          <w:rPr>
            <w:lang w:val="en-US"/>
          </w:rPr>
          <w:t>The</w:t>
        </w:r>
      </w:ins>
      <w:r w:rsidRPr="00EF0B8B">
        <w:rPr>
          <w:lang w:val="en-US"/>
        </w:rPr>
        <w:t xml:space="preserve"> </w:t>
      </w:r>
      <w:r>
        <w:rPr>
          <w:lang w:val="en-US"/>
        </w:rPr>
        <w:t>inter-item correlation between the two items within the exploitation justification measure were significantly correlated however the strength of this correlation was significant but not sufficient for aggregation</w:t>
      </w:r>
      <w:r w:rsidRPr="001C73EB">
        <w:rPr>
          <w:lang w:val="en-US"/>
        </w:rPr>
        <w:t xml:space="preserve"> (</w:t>
      </w:r>
      <w:r w:rsidRPr="00BA24C9">
        <w:rPr>
          <w:i/>
          <w:iCs/>
          <w:lang w:val="en-US"/>
        </w:rPr>
        <w:t>r</w:t>
      </w:r>
      <w:r w:rsidRPr="001C73EB">
        <w:rPr>
          <w:lang w:val="en-US"/>
        </w:rPr>
        <w:t xml:space="preserve"> = 0.28, </w:t>
      </w:r>
      <w:r w:rsidRPr="00BA24C9">
        <w:rPr>
          <w:i/>
          <w:iCs/>
          <w:lang w:val="en-US"/>
        </w:rPr>
        <w:t xml:space="preserve">p </w:t>
      </w:r>
      <w:r w:rsidRPr="001C73EB">
        <w:rPr>
          <w:lang w:val="en-US"/>
        </w:rPr>
        <w:t>&lt; .001).</w:t>
      </w:r>
      <w:r>
        <w:rPr>
          <w:lang w:val="en-US"/>
        </w:rPr>
        <w:t xml:space="preserve"> They were both analyzed separately.</w:t>
      </w:r>
    </w:p>
    <w:p w14:paraId="3F6E4CF4" w14:textId="0FF51BA0" w:rsidR="00C16501" w:rsidRDefault="00C16501" w:rsidP="00C16501">
      <w:pPr>
        <w:pStyle w:val="NormalWeb"/>
        <w:spacing w:before="0" w:beforeAutospacing="0" w:after="0" w:afterAutospacing="0" w:line="480" w:lineRule="auto"/>
        <w:ind w:firstLine="720"/>
        <w:rPr>
          <w:ins w:id="84" w:author="Elizabeth Marks" w:date="2021-04-17T21:12:00Z"/>
          <w:color w:val="000000"/>
        </w:rPr>
      </w:pPr>
      <w:r>
        <w:rPr>
          <w:lang w:val="en-US"/>
        </w:rPr>
        <w:t>Both items presented the participant with a vignette describing an instance of exploitation from leadership at CCM (e.g., “</w:t>
      </w:r>
      <w:r w:rsidRPr="00BF2983">
        <w:rPr>
          <w:lang w:val="en-US"/>
        </w:rPr>
        <w:t>A manager at CCM is sick, and no one from management can fill in. John is asked to take over the manager's duties until they come back so things can continue moving smoothly</w:t>
      </w:r>
      <w:r>
        <w:rPr>
          <w:lang w:val="en-US"/>
        </w:rPr>
        <w:t xml:space="preserve">”) before asking them to rate, on a </w:t>
      </w:r>
      <w:r w:rsidRPr="00A81928">
        <w:rPr>
          <w:color w:val="000000"/>
        </w:rPr>
        <w:t>7-point Likert scale from "1" (</w:t>
      </w:r>
      <w:r w:rsidRPr="00A81928">
        <w:rPr>
          <w:i/>
          <w:iCs/>
          <w:color w:val="000000"/>
        </w:rPr>
        <w:t xml:space="preserve">strongly disagree) </w:t>
      </w:r>
      <w:r w:rsidRPr="00A81928">
        <w:rPr>
          <w:color w:val="000000"/>
        </w:rPr>
        <w:t xml:space="preserve">to "7" </w:t>
      </w:r>
      <w:r w:rsidRPr="00A81928">
        <w:rPr>
          <w:i/>
          <w:iCs/>
          <w:color w:val="000000"/>
        </w:rPr>
        <w:t>(strongly agree</w:t>
      </w:r>
      <w:r w:rsidRPr="00A81928">
        <w:rPr>
          <w:color w:val="000000"/>
        </w:rPr>
        <w:t>)</w:t>
      </w:r>
      <w:r>
        <w:rPr>
          <w:color w:val="000000"/>
        </w:rPr>
        <w:t>, the degree to which they believed the leader’s behaviour was reasonable. Both items can be seen in full in appendix B.</w:t>
      </w:r>
    </w:p>
    <w:p w14:paraId="0B6347AA" w14:textId="4B390C0D" w:rsidR="00461392" w:rsidRDefault="00461392" w:rsidP="00461392">
      <w:pPr>
        <w:pStyle w:val="NormalWeb"/>
        <w:spacing w:before="0" w:beforeAutospacing="0" w:after="0" w:afterAutospacing="0" w:line="480" w:lineRule="auto"/>
        <w:ind w:firstLine="720"/>
        <w:rPr>
          <w:ins w:id="85" w:author="Elizabeth Marks" w:date="2021-04-17T21:12:00Z"/>
          <w:lang w:val="en-US"/>
        </w:rPr>
      </w:pPr>
      <w:ins w:id="86" w:author="Elizabeth Marks" w:date="2021-04-17T21:12:00Z">
        <w:r w:rsidRPr="00941843">
          <w:rPr>
            <w:b/>
            <w:bCs/>
            <w:color w:val="000000"/>
          </w:rPr>
          <w:t xml:space="preserve">Expectations of Perfectionism. </w:t>
        </w:r>
        <w:r>
          <w:rPr>
            <w:color w:val="000000"/>
          </w:rPr>
          <w:t>Two items were then used to assess</w:t>
        </w:r>
        <w:r>
          <w:rPr>
            <w:lang w:val="en-US"/>
          </w:rPr>
          <w:t xml:space="preserve"> the degree to which participants supported employees of CCM being held standards of perfectionism. These were not </w:t>
        </w:r>
        <w:r>
          <w:rPr>
            <w:lang w:val="en-US"/>
          </w:rPr>
          <w:lastRenderedPageBreak/>
          <w:t>significantly correlated (</w:t>
        </w:r>
        <w:r>
          <w:rPr>
            <w:i/>
            <w:iCs/>
            <w:lang w:val="en-US"/>
          </w:rPr>
          <w:t>r</w:t>
        </w:r>
        <w:r>
          <w:rPr>
            <w:lang w:val="en-US"/>
          </w:rPr>
          <w:t xml:space="preserve"> = -.01, </w:t>
        </w:r>
        <w:r>
          <w:rPr>
            <w:i/>
            <w:iCs/>
            <w:lang w:val="en-US"/>
          </w:rPr>
          <w:t>p</w:t>
        </w:r>
        <w:r>
          <w:rPr>
            <w:lang w:val="en-US"/>
          </w:rPr>
          <w:t xml:space="preserve"> = 0.92). As such they were also analyzed independently instead of being aggregated into an overall score. </w:t>
        </w:r>
      </w:ins>
    </w:p>
    <w:p w14:paraId="7AC0ED5E" w14:textId="77777777" w:rsidR="00461392" w:rsidRDefault="00461392" w:rsidP="00461392">
      <w:pPr>
        <w:pStyle w:val="NormalWeb"/>
        <w:spacing w:before="0" w:beforeAutospacing="0" w:after="0" w:afterAutospacing="0" w:line="480" w:lineRule="auto"/>
        <w:ind w:firstLine="720"/>
        <w:rPr>
          <w:ins w:id="87" w:author="Elizabeth Marks" w:date="2021-04-17T21:12:00Z"/>
          <w:lang w:val="en-US"/>
        </w:rPr>
      </w:pPr>
      <w:ins w:id="88" w:author="Elizabeth Marks" w:date="2021-04-17T21:12:00Z">
        <w:r>
          <w:rPr>
            <w:lang w:val="en-US"/>
          </w:rPr>
          <w:t xml:space="preserve">As with the items assessing exploitation justification and mistreatment justification, vignettes describing an instance of a leader at CCM exhibiting expectations of perfectionism towards employees were shown to participants. For example, the following vignette was presented in item 1 of the measure: </w:t>
        </w:r>
      </w:ins>
    </w:p>
    <w:p w14:paraId="565F1A38" w14:textId="77777777" w:rsidR="00461392" w:rsidRDefault="00461392" w:rsidP="00461392">
      <w:pPr>
        <w:pStyle w:val="NormalWeb"/>
        <w:spacing w:after="0" w:line="480" w:lineRule="auto"/>
        <w:ind w:left="720" w:firstLine="720"/>
        <w:rPr>
          <w:ins w:id="89" w:author="Elizabeth Marks" w:date="2021-04-17T21:12:00Z"/>
          <w:lang w:val="en-US"/>
        </w:rPr>
      </w:pPr>
      <w:ins w:id="90" w:author="Elizabeth Marks" w:date="2021-04-17T21:12:00Z">
        <w:r w:rsidRPr="00484140">
          <w:rPr>
            <w:lang w:val="en-US"/>
          </w:rPr>
          <w:t>John finds that every time he submits work, it is sent back for revisions. Even when his code works, it will be sent back and not considered organized or formatted well enough. John goes in to talk with his team lead and asks why his work is never good enough when it has always been acceptable at his previous places of work. John’s team lead tells him that the standard for employees is higher at CCM than at other companies. While he understands John’s frustration and thinks John is a great employee, he will need to raise his standards even more if he wants to fit in here.</w:t>
        </w:r>
      </w:ins>
    </w:p>
    <w:p w14:paraId="197DC5EA" w14:textId="7A580870" w:rsidR="00461392" w:rsidRDefault="00461392" w:rsidP="00461392">
      <w:pPr>
        <w:pStyle w:val="NormalWeb"/>
        <w:spacing w:before="0" w:beforeAutospacing="0" w:after="0" w:afterAutospacing="0" w:line="480" w:lineRule="auto"/>
        <w:rPr>
          <w:ins w:id="91" w:author="Elizabeth Marks" w:date="2021-04-17T21:12:00Z"/>
          <w:color w:val="000000"/>
        </w:rPr>
      </w:pPr>
      <w:ins w:id="92" w:author="Elizabeth Marks" w:date="2021-04-17T21:12:00Z">
        <w:r>
          <w:rPr>
            <w:lang w:val="en-US"/>
          </w:rPr>
          <w:t xml:space="preserve">Next, participants were asked ton a </w:t>
        </w:r>
        <w:r w:rsidRPr="00A81928">
          <w:rPr>
            <w:color w:val="000000"/>
          </w:rPr>
          <w:t>7-point Likert scale from "1" (</w:t>
        </w:r>
        <w:r w:rsidRPr="00A81928">
          <w:rPr>
            <w:i/>
            <w:iCs/>
            <w:color w:val="000000"/>
          </w:rPr>
          <w:t xml:space="preserve">strongly disagree) </w:t>
        </w:r>
        <w:r w:rsidRPr="00A81928">
          <w:rPr>
            <w:color w:val="000000"/>
          </w:rPr>
          <w:t xml:space="preserve">to "7" </w:t>
        </w:r>
        <w:r w:rsidRPr="00A81928">
          <w:rPr>
            <w:i/>
            <w:iCs/>
            <w:color w:val="000000"/>
          </w:rPr>
          <w:t>(strongly agree</w:t>
        </w:r>
        <w:r w:rsidRPr="00A81928">
          <w:rPr>
            <w:color w:val="000000"/>
          </w:rPr>
          <w:t>)</w:t>
        </w:r>
        <w:r>
          <w:rPr>
            <w:color w:val="000000"/>
          </w:rPr>
          <w:t xml:space="preserve">. Both items can be seen </w:t>
        </w:r>
        <w:r w:rsidRPr="00ED6016">
          <w:rPr>
            <w:color w:val="000000"/>
          </w:rPr>
          <w:t xml:space="preserve">in full in appendix </w:t>
        </w:r>
        <w:r>
          <w:rPr>
            <w:color w:val="000000"/>
          </w:rPr>
          <w:t>B</w:t>
        </w:r>
        <w:r w:rsidRPr="00ED6016">
          <w:rPr>
            <w:color w:val="000000"/>
          </w:rPr>
          <w:t>.</w:t>
        </w:r>
      </w:ins>
    </w:p>
    <w:p w14:paraId="4931825F" w14:textId="77777777" w:rsidR="00461392" w:rsidRDefault="00461392" w:rsidP="00C16501">
      <w:pPr>
        <w:pStyle w:val="NormalWeb"/>
        <w:spacing w:before="0" w:beforeAutospacing="0" w:after="0" w:afterAutospacing="0" w:line="480" w:lineRule="auto"/>
        <w:ind w:firstLine="720"/>
        <w:rPr>
          <w:lang w:val="en-US"/>
        </w:rPr>
      </w:pPr>
    </w:p>
    <w:p w14:paraId="058B158B" w14:textId="302AC16C" w:rsidR="00C16501" w:rsidRDefault="00C16501" w:rsidP="00C16501">
      <w:pPr>
        <w:pStyle w:val="NormalWeb"/>
        <w:spacing w:before="0" w:beforeAutospacing="0" w:after="0" w:afterAutospacing="0" w:line="480" w:lineRule="auto"/>
        <w:ind w:firstLine="720"/>
        <w:rPr>
          <w:lang w:val="en-US"/>
        </w:rPr>
      </w:pPr>
      <w:r w:rsidRPr="00BF2983">
        <w:rPr>
          <w:b/>
          <w:bCs/>
          <w:color w:val="000000"/>
        </w:rPr>
        <w:t xml:space="preserve">Mistreatment Justification. </w:t>
      </w:r>
      <w:ins w:id="93" w:author="Elizabeth Marks" w:date="2021-04-17T21:12:00Z">
        <w:r w:rsidR="00461392">
          <w:rPr>
            <w:lang w:val="en-US"/>
          </w:rPr>
          <w:t xml:space="preserve">The last key outcome to be assessed was </w:t>
        </w:r>
      </w:ins>
      <w:ins w:id="94" w:author="Elizabeth Marks" w:date="2021-04-17T21:05:00Z">
        <w:r w:rsidR="00687BC7">
          <w:rPr>
            <w:color w:val="000000"/>
          </w:rPr>
          <w:t>the degree to which participants justified observed instances of mistreatment from CCM’s leadership towards John</w:t>
        </w:r>
      </w:ins>
      <w:ins w:id="95" w:author="Elizabeth Marks" w:date="2021-04-17T21:06:00Z">
        <w:r w:rsidR="00687BC7">
          <w:rPr>
            <w:color w:val="000000"/>
          </w:rPr>
          <w:t xml:space="preserve">. </w:t>
        </w:r>
      </w:ins>
      <w:r>
        <w:rPr>
          <w:lang w:val="en-US"/>
        </w:rPr>
        <w:t xml:space="preserve">As with the </w:t>
      </w:r>
      <w:del w:id="96" w:author="Elizabeth Marks" w:date="2021-04-17T21:06:00Z">
        <w:r w:rsidDel="00687BC7">
          <w:rPr>
            <w:lang w:val="en-US"/>
          </w:rPr>
          <w:delText>previous two measures</w:delText>
        </w:r>
      </w:del>
      <w:ins w:id="97" w:author="Elizabeth Marks" w:date="2021-04-17T21:06:00Z">
        <w:r w:rsidR="00687BC7">
          <w:rPr>
            <w:lang w:val="en-US"/>
          </w:rPr>
          <w:t>items measuring exploitation justification</w:t>
        </w:r>
      </w:ins>
      <w:r>
        <w:rPr>
          <w:lang w:val="en-US"/>
        </w:rPr>
        <w:t xml:space="preserve">, the study contained two items measuring mistreatment justification which were significantly correlated </w:t>
      </w:r>
      <w:r w:rsidRPr="00DF1B1F">
        <w:rPr>
          <w:lang w:val="en-US"/>
        </w:rPr>
        <w:t>(</w:t>
      </w:r>
      <w:r w:rsidRPr="00DF1B1F">
        <w:rPr>
          <w:i/>
          <w:iCs/>
          <w:lang w:val="en-US"/>
        </w:rPr>
        <w:t>r</w:t>
      </w:r>
      <w:r>
        <w:rPr>
          <w:i/>
          <w:iCs/>
          <w:lang w:val="en-US"/>
        </w:rPr>
        <w:t xml:space="preserve"> </w:t>
      </w:r>
      <w:r w:rsidRPr="00DF1B1F">
        <w:rPr>
          <w:lang w:val="en-US"/>
        </w:rPr>
        <w:t xml:space="preserve">= 0.33, </w:t>
      </w:r>
      <w:r w:rsidRPr="00BA24C9">
        <w:rPr>
          <w:i/>
          <w:iCs/>
          <w:lang w:val="en-US"/>
        </w:rPr>
        <w:t>p</w:t>
      </w:r>
      <w:r w:rsidRPr="00DF1B1F">
        <w:rPr>
          <w:lang w:val="en-US"/>
        </w:rPr>
        <w:t xml:space="preserve"> &lt;.001</w:t>
      </w:r>
      <w:proofErr w:type="gramStart"/>
      <w:r w:rsidRPr="00DF1B1F">
        <w:rPr>
          <w:lang w:val="en-US"/>
        </w:rPr>
        <w:t>)</w:t>
      </w:r>
      <w:r>
        <w:rPr>
          <w:lang w:val="en-US"/>
        </w:rPr>
        <w:t xml:space="preserve">  but</w:t>
      </w:r>
      <w:proofErr w:type="gramEnd"/>
      <w:r>
        <w:rPr>
          <w:lang w:val="en-US"/>
        </w:rPr>
        <w:t xml:space="preserve"> analyzed independently due to the correlation only being of medium size.</w:t>
      </w:r>
    </w:p>
    <w:p w14:paraId="43C6345C" w14:textId="77777777" w:rsidR="00C16501" w:rsidRDefault="00C16501" w:rsidP="00C16501">
      <w:pPr>
        <w:pStyle w:val="NormalWeb"/>
        <w:spacing w:before="0" w:beforeAutospacing="0" w:after="0" w:afterAutospacing="0" w:line="480" w:lineRule="auto"/>
        <w:ind w:firstLine="720"/>
        <w:rPr>
          <w:lang w:val="en-US"/>
        </w:rPr>
      </w:pPr>
      <w:r>
        <w:rPr>
          <w:lang w:val="en-US"/>
        </w:rPr>
        <w:lastRenderedPageBreak/>
        <w:t>Both items presented the participant with a vignette describing an instance of interpersonal mistreatment from leadership at CCM. Once such question is as follows:</w:t>
      </w:r>
    </w:p>
    <w:p w14:paraId="25D39679" w14:textId="77777777" w:rsidR="00C16501" w:rsidRDefault="00C16501" w:rsidP="00C16501">
      <w:pPr>
        <w:pStyle w:val="NormalWeb"/>
        <w:spacing w:before="0" w:beforeAutospacing="0" w:after="0" w:afterAutospacing="0" w:line="480" w:lineRule="auto"/>
        <w:ind w:left="720" w:firstLine="720"/>
        <w:rPr>
          <w:lang w:val="en-US"/>
        </w:rPr>
      </w:pPr>
      <w:r w:rsidRPr="003D4963">
        <w:rPr>
          <w:lang w:val="en-US"/>
        </w:rPr>
        <w:t xml:space="preserve">John has been with CCM for several years and risen to the ranks of a senior developer with a team of junior developers working underneath him on an important project. Things are going well until the core software that CCM produces and distributes goes down. The error is quickly found and corrected, but CCM still received several customer complaints while the bug was being fixed. After it comes to light that John was the one who wrote the code that caused the error, he is verbally reprimanded then sent back to work. However, this error embarrassed John’s team lead, and they start to only give John tasks suitable for a newly hired junior developer to make a point. </w:t>
      </w:r>
    </w:p>
    <w:p w14:paraId="41406CC2" w14:textId="2F97A297" w:rsidR="00C16501" w:rsidRDefault="00687BC7" w:rsidP="00C16501">
      <w:pPr>
        <w:pStyle w:val="NormalWeb"/>
        <w:spacing w:before="0" w:beforeAutospacing="0" w:after="0" w:afterAutospacing="0" w:line="480" w:lineRule="auto"/>
        <w:rPr>
          <w:lang w:val="en-US"/>
        </w:rPr>
      </w:pPr>
      <w:ins w:id="98" w:author="Elizabeth Marks" w:date="2021-04-17T21:06:00Z">
        <w:r>
          <w:rPr>
            <w:lang w:val="en-US"/>
          </w:rPr>
          <w:t>After reading this vignette, p</w:t>
        </w:r>
      </w:ins>
      <w:del w:id="99" w:author="Elizabeth Marks" w:date="2021-04-17T21:06:00Z">
        <w:r w:rsidR="00C16501" w:rsidDel="00687BC7">
          <w:rPr>
            <w:lang w:val="en-US"/>
          </w:rPr>
          <w:delText>P</w:delText>
        </w:r>
      </w:del>
      <w:r w:rsidR="00C16501">
        <w:rPr>
          <w:lang w:val="en-US"/>
        </w:rPr>
        <w:t xml:space="preserve">articipants were then </w:t>
      </w:r>
      <w:del w:id="100" w:author="Elizabeth Marks" w:date="2021-04-17T21:07:00Z">
        <w:r w:rsidR="00C16501" w:rsidDel="00687BC7">
          <w:rPr>
            <w:lang w:val="en-US"/>
          </w:rPr>
          <w:delText xml:space="preserve">asked </w:delText>
        </w:r>
      </w:del>
      <w:ins w:id="101" w:author="Elizabeth Marks" w:date="2021-04-17T21:07:00Z">
        <w:r>
          <w:rPr>
            <w:lang w:val="en-US"/>
          </w:rPr>
          <w:t>presented with the following statement: “</w:t>
        </w:r>
      </w:ins>
      <w:ins w:id="102" w:author="Elizabeth Marks" w:date="2021-04-17T21:09:00Z">
        <w:r w:rsidRPr="00687BC7">
          <w:rPr>
            <w:lang w:val="en-US"/>
          </w:rPr>
          <w:t>The team lead’s response to John’s error is understandable</w:t>
        </w:r>
        <w:r>
          <w:rPr>
            <w:lang w:val="en-US"/>
          </w:rPr>
          <w:t>” and asked</w:t>
        </w:r>
      </w:ins>
      <w:ins w:id="103" w:author="Elizabeth Marks" w:date="2021-04-17T21:07:00Z">
        <w:r>
          <w:rPr>
            <w:lang w:val="en-US"/>
          </w:rPr>
          <w:t xml:space="preserve"> </w:t>
        </w:r>
      </w:ins>
      <w:r w:rsidR="00C16501">
        <w:rPr>
          <w:lang w:val="en-US"/>
        </w:rPr>
        <w:t xml:space="preserve">to rate, on a </w:t>
      </w:r>
      <w:r w:rsidR="00C16501" w:rsidRPr="00A81928">
        <w:rPr>
          <w:color w:val="000000"/>
        </w:rPr>
        <w:t>7-point Likert scale from "1" (</w:t>
      </w:r>
      <w:r w:rsidR="00C16501" w:rsidRPr="00A81928">
        <w:rPr>
          <w:i/>
          <w:iCs/>
          <w:color w:val="000000"/>
        </w:rPr>
        <w:t xml:space="preserve">strongly disagree) </w:t>
      </w:r>
      <w:r w:rsidR="00C16501" w:rsidRPr="00A81928">
        <w:rPr>
          <w:color w:val="000000"/>
        </w:rPr>
        <w:t xml:space="preserve">to "7" </w:t>
      </w:r>
      <w:r w:rsidR="00C16501" w:rsidRPr="00A81928">
        <w:rPr>
          <w:i/>
          <w:iCs/>
          <w:color w:val="000000"/>
        </w:rPr>
        <w:t>(strongly agree</w:t>
      </w:r>
      <w:r w:rsidR="00C16501" w:rsidRPr="00A81928">
        <w:rPr>
          <w:color w:val="000000"/>
        </w:rPr>
        <w:t>)</w:t>
      </w:r>
      <w:r w:rsidR="00C16501">
        <w:rPr>
          <w:color w:val="000000"/>
        </w:rPr>
        <w:t xml:space="preserve">, the degree to which </w:t>
      </w:r>
      <w:del w:id="104" w:author="Elizabeth Marks" w:date="2021-04-17T21:09:00Z">
        <w:r w:rsidR="00C16501" w:rsidDel="00687BC7">
          <w:rPr>
            <w:color w:val="000000"/>
          </w:rPr>
          <w:delText>they believed the leader’s actions understandable</w:delText>
        </w:r>
      </w:del>
      <w:ins w:id="105" w:author="Elizabeth Marks" w:date="2021-04-17T21:09:00Z">
        <w:r>
          <w:rPr>
            <w:color w:val="000000"/>
          </w:rPr>
          <w:t>agreed with it</w:t>
        </w:r>
      </w:ins>
      <w:r w:rsidR="00C16501">
        <w:rPr>
          <w:color w:val="000000"/>
        </w:rPr>
        <w:t xml:space="preserve">. Both items can be seen in full in appendix B. </w:t>
      </w:r>
    </w:p>
    <w:p w14:paraId="5F992F48" w14:textId="76F55ED0" w:rsidR="00C16501" w:rsidDel="00461392" w:rsidRDefault="00C16501" w:rsidP="00C16501">
      <w:pPr>
        <w:pStyle w:val="NormalWeb"/>
        <w:spacing w:before="0" w:beforeAutospacing="0" w:after="0" w:afterAutospacing="0" w:line="480" w:lineRule="auto"/>
        <w:ind w:firstLine="720"/>
        <w:rPr>
          <w:del w:id="106" w:author="Elizabeth Marks" w:date="2021-04-17T21:12:00Z"/>
          <w:lang w:val="en-US"/>
        </w:rPr>
      </w:pPr>
      <w:del w:id="107" w:author="Elizabeth Marks" w:date="2021-04-17T21:12:00Z">
        <w:r w:rsidRPr="00941843" w:rsidDel="00461392">
          <w:rPr>
            <w:b/>
            <w:bCs/>
            <w:color w:val="000000"/>
          </w:rPr>
          <w:delText xml:space="preserve">Expectations of Perfectionism. </w:delText>
        </w:r>
      </w:del>
      <w:del w:id="108" w:author="Elizabeth Marks" w:date="2021-04-17T21:10:00Z">
        <w:r w:rsidRPr="00941843" w:rsidDel="00687BC7">
          <w:rPr>
            <w:lang w:val="en-US"/>
          </w:rPr>
          <w:delText>In</w:delText>
        </w:r>
        <w:r w:rsidDel="00687BC7">
          <w:rPr>
            <w:lang w:val="en-US"/>
          </w:rPr>
          <w:delText xml:space="preserve"> contrast with all other key outcome measures, </w:delText>
        </w:r>
      </w:del>
      <w:del w:id="109" w:author="Elizabeth Marks" w:date="2021-04-17T21:12:00Z">
        <w:r w:rsidDel="00461392">
          <w:rPr>
            <w:lang w:val="en-US"/>
          </w:rPr>
          <w:delText>the two items measuring expectations of perfectionism were which were not significantly correlated at all (</w:delText>
        </w:r>
        <w:r w:rsidDel="00461392">
          <w:rPr>
            <w:i/>
            <w:iCs/>
            <w:lang w:val="en-US"/>
          </w:rPr>
          <w:delText>r</w:delText>
        </w:r>
        <w:r w:rsidDel="00461392">
          <w:rPr>
            <w:lang w:val="en-US"/>
          </w:rPr>
          <w:delText xml:space="preserve"> = -.01, </w:delText>
        </w:r>
        <w:r w:rsidDel="00461392">
          <w:rPr>
            <w:i/>
            <w:iCs/>
            <w:lang w:val="en-US"/>
          </w:rPr>
          <w:delText>p</w:delText>
        </w:r>
        <w:r w:rsidDel="00461392">
          <w:rPr>
            <w:lang w:val="en-US"/>
          </w:rPr>
          <w:delText xml:space="preserve"> = 0.92). As such they were also analyzed independently instead of being aggregated into an overall score. </w:delText>
        </w:r>
      </w:del>
    </w:p>
    <w:p w14:paraId="12B7D113" w14:textId="726FF37D" w:rsidR="00C16501" w:rsidDel="00461392" w:rsidRDefault="00C16501" w:rsidP="00C16501">
      <w:pPr>
        <w:pStyle w:val="NormalWeb"/>
        <w:spacing w:before="0" w:beforeAutospacing="0" w:after="0" w:afterAutospacing="0" w:line="480" w:lineRule="auto"/>
        <w:ind w:firstLine="720"/>
        <w:rPr>
          <w:del w:id="110" w:author="Elizabeth Marks" w:date="2021-04-17T21:12:00Z"/>
          <w:lang w:val="en-US"/>
        </w:rPr>
      </w:pPr>
      <w:del w:id="111" w:author="Elizabeth Marks" w:date="2021-04-17T21:12:00Z">
        <w:r w:rsidDel="00461392">
          <w:rPr>
            <w:lang w:val="en-US"/>
          </w:rPr>
          <w:delText xml:space="preserve">As with the items assessing exploitation justification and mistreatment justification, vignettes describing an instance of a leader at CCM exhibiting expectations of perfectionism towards employees were shown to participants. For example, the following vignette was presented in item 1 of the measure: </w:delText>
        </w:r>
      </w:del>
    </w:p>
    <w:p w14:paraId="30DC794E" w14:textId="0E317C97" w:rsidR="00C16501" w:rsidDel="00461392" w:rsidRDefault="00C16501" w:rsidP="00C16501">
      <w:pPr>
        <w:pStyle w:val="NormalWeb"/>
        <w:spacing w:after="0" w:line="480" w:lineRule="auto"/>
        <w:ind w:left="720" w:firstLine="720"/>
        <w:rPr>
          <w:del w:id="112" w:author="Elizabeth Marks" w:date="2021-04-17T21:12:00Z"/>
          <w:lang w:val="en-US"/>
        </w:rPr>
      </w:pPr>
      <w:del w:id="113" w:author="Elizabeth Marks" w:date="2021-04-17T21:12:00Z">
        <w:r w:rsidRPr="00484140" w:rsidDel="00461392">
          <w:rPr>
            <w:lang w:val="en-US"/>
          </w:rPr>
          <w:delText>John finds that every time he submits work, it is sent back for revisions. Even when his code works, it will be sent back and not considered organized or formatted well enough. John goes in to talk with his team lead and asks why his work is never good enough when it has always been acceptable at his previous places of work. John’s team lead tells him that the standard for employees is higher at CCM than at other companies. While he understands John’s frustration and thinks John is a great employee, he will need to raise his standards even more if he wants to fit in here.</w:delText>
        </w:r>
      </w:del>
    </w:p>
    <w:p w14:paraId="782A35B1" w14:textId="1851AA0B" w:rsidR="009E31AA" w:rsidRDefault="00C16501" w:rsidP="009E31AA">
      <w:pPr>
        <w:pStyle w:val="NormalWeb"/>
        <w:spacing w:before="0" w:beforeAutospacing="0" w:after="0" w:afterAutospacing="0" w:line="480" w:lineRule="auto"/>
        <w:ind w:firstLine="720"/>
        <w:rPr>
          <w:ins w:id="114" w:author="Elizabeth Marks" w:date="2021-04-17T20:54:00Z"/>
          <w:lang w:val="en-US"/>
        </w:rPr>
      </w:pPr>
      <w:del w:id="115" w:author="Elizabeth Marks" w:date="2021-04-17T21:12:00Z">
        <w:r w:rsidDel="00461392">
          <w:rPr>
            <w:lang w:val="en-US"/>
          </w:rPr>
          <w:delText xml:space="preserve">Next, participants were </w:delText>
        </w:r>
      </w:del>
      <w:del w:id="116" w:author="Elizabeth Marks" w:date="2021-04-17T21:11:00Z">
        <w:r w:rsidDel="00461392">
          <w:rPr>
            <w:lang w:val="en-US"/>
          </w:rPr>
          <w:delText xml:space="preserve"> </w:delText>
        </w:r>
      </w:del>
      <w:del w:id="117" w:author="Elizabeth Marks" w:date="2021-04-17T21:12:00Z">
        <w:r w:rsidDel="00461392">
          <w:rPr>
            <w:lang w:val="en-US"/>
          </w:rPr>
          <w:delText xml:space="preserve">asked to rate how fair they considered the leaderships expectations on a </w:delText>
        </w:r>
        <w:r w:rsidRPr="00A81928" w:rsidDel="00461392">
          <w:rPr>
            <w:color w:val="000000"/>
          </w:rPr>
          <w:delText>7-point Likert scale from "1" (</w:delText>
        </w:r>
        <w:r w:rsidRPr="00A81928" w:rsidDel="00461392">
          <w:rPr>
            <w:i/>
            <w:iCs/>
            <w:color w:val="000000"/>
          </w:rPr>
          <w:delText xml:space="preserve">strongly disagree) </w:delText>
        </w:r>
        <w:r w:rsidRPr="00A81928" w:rsidDel="00461392">
          <w:rPr>
            <w:color w:val="000000"/>
          </w:rPr>
          <w:delText xml:space="preserve">to "7" </w:delText>
        </w:r>
        <w:r w:rsidRPr="00A81928" w:rsidDel="00461392">
          <w:rPr>
            <w:i/>
            <w:iCs/>
            <w:color w:val="000000"/>
          </w:rPr>
          <w:delText>(strongly agree</w:delText>
        </w:r>
        <w:r w:rsidRPr="00A81928" w:rsidDel="00461392">
          <w:rPr>
            <w:color w:val="000000"/>
          </w:rPr>
          <w:delText>)</w:delText>
        </w:r>
        <w:r w:rsidDel="00461392">
          <w:rPr>
            <w:color w:val="000000"/>
          </w:rPr>
          <w:delText xml:space="preserve">. Both items can be seen </w:delText>
        </w:r>
        <w:r w:rsidRPr="00ED6016" w:rsidDel="00461392">
          <w:rPr>
            <w:color w:val="000000"/>
          </w:rPr>
          <w:delText xml:space="preserve">in full in appendix </w:delText>
        </w:r>
        <w:r w:rsidDel="00461392">
          <w:rPr>
            <w:color w:val="000000"/>
          </w:rPr>
          <w:delText>B</w:delText>
        </w:r>
        <w:r w:rsidRPr="00ED6016" w:rsidDel="00461392">
          <w:rPr>
            <w:color w:val="000000"/>
          </w:rPr>
          <w:delText>.</w:delText>
        </w:r>
      </w:del>
      <w:ins w:id="118" w:author="Elizabeth Marks" w:date="2021-04-17T20:54:00Z">
        <w:r w:rsidR="009E31AA" w:rsidRPr="00AE1EE6">
          <w:rPr>
            <w:b/>
            <w:bCs/>
            <w:color w:val="000000"/>
          </w:rPr>
          <w:t>Manipulation Check.</w:t>
        </w:r>
        <w:r w:rsidR="009E31AA">
          <w:rPr>
            <w:b/>
            <w:bCs/>
            <w:color w:val="000000"/>
          </w:rPr>
          <w:t xml:space="preserve"> </w:t>
        </w:r>
        <w:r w:rsidR="009E31AA">
          <w:rPr>
            <w:color w:val="000000"/>
          </w:rPr>
          <w:t>To assess the effectiveness of our manipulation, participants completed two items designed to measure the degree to which</w:t>
        </w:r>
        <w:r w:rsidR="009E31AA">
          <w:rPr>
            <w:lang w:val="en-US"/>
          </w:rPr>
          <w:t xml:space="preserve"> they</w:t>
        </w:r>
        <w:r w:rsidR="009E31AA" w:rsidRPr="00EF0B8B">
          <w:rPr>
            <w:lang w:val="en-US"/>
          </w:rPr>
          <w:t xml:space="preserve"> perceived </w:t>
        </w:r>
        <w:r w:rsidR="009E31AA">
          <w:rPr>
            <w:lang w:val="en-US"/>
          </w:rPr>
          <w:t>CCM</w:t>
        </w:r>
        <w:r w:rsidR="009E31AA" w:rsidRPr="00EF0B8B">
          <w:rPr>
            <w:lang w:val="en-US"/>
          </w:rPr>
          <w:t xml:space="preserve"> to</w:t>
        </w:r>
        <w:r w:rsidR="009E31AA">
          <w:rPr>
            <w:lang w:val="en-US"/>
          </w:rPr>
          <w:t xml:space="preserve"> be p</w:t>
        </w:r>
        <w:r w:rsidR="009E31AA" w:rsidRPr="00EF0B8B">
          <w:rPr>
            <w:lang w:val="en-US"/>
          </w:rPr>
          <w:t>rovid</w:t>
        </w:r>
        <w:r w:rsidR="009E31AA">
          <w:rPr>
            <w:lang w:val="en-US"/>
          </w:rPr>
          <w:t>ing</w:t>
        </w:r>
        <w:r w:rsidR="009E31AA" w:rsidRPr="00EF0B8B">
          <w:rPr>
            <w:lang w:val="en-US"/>
          </w:rPr>
          <w:t xml:space="preserve"> its employees with perks.</w:t>
        </w:r>
        <w:r w:rsidR="009E31AA">
          <w:rPr>
            <w:lang w:val="en-US"/>
          </w:rPr>
          <w:t xml:space="preserve"> The first item asked participants to agree to the following statement on a </w:t>
        </w:r>
        <w:r w:rsidR="009E31AA" w:rsidRPr="00A81928">
          <w:rPr>
            <w:color w:val="000000"/>
          </w:rPr>
          <w:t>7-point Likert scale from "1" (</w:t>
        </w:r>
        <w:r w:rsidR="009E31AA" w:rsidRPr="00A81928">
          <w:rPr>
            <w:i/>
            <w:iCs/>
            <w:color w:val="000000"/>
          </w:rPr>
          <w:t xml:space="preserve">strongly disagree) </w:t>
        </w:r>
        <w:r w:rsidR="009E31AA" w:rsidRPr="00A81928">
          <w:rPr>
            <w:color w:val="000000"/>
          </w:rPr>
          <w:t xml:space="preserve">to "7" </w:t>
        </w:r>
        <w:r w:rsidR="009E31AA" w:rsidRPr="00A81928">
          <w:rPr>
            <w:i/>
            <w:iCs/>
            <w:color w:val="000000"/>
          </w:rPr>
          <w:t>(strongly agree</w:t>
        </w:r>
        <w:r w:rsidR="009E31AA" w:rsidRPr="00A81928">
          <w:rPr>
            <w:color w:val="000000"/>
          </w:rPr>
          <w:t>)</w:t>
        </w:r>
        <w:r w:rsidR="009E31AA">
          <w:rPr>
            <w:color w:val="000000"/>
          </w:rPr>
          <w:t>: “</w:t>
        </w:r>
        <w:r w:rsidR="009E31AA" w:rsidRPr="00865933">
          <w:rPr>
            <w:color w:val="000000"/>
          </w:rPr>
          <w:t>From the description of CCM, I got the sense that they provide employees with considerable perks.</w:t>
        </w:r>
        <w:r w:rsidR="009E31AA">
          <w:rPr>
            <w:color w:val="000000"/>
          </w:rPr>
          <w:t xml:space="preserve">” The second item asked participants to briefly summarize their impression of CCM as a company. </w:t>
        </w:r>
        <w:r w:rsidR="009E31AA">
          <w:rPr>
            <w:lang w:val="en-US"/>
          </w:rPr>
          <w:t xml:space="preserve">These items were positively correlated </w:t>
        </w:r>
        <w:r w:rsidR="009E31AA" w:rsidRPr="00886EB9">
          <w:rPr>
            <w:lang w:val="en-US"/>
          </w:rPr>
          <w:t>(</w:t>
        </w:r>
        <w:r w:rsidR="009E31AA" w:rsidRPr="00BA24C9">
          <w:rPr>
            <w:i/>
            <w:iCs/>
            <w:lang w:val="en-US"/>
          </w:rPr>
          <w:t>r</w:t>
        </w:r>
        <w:r w:rsidR="009E31AA">
          <w:rPr>
            <w:lang w:val="en-US"/>
          </w:rPr>
          <w:t xml:space="preserve"> </w:t>
        </w:r>
        <w:r w:rsidR="009E31AA" w:rsidRPr="00886EB9">
          <w:rPr>
            <w:lang w:val="en-US"/>
          </w:rPr>
          <w:t>= 0.</w:t>
        </w:r>
        <w:r w:rsidR="009E31AA" w:rsidRPr="001C68A8">
          <w:rPr>
            <w:lang w:val="en-US"/>
          </w:rPr>
          <w:t xml:space="preserve">27, </w:t>
        </w:r>
        <w:r w:rsidR="009E31AA" w:rsidRPr="00BA24C9">
          <w:rPr>
            <w:i/>
            <w:iCs/>
            <w:lang w:val="en-US"/>
          </w:rPr>
          <w:t>p</w:t>
        </w:r>
        <w:r w:rsidR="009E31AA" w:rsidRPr="001C68A8">
          <w:rPr>
            <w:lang w:val="en-US"/>
          </w:rPr>
          <w:t xml:space="preserve"> =</w:t>
        </w:r>
        <w:r w:rsidR="009E31AA">
          <w:rPr>
            <w:lang w:val="en-US"/>
          </w:rPr>
          <w:t xml:space="preserve"> </w:t>
        </w:r>
        <w:r w:rsidR="009E31AA" w:rsidRPr="001C68A8">
          <w:rPr>
            <w:lang w:val="en-US"/>
          </w:rPr>
          <w:t>&lt;.001),</w:t>
        </w:r>
        <w:r w:rsidR="009E31AA">
          <w:rPr>
            <w:lang w:val="en-US"/>
          </w:rPr>
          <w:t xml:space="preserve"> however it was </w:t>
        </w:r>
        <w:r w:rsidR="009E31AA" w:rsidRPr="00886EB9">
          <w:rPr>
            <w:lang w:val="en-US"/>
          </w:rPr>
          <w:t>insufficient to justify aggregation</w:t>
        </w:r>
        <w:r w:rsidR="009E31AA">
          <w:rPr>
            <w:lang w:val="en-US"/>
          </w:rPr>
          <w:t>, so they were analyzed separately.</w:t>
        </w:r>
      </w:ins>
    </w:p>
    <w:p w14:paraId="065ACBA1" w14:textId="16FB774E" w:rsidR="009E31AA" w:rsidRDefault="009E31AA" w:rsidP="009E31AA">
      <w:pPr>
        <w:pStyle w:val="NormalWeb"/>
        <w:spacing w:before="0" w:beforeAutospacing="0" w:after="0" w:afterAutospacing="0" w:line="480" w:lineRule="auto"/>
        <w:ind w:firstLine="720"/>
        <w:rPr>
          <w:ins w:id="119" w:author="Elizabeth Marks" w:date="2021-04-17T20:54:00Z"/>
          <w:lang w:val="en-US"/>
        </w:rPr>
      </w:pPr>
      <w:ins w:id="120" w:author="Elizabeth Marks" w:date="2021-04-17T20:54:00Z">
        <w:r>
          <w:rPr>
            <w:b/>
            <w:bCs/>
            <w:color w:val="000000"/>
          </w:rPr>
          <w:lastRenderedPageBreak/>
          <w:t>Attention</w:t>
        </w:r>
        <w:r w:rsidRPr="00AE1EE6">
          <w:rPr>
            <w:b/>
            <w:bCs/>
            <w:color w:val="000000"/>
          </w:rPr>
          <w:t xml:space="preserve"> Check.</w:t>
        </w:r>
        <w:r>
          <w:rPr>
            <w:b/>
            <w:bCs/>
            <w:color w:val="000000"/>
          </w:rPr>
          <w:t xml:space="preserve"> </w:t>
        </w:r>
        <w:r>
          <w:rPr>
            <w:color w:val="000000"/>
          </w:rPr>
          <w:t xml:space="preserve">To ensure that participants were attentive while reading the </w:t>
        </w:r>
      </w:ins>
      <w:ins w:id="121" w:author="Elizabeth Marks" w:date="2021-04-17T20:55:00Z">
        <w:r>
          <w:rPr>
            <w:color w:val="000000"/>
          </w:rPr>
          <w:t xml:space="preserve">information presented about CCM they were asked to </w:t>
        </w:r>
      </w:ins>
      <w:ins w:id="122" w:author="Elizabeth Marks" w:date="2021-04-17T20:56:00Z">
        <w:r>
          <w:rPr>
            <w:color w:val="000000"/>
          </w:rPr>
          <w:t>answer two items that required they correctly identify the name of CCM and John amongst 4 multiple-choice options.</w:t>
        </w:r>
      </w:ins>
      <w:ins w:id="123" w:author="Elizabeth Marks" w:date="2021-04-17T20:54:00Z">
        <w:r>
          <w:rPr>
            <w:color w:val="000000"/>
          </w:rPr>
          <w:t xml:space="preserve"> </w:t>
        </w:r>
      </w:ins>
      <w:ins w:id="124" w:author="Elizabeth Marks" w:date="2021-04-17T20:57:00Z">
        <w:r>
          <w:rPr>
            <w:color w:val="000000"/>
          </w:rPr>
          <w:t xml:space="preserve">If a </w:t>
        </w:r>
      </w:ins>
      <w:ins w:id="125" w:author="Elizabeth Marks" w:date="2021-04-17T20:56:00Z">
        <w:r>
          <w:rPr>
            <w:color w:val="000000"/>
          </w:rPr>
          <w:t>partic</w:t>
        </w:r>
      </w:ins>
      <w:ins w:id="126" w:author="Elizabeth Marks" w:date="2021-04-17T20:57:00Z">
        <w:r>
          <w:rPr>
            <w:color w:val="000000"/>
          </w:rPr>
          <w:t>ipant failed to answer either question</w:t>
        </w:r>
      </w:ins>
      <w:ins w:id="127" w:author="Elizabeth Marks" w:date="2021-04-17T21:00:00Z">
        <w:r>
          <w:rPr>
            <w:color w:val="000000"/>
          </w:rPr>
          <w:t xml:space="preserve"> correctly, </w:t>
        </w:r>
      </w:ins>
      <w:ins w:id="128" w:author="Elizabeth Marks" w:date="2021-04-17T20:57:00Z">
        <w:r>
          <w:rPr>
            <w:lang w:val="en-US"/>
          </w:rPr>
          <w:t>they were excluded from the study. Both items can be seen in appendix B.</w:t>
        </w:r>
      </w:ins>
    </w:p>
    <w:p w14:paraId="60288119" w14:textId="493AB337" w:rsidR="009E31AA" w:rsidRPr="00ED6016" w:rsidDel="00814BBA" w:rsidRDefault="009E31AA">
      <w:pPr>
        <w:pStyle w:val="NormalWeb"/>
        <w:spacing w:before="0" w:beforeAutospacing="0" w:after="0" w:afterAutospacing="0" w:line="480" w:lineRule="auto"/>
        <w:ind w:firstLine="720"/>
        <w:rPr>
          <w:del w:id="129" w:author="Elizabeth Marks" w:date="2021-04-17T22:38:00Z"/>
          <w:lang w:val="en-US"/>
        </w:rPr>
        <w:pPrChange w:id="130" w:author="Elizabeth Marks" w:date="2021-04-17T22:38:00Z">
          <w:pPr>
            <w:pStyle w:val="NormalWeb"/>
            <w:spacing w:before="0" w:beforeAutospacing="0" w:after="0" w:afterAutospacing="0" w:line="480" w:lineRule="auto"/>
          </w:pPr>
        </w:pPrChange>
      </w:pPr>
      <w:ins w:id="131" w:author="Elizabeth Marks" w:date="2021-04-17T20:54:00Z">
        <w:r>
          <w:rPr>
            <w:lang w:val="en-US"/>
          </w:rPr>
          <w:t xml:space="preserve"> </w:t>
        </w:r>
      </w:ins>
    </w:p>
    <w:p w14:paraId="7EA50D24" w14:textId="00F45EFB" w:rsidR="00C16501" w:rsidRPr="00ED6016" w:rsidDel="00814BBA" w:rsidRDefault="00C16501">
      <w:pPr>
        <w:pStyle w:val="NormalWeb"/>
        <w:rPr>
          <w:del w:id="132" w:author="Elizabeth Marks" w:date="2021-04-17T22:38:00Z"/>
        </w:rPr>
        <w:pPrChange w:id="133" w:author="Elizabeth Marks" w:date="2021-04-17T22:38:00Z">
          <w:pPr>
            <w:pStyle w:val="NormalWeb"/>
            <w:spacing w:before="0" w:beforeAutospacing="0" w:after="0" w:afterAutospacing="0" w:line="480" w:lineRule="auto"/>
          </w:pPr>
        </w:pPrChange>
      </w:pPr>
      <w:del w:id="134" w:author="Elizabeth Marks" w:date="2021-04-17T22:38:00Z">
        <w:r w:rsidRPr="00ED6016" w:rsidDel="00814BBA">
          <w:rPr>
            <w:b/>
            <w:bCs/>
            <w:color w:val="000000"/>
          </w:rPr>
          <w:delText>Proposed Analysis</w:delText>
        </w:r>
      </w:del>
    </w:p>
    <w:p w14:paraId="1CF6124B" w14:textId="38CA7E6D" w:rsidR="00C16501" w:rsidRPr="00ED6016" w:rsidDel="00814BBA" w:rsidRDefault="00C16501">
      <w:pPr>
        <w:pStyle w:val="NormalWeb"/>
        <w:rPr>
          <w:del w:id="135" w:author="Elizabeth Marks" w:date="2021-04-17T22:38:00Z"/>
          <w:color w:val="000000"/>
        </w:rPr>
        <w:pPrChange w:id="136" w:author="Elizabeth Marks" w:date="2021-04-17T22:38:00Z">
          <w:pPr>
            <w:pStyle w:val="NormalWeb"/>
            <w:spacing w:before="0" w:beforeAutospacing="0" w:after="0" w:afterAutospacing="0" w:line="480" w:lineRule="auto"/>
            <w:ind w:firstLine="720"/>
          </w:pPr>
        </w:pPrChange>
      </w:pPr>
      <w:del w:id="137" w:author="Elizabeth Marks" w:date="2021-04-17T22:38:00Z">
        <w:r w:rsidRPr="00ED6016" w:rsidDel="00814BBA">
          <w:rPr>
            <w:color w:val="000000"/>
          </w:rPr>
          <w:delText>To test the impact of clan culture signalling perks on exploitation justification, mistreatment justification and expectations of perfectionism, independent t-tests will be used to measure the significance of differences the mean outcomes between participants who encounter information broadcasting that CCM offers novel perks to it’s employees or not.</w:delText>
        </w:r>
      </w:del>
    </w:p>
    <w:p w14:paraId="27289699" w14:textId="799AF876" w:rsidR="00C16501" w:rsidDel="00814BBA" w:rsidRDefault="00C16501">
      <w:pPr>
        <w:pStyle w:val="NormalWeb"/>
        <w:rPr>
          <w:del w:id="138" w:author="Elizabeth Marks" w:date="2021-04-17T22:38:00Z"/>
          <w:color w:val="000000"/>
        </w:rPr>
        <w:pPrChange w:id="139" w:author="Elizabeth Marks" w:date="2021-04-17T22:38:00Z">
          <w:pPr>
            <w:pStyle w:val="NormalWeb"/>
            <w:spacing w:before="0" w:beforeAutospacing="0" w:after="0" w:afterAutospacing="0" w:line="480" w:lineRule="auto"/>
            <w:ind w:firstLine="720"/>
          </w:pPr>
        </w:pPrChange>
      </w:pPr>
      <w:del w:id="140" w:author="Elizabeth Marks" w:date="2021-04-17T22:38:00Z">
        <w:r w:rsidRPr="00ED6016" w:rsidDel="00814BBA">
          <w:rPr>
            <w:color w:val="000000"/>
          </w:rPr>
          <w:delText xml:space="preserve">Pearson's R correlation tests will be performed on the relationships between </w:delText>
        </w:r>
        <w:r w:rsidDel="00814BBA">
          <w:rPr>
            <w:color w:val="000000"/>
          </w:rPr>
          <w:delText xml:space="preserve">all outcomes and the first item measuring the perceived amount of perks on a 7-point Likert scale. </w:delText>
        </w:r>
      </w:del>
    </w:p>
    <w:p w14:paraId="2066629F" w14:textId="77777777" w:rsidR="00DA293C" w:rsidRDefault="00DA293C">
      <w:pPr>
        <w:pStyle w:val="NormalWeb"/>
        <w:pPrChange w:id="141" w:author="Elizabeth Marks" w:date="2021-04-17T22:38:00Z">
          <w:pPr/>
        </w:pPrChange>
      </w:pPr>
    </w:p>
    <w:sectPr w:rsidR="00DA29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izabeth Marks">
    <w15:presenceInfo w15:providerId="Windows Live" w15:userId="23c45164968f2109"/>
  </w15:person>
  <w15:person w15:author="William Hall">
    <w15:presenceInfo w15:providerId="AD" w15:userId="S::will.hall@utoronto.ca::28a7ef54-dc5e-450d-b9ef-7b1d25bc1f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3MbEwMTc1NjCxtLRQ0lEKTi0uzszPAykwqwUAAxoF/CwAAAA="/>
  </w:docVars>
  <w:rsids>
    <w:rsidRoot w:val="00C16501"/>
    <w:rsid w:val="000B7DE3"/>
    <w:rsid w:val="00265E1D"/>
    <w:rsid w:val="00370F19"/>
    <w:rsid w:val="003D74F1"/>
    <w:rsid w:val="003F6678"/>
    <w:rsid w:val="00461392"/>
    <w:rsid w:val="004B0008"/>
    <w:rsid w:val="004B0283"/>
    <w:rsid w:val="004E686E"/>
    <w:rsid w:val="0050003E"/>
    <w:rsid w:val="00687BC7"/>
    <w:rsid w:val="006B5EDA"/>
    <w:rsid w:val="00814BBA"/>
    <w:rsid w:val="009C7893"/>
    <w:rsid w:val="009E31AA"/>
    <w:rsid w:val="00A03D83"/>
    <w:rsid w:val="00AB724E"/>
    <w:rsid w:val="00B17622"/>
    <w:rsid w:val="00C16501"/>
    <w:rsid w:val="00CC4479"/>
    <w:rsid w:val="00DA293C"/>
    <w:rsid w:val="00DA3E68"/>
    <w:rsid w:val="00DB5C56"/>
    <w:rsid w:val="00E0417E"/>
    <w:rsid w:val="00E766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E352A"/>
  <w15:chartTrackingRefBased/>
  <w15:docId w15:val="{E43A3C73-D499-4EB2-AF17-1DFDF0FE2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650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CommentReference">
    <w:name w:val="annotation reference"/>
    <w:basedOn w:val="DefaultParagraphFont"/>
    <w:uiPriority w:val="99"/>
    <w:semiHidden/>
    <w:unhideWhenUsed/>
    <w:rsid w:val="006B5EDA"/>
    <w:rPr>
      <w:sz w:val="16"/>
      <w:szCs w:val="16"/>
    </w:rPr>
  </w:style>
  <w:style w:type="paragraph" w:styleId="CommentText">
    <w:name w:val="annotation text"/>
    <w:basedOn w:val="Normal"/>
    <w:link w:val="CommentTextChar"/>
    <w:uiPriority w:val="99"/>
    <w:semiHidden/>
    <w:unhideWhenUsed/>
    <w:rsid w:val="006B5EDA"/>
    <w:pPr>
      <w:spacing w:line="240" w:lineRule="auto"/>
    </w:pPr>
    <w:rPr>
      <w:sz w:val="20"/>
      <w:szCs w:val="20"/>
    </w:rPr>
  </w:style>
  <w:style w:type="character" w:customStyle="1" w:styleId="CommentTextChar">
    <w:name w:val="Comment Text Char"/>
    <w:basedOn w:val="DefaultParagraphFont"/>
    <w:link w:val="CommentText"/>
    <w:uiPriority w:val="99"/>
    <w:semiHidden/>
    <w:rsid w:val="006B5EDA"/>
    <w:rPr>
      <w:sz w:val="20"/>
      <w:szCs w:val="20"/>
    </w:rPr>
  </w:style>
  <w:style w:type="paragraph" w:styleId="CommentSubject">
    <w:name w:val="annotation subject"/>
    <w:basedOn w:val="CommentText"/>
    <w:next w:val="CommentText"/>
    <w:link w:val="CommentSubjectChar"/>
    <w:uiPriority w:val="99"/>
    <w:semiHidden/>
    <w:unhideWhenUsed/>
    <w:rsid w:val="006B5EDA"/>
    <w:rPr>
      <w:b/>
      <w:bCs/>
    </w:rPr>
  </w:style>
  <w:style w:type="character" w:customStyle="1" w:styleId="CommentSubjectChar">
    <w:name w:val="Comment Subject Char"/>
    <w:basedOn w:val="CommentTextChar"/>
    <w:link w:val="CommentSubject"/>
    <w:uiPriority w:val="99"/>
    <w:semiHidden/>
    <w:rsid w:val="006B5E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4E741-D2C1-8243-A4F5-3A06F7FB5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1581</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Marks</dc:creator>
  <cp:keywords/>
  <dc:description/>
  <cp:lastModifiedBy>Elizabeth Marks</cp:lastModifiedBy>
  <cp:revision>4</cp:revision>
  <dcterms:created xsi:type="dcterms:W3CDTF">2021-04-19T02:59:00Z</dcterms:created>
  <dcterms:modified xsi:type="dcterms:W3CDTF">2021-04-23T20:50:00Z</dcterms:modified>
</cp:coreProperties>
</file>